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51847E" w14:textId="77777777" w:rsidR="00BD4FD6" w:rsidRDefault="00BD4FD6" w:rsidP="00783195">
      <w:pPr>
        <w:pStyle w:val="Bodytext0"/>
        <w:ind w:right="-5310"/>
        <w:jc w:val="both"/>
        <w:rPr>
          <w:rFonts w:ascii="Zurich BT" w:hAnsi="Zurich BT" w:cs="Zurich BT"/>
          <w:bCs/>
          <w:color w:val="000000"/>
          <w:sz w:val="20"/>
          <w:szCs w:val="20"/>
          <w:u w:val="single"/>
        </w:rPr>
      </w:pPr>
    </w:p>
    <w:p w14:paraId="0754AE1E" w14:textId="77777777" w:rsidR="00BD4FD6" w:rsidRDefault="00BD4FD6" w:rsidP="00783195">
      <w:pPr>
        <w:pStyle w:val="Bodytext0"/>
        <w:jc w:val="center"/>
        <w:rPr>
          <w:rFonts w:ascii="Zurich BT" w:hAnsi="Zurich BT" w:cs="Zurich BT"/>
          <w:bCs/>
          <w:color w:val="000000"/>
          <w:sz w:val="20"/>
          <w:szCs w:val="20"/>
          <w:u w:val="single"/>
        </w:rPr>
      </w:pPr>
    </w:p>
    <w:p w14:paraId="56A86E4B" w14:textId="77777777" w:rsidR="00BD4FD6" w:rsidRDefault="00BD4FD6" w:rsidP="00783195">
      <w:pPr>
        <w:pStyle w:val="Bodytext0"/>
        <w:jc w:val="center"/>
        <w:rPr>
          <w:rFonts w:ascii="Zurich BT" w:hAnsi="Zurich BT" w:cs="Zurich BT"/>
          <w:bCs/>
          <w:color w:val="000000"/>
          <w:sz w:val="20"/>
          <w:szCs w:val="20"/>
          <w:u w:val="single"/>
        </w:rPr>
      </w:pPr>
    </w:p>
    <w:p w14:paraId="169C1255" w14:textId="77777777" w:rsidR="00BD4FD6" w:rsidRDefault="00BD4FD6" w:rsidP="00783195">
      <w:pPr>
        <w:pStyle w:val="Bodytext0"/>
        <w:jc w:val="center"/>
        <w:rPr>
          <w:rFonts w:ascii="Zurich BT" w:hAnsi="Zurich BT" w:cs="Zurich BT"/>
          <w:bCs/>
          <w:color w:val="000000"/>
          <w:sz w:val="20"/>
          <w:szCs w:val="20"/>
          <w:u w:val="single"/>
        </w:rPr>
      </w:pPr>
    </w:p>
    <w:p w14:paraId="7C780D9C" w14:textId="77777777" w:rsidR="00BD4FD6" w:rsidRDefault="00BD4FD6" w:rsidP="00783195">
      <w:pPr>
        <w:pStyle w:val="WW-Default"/>
        <w:rPr>
          <w:rFonts w:ascii="Zurich BT" w:hAnsi="Zurich BT" w:cs="Zurich BT"/>
          <w:sz w:val="20"/>
          <w:szCs w:val="20"/>
        </w:rPr>
      </w:pPr>
    </w:p>
    <w:p w14:paraId="24AF057F" w14:textId="77777777" w:rsidR="00BD4FD6" w:rsidRDefault="00BD4FD6" w:rsidP="00783195">
      <w:pPr>
        <w:pStyle w:val="WW-Default"/>
        <w:rPr>
          <w:rFonts w:ascii="Zurich BT" w:hAnsi="Zurich BT" w:cs="Zurich BT"/>
          <w:sz w:val="20"/>
          <w:szCs w:val="20"/>
        </w:rPr>
      </w:pPr>
    </w:p>
    <w:p w14:paraId="69729B4C" w14:textId="77777777" w:rsidR="00BD4FD6" w:rsidRDefault="00BD4FD6" w:rsidP="00783195">
      <w:pPr>
        <w:pStyle w:val="WW-Default"/>
        <w:rPr>
          <w:rFonts w:ascii="Zurich BT" w:hAnsi="Zurich BT" w:cs="Zurich BT"/>
          <w:sz w:val="20"/>
          <w:szCs w:val="20"/>
        </w:rPr>
      </w:pPr>
    </w:p>
    <w:p w14:paraId="6CBC9B5B" w14:textId="77777777" w:rsidR="00BD4FD6" w:rsidRDefault="00BD4FD6" w:rsidP="00783195">
      <w:pPr>
        <w:pStyle w:val="WW-Default"/>
        <w:rPr>
          <w:rFonts w:ascii="Zurich BT" w:hAnsi="Zurich BT" w:cs="Zurich BT"/>
          <w:sz w:val="20"/>
          <w:szCs w:val="20"/>
        </w:rPr>
      </w:pPr>
    </w:p>
    <w:p w14:paraId="1AA0EFB7" w14:textId="77777777" w:rsidR="00BD4FD6" w:rsidRDefault="00BD4FD6" w:rsidP="00783195">
      <w:pPr>
        <w:pStyle w:val="WW-Default"/>
        <w:rPr>
          <w:rFonts w:ascii="Zurich BT" w:hAnsi="Zurich BT" w:cs="Zurich BT"/>
          <w:sz w:val="20"/>
          <w:szCs w:val="20"/>
        </w:rPr>
      </w:pPr>
    </w:p>
    <w:p w14:paraId="2B190A7C" w14:textId="77777777" w:rsidR="00BD4FD6" w:rsidRDefault="00BD4FD6" w:rsidP="00783195">
      <w:pPr>
        <w:pStyle w:val="WW-Default"/>
        <w:rPr>
          <w:rFonts w:ascii="Zurich BT" w:hAnsi="Zurich BT" w:cs="Zurich BT"/>
          <w:sz w:val="20"/>
          <w:szCs w:val="20"/>
        </w:rPr>
      </w:pPr>
    </w:p>
    <w:p w14:paraId="7AB40A10" w14:textId="77777777" w:rsidR="00BD4FD6" w:rsidRDefault="00BD4FD6" w:rsidP="00783195">
      <w:pPr>
        <w:pStyle w:val="WW-Default"/>
        <w:rPr>
          <w:rFonts w:ascii="Zurich BT" w:hAnsi="Zurich BT" w:cs="Zurich BT"/>
          <w:sz w:val="20"/>
          <w:szCs w:val="20"/>
        </w:rPr>
      </w:pPr>
    </w:p>
    <w:p w14:paraId="67F311E7" w14:textId="77777777" w:rsidR="00BD4FD6" w:rsidRDefault="00BD4FD6" w:rsidP="00783195">
      <w:pPr>
        <w:pStyle w:val="WW-Default"/>
        <w:rPr>
          <w:rFonts w:ascii="Zurich BT" w:hAnsi="Zurich BT" w:cs="Zurich BT"/>
          <w:sz w:val="20"/>
          <w:szCs w:val="20"/>
        </w:rPr>
      </w:pPr>
    </w:p>
    <w:p w14:paraId="7302C220" w14:textId="77777777" w:rsidR="00BD4FD6" w:rsidRDefault="00BD4FD6" w:rsidP="00783195">
      <w:pPr>
        <w:pStyle w:val="WW-Default"/>
        <w:rPr>
          <w:rFonts w:ascii="Zurich BT" w:hAnsi="Zurich BT" w:cs="Zurich BT"/>
          <w:sz w:val="20"/>
          <w:szCs w:val="20"/>
        </w:rPr>
      </w:pPr>
    </w:p>
    <w:p w14:paraId="4BDE4574" w14:textId="77777777" w:rsidR="00BD4FD6" w:rsidRDefault="00BD4FD6" w:rsidP="00783195">
      <w:pPr>
        <w:pStyle w:val="WW-Default"/>
        <w:rPr>
          <w:rFonts w:ascii="Zurich BT" w:hAnsi="Zurich BT" w:cs="Zurich BT"/>
          <w:sz w:val="20"/>
          <w:szCs w:val="20"/>
        </w:rPr>
      </w:pPr>
    </w:p>
    <w:p w14:paraId="291B487C" w14:textId="77777777" w:rsidR="00BD4FD6" w:rsidRDefault="00BD4FD6" w:rsidP="00783195">
      <w:pPr>
        <w:pStyle w:val="Bodytext0"/>
        <w:jc w:val="center"/>
        <w:rPr>
          <w:rFonts w:ascii="Zurich BT" w:hAnsi="Zurich BT" w:cs="Zurich BT"/>
          <w:bCs/>
          <w:color w:val="000000"/>
          <w:sz w:val="20"/>
          <w:szCs w:val="20"/>
          <w:u w:val="single"/>
        </w:rPr>
      </w:pPr>
    </w:p>
    <w:p w14:paraId="16B8929E" w14:textId="77777777" w:rsidR="00BD4FD6" w:rsidRDefault="00BD4FD6" w:rsidP="00783195">
      <w:pPr>
        <w:pStyle w:val="Bodytext0"/>
        <w:jc w:val="center"/>
        <w:rPr>
          <w:rFonts w:ascii="Zurich BT" w:hAnsi="Zurich BT" w:cs="Zurich BT"/>
          <w:bCs/>
          <w:color w:val="000000"/>
          <w:sz w:val="20"/>
          <w:szCs w:val="20"/>
          <w:u w:val="single"/>
        </w:rPr>
      </w:pPr>
    </w:p>
    <w:p w14:paraId="41DD7B82" w14:textId="77777777" w:rsidR="00BD4FD6" w:rsidRDefault="00BD4FD6" w:rsidP="00783195">
      <w:pPr>
        <w:pStyle w:val="Bodytext0"/>
        <w:jc w:val="center"/>
        <w:rPr>
          <w:rFonts w:ascii="Zurich BT" w:hAnsi="Zurich BT" w:cs="Zurich BT"/>
          <w:bCs/>
          <w:color w:val="000000"/>
          <w:sz w:val="20"/>
          <w:szCs w:val="20"/>
          <w:u w:val="single"/>
        </w:rPr>
      </w:pPr>
    </w:p>
    <w:p w14:paraId="68D80856" w14:textId="77777777" w:rsidR="00BD4FD6" w:rsidRDefault="00BD4FD6" w:rsidP="00783195">
      <w:pPr>
        <w:pStyle w:val="Bodytext0"/>
        <w:jc w:val="center"/>
        <w:rPr>
          <w:rFonts w:ascii="Zurich BT" w:hAnsi="Zurich BT" w:cs="Zurich BT"/>
          <w:bCs/>
          <w:color w:val="000000"/>
          <w:sz w:val="20"/>
          <w:szCs w:val="20"/>
          <w:u w:val="single"/>
        </w:rPr>
      </w:pPr>
    </w:p>
    <w:p w14:paraId="42C4AA7A" w14:textId="77777777" w:rsidR="00BD4FD6" w:rsidRDefault="00BD4FD6" w:rsidP="00783195">
      <w:pPr>
        <w:pStyle w:val="Bodytext0"/>
        <w:jc w:val="center"/>
        <w:rPr>
          <w:rFonts w:ascii="Zurich BT" w:hAnsi="Zurich BT" w:cs="Zurich BT"/>
          <w:bCs/>
          <w:color w:val="000000"/>
          <w:sz w:val="20"/>
          <w:szCs w:val="20"/>
          <w:u w:val="single"/>
        </w:rPr>
      </w:pPr>
    </w:p>
    <w:p w14:paraId="0DCCDEFE" w14:textId="77777777" w:rsidR="00BD4FD6" w:rsidRDefault="00BD4FD6" w:rsidP="00783195">
      <w:pPr>
        <w:pStyle w:val="Bodytext0"/>
        <w:jc w:val="center"/>
        <w:rPr>
          <w:rFonts w:ascii="Zurich BT" w:hAnsi="Zurich BT" w:cs="Zurich BT"/>
          <w:bCs/>
          <w:color w:val="000000"/>
          <w:sz w:val="20"/>
          <w:szCs w:val="20"/>
          <w:u w:val="single"/>
        </w:rPr>
      </w:pPr>
    </w:p>
    <w:p w14:paraId="0793737E" w14:textId="77777777" w:rsidR="00BD4FD6" w:rsidRDefault="00BD4FD6" w:rsidP="00783195">
      <w:pPr>
        <w:pStyle w:val="Bodytext0"/>
        <w:jc w:val="center"/>
        <w:rPr>
          <w:rFonts w:ascii="Zurich BT" w:hAnsi="Zurich BT" w:cs="Zurich BT"/>
          <w:bCs/>
          <w:color w:val="000000"/>
          <w:sz w:val="20"/>
          <w:szCs w:val="20"/>
          <w:u w:val="single"/>
        </w:rPr>
      </w:pPr>
    </w:p>
    <w:p w14:paraId="3EC26B9C" w14:textId="77777777" w:rsidR="00BD4FD6" w:rsidRDefault="00BD4FD6" w:rsidP="00783195">
      <w:pPr>
        <w:pStyle w:val="Bodytext0"/>
        <w:jc w:val="center"/>
        <w:rPr>
          <w:rFonts w:ascii="Zurich BT" w:hAnsi="Zurich BT" w:cs="Zurich BT"/>
          <w:bCs/>
          <w:color w:val="000000"/>
          <w:sz w:val="20"/>
          <w:szCs w:val="20"/>
          <w:u w:val="single"/>
        </w:rPr>
      </w:pPr>
    </w:p>
    <w:p w14:paraId="43A71A69" w14:textId="77777777" w:rsidR="00BD4FD6" w:rsidRDefault="00BD4FD6" w:rsidP="00783195">
      <w:pPr>
        <w:pStyle w:val="Bodytext0"/>
        <w:jc w:val="center"/>
        <w:rPr>
          <w:rFonts w:ascii="Zurich Blk BT" w:hAnsi="Zurich Blk BT" w:cs="Zurich Blk BT"/>
          <w:bCs/>
          <w:color w:val="000000"/>
          <w:sz w:val="20"/>
          <w:szCs w:val="20"/>
          <w:u w:val="single"/>
        </w:rPr>
      </w:pPr>
    </w:p>
    <w:p w14:paraId="7CAD06B5" w14:textId="77777777" w:rsidR="00BD4FD6" w:rsidRDefault="00BD4FD6" w:rsidP="00783195">
      <w:pPr>
        <w:pStyle w:val="Bodytext0"/>
        <w:jc w:val="center"/>
        <w:rPr>
          <w:rFonts w:ascii="Zurich Blk BT" w:hAnsi="Zurich Blk BT" w:cs="Zurich Blk BT"/>
          <w:bCs/>
          <w:color w:val="000000"/>
          <w:sz w:val="20"/>
          <w:szCs w:val="20"/>
          <w:u w:val="single"/>
        </w:rPr>
      </w:pPr>
    </w:p>
    <w:p w14:paraId="14E7426C" w14:textId="77777777" w:rsidR="00BD4FD6" w:rsidRDefault="00BD4FD6" w:rsidP="00783195">
      <w:pPr>
        <w:pStyle w:val="Bodytext0"/>
        <w:jc w:val="center"/>
        <w:rPr>
          <w:rFonts w:ascii="Zurich Blk BT" w:hAnsi="Zurich Blk BT" w:cs="Zurich Blk BT"/>
          <w:bCs/>
          <w:color w:val="000000"/>
          <w:sz w:val="20"/>
          <w:szCs w:val="20"/>
          <w:u w:val="single"/>
        </w:rPr>
      </w:pPr>
    </w:p>
    <w:p w14:paraId="06EBD5AC" w14:textId="77777777" w:rsidR="00763621" w:rsidRDefault="00763621" w:rsidP="00783195">
      <w:pPr>
        <w:pStyle w:val="WW-Default"/>
      </w:pPr>
    </w:p>
    <w:p w14:paraId="2070CFF3" w14:textId="77777777" w:rsidR="00763621" w:rsidRDefault="00763621" w:rsidP="00783195">
      <w:pPr>
        <w:pStyle w:val="WW-Default"/>
      </w:pPr>
    </w:p>
    <w:p w14:paraId="22E6540D" w14:textId="77777777" w:rsidR="00484C10" w:rsidRDefault="00484C10" w:rsidP="00783195">
      <w:pPr>
        <w:pStyle w:val="WW-Default"/>
      </w:pPr>
    </w:p>
    <w:p w14:paraId="79334817" w14:textId="77777777" w:rsidR="00484C10" w:rsidRDefault="00484C10" w:rsidP="00783195">
      <w:pPr>
        <w:pStyle w:val="WW-Default"/>
      </w:pPr>
    </w:p>
    <w:p w14:paraId="3F61A499" w14:textId="77777777" w:rsidR="00763621" w:rsidRPr="009616D7" w:rsidRDefault="00763621" w:rsidP="00783195">
      <w:pPr>
        <w:pStyle w:val="WW-Default"/>
      </w:pPr>
    </w:p>
    <w:p w14:paraId="1FF4605E" w14:textId="77777777" w:rsidR="00BD4FD6" w:rsidRPr="00E369B0" w:rsidRDefault="00763621" w:rsidP="00783195">
      <w:pPr>
        <w:pStyle w:val="Bodytext0"/>
        <w:jc w:val="center"/>
        <w:rPr>
          <w:rFonts w:ascii="Zurich BT" w:hAnsi="Zurich BT" w:cs="Zurich BT"/>
          <w:sz w:val="20"/>
          <w:szCs w:val="20"/>
        </w:rPr>
      </w:pPr>
      <w:r w:rsidRPr="00E369B0">
        <w:rPr>
          <w:rFonts w:ascii="Zurich Blk BT" w:hAnsi="Zurich Blk BT" w:cs="Zurich Blk BT"/>
          <w:bCs/>
          <w:color w:val="000000"/>
          <w:sz w:val="20"/>
          <w:szCs w:val="20"/>
          <w:u w:val="single"/>
        </w:rPr>
        <w:t xml:space="preserve">WORKING CAPITAL </w:t>
      </w:r>
      <w:r w:rsidR="00BD4FD6" w:rsidRPr="00E369B0">
        <w:rPr>
          <w:rFonts w:ascii="Zurich Blk BT" w:hAnsi="Zurich Blk BT" w:cs="Zurich Blk BT"/>
          <w:bCs/>
          <w:color w:val="000000"/>
          <w:sz w:val="20"/>
          <w:szCs w:val="20"/>
          <w:u w:val="single"/>
        </w:rPr>
        <w:t>FACILITY AGREEMENT</w:t>
      </w:r>
      <w:r w:rsidR="00BD4FD6" w:rsidRPr="00E369B0">
        <w:rPr>
          <w:rFonts w:ascii="Zurich Blk BT" w:hAnsi="Zurich Blk BT" w:cs="Zurich Blk BT"/>
          <w:bCs/>
          <w:color w:val="000000"/>
          <w:sz w:val="20"/>
          <w:szCs w:val="20"/>
        </w:rPr>
        <w:t xml:space="preserve"> </w:t>
      </w:r>
    </w:p>
    <w:p w14:paraId="7D21C75E" w14:textId="77777777" w:rsidR="00BD4FD6" w:rsidRPr="00E369B0" w:rsidRDefault="00BD4FD6" w:rsidP="00783195">
      <w:pPr>
        <w:pStyle w:val="WW-Default"/>
        <w:rPr>
          <w:rFonts w:ascii="Zurich BT" w:hAnsi="Zurich BT" w:cs="Zurich BT"/>
          <w:sz w:val="20"/>
          <w:szCs w:val="20"/>
        </w:rPr>
      </w:pPr>
    </w:p>
    <w:p w14:paraId="13EA5D75" w14:textId="77777777" w:rsidR="00BD4FD6" w:rsidRPr="00E369B0" w:rsidRDefault="00BD4FD6" w:rsidP="00783195">
      <w:pPr>
        <w:pStyle w:val="WW-Default"/>
        <w:rPr>
          <w:rFonts w:ascii="Zurich BT" w:hAnsi="Zurich BT" w:cs="Zurich BT"/>
          <w:sz w:val="20"/>
          <w:szCs w:val="20"/>
        </w:rPr>
      </w:pPr>
    </w:p>
    <w:p w14:paraId="2110122B" w14:textId="77777777" w:rsidR="00BD4FD6" w:rsidRPr="00E369B0" w:rsidRDefault="00BD4FD6" w:rsidP="00783195">
      <w:pPr>
        <w:pStyle w:val="WW-Default"/>
        <w:rPr>
          <w:rFonts w:ascii="Zurich BT" w:hAnsi="Zurich BT" w:cs="Zurich BT"/>
          <w:sz w:val="20"/>
          <w:szCs w:val="20"/>
        </w:rPr>
      </w:pPr>
    </w:p>
    <w:p w14:paraId="0095CC19" w14:textId="77777777" w:rsidR="00BD4FD6" w:rsidRPr="00E369B0" w:rsidRDefault="00BD4FD6" w:rsidP="00783195">
      <w:pPr>
        <w:pStyle w:val="WW-Default"/>
        <w:rPr>
          <w:rFonts w:ascii="Zurich BT" w:hAnsi="Zurich BT" w:cs="Zurich BT"/>
          <w:sz w:val="20"/>
          <w:szCs w:val="20"/>
        </w:rPr>
      </w:pPr>
    </w:p>
    <w:p w14:paraId="0DC391B5" w14:textId="77777777" w:rsidR="00BD4FD6" w:rsidRPr="00E369B0" w:rsidRDefault="00BD4FD6" w:rsidP="00783195">
      <w:pPr>
        <w:pStyle w:val="Bodytext0"/>
        <w:jc w:val="both"/>
        <w:rPr>
          <w:rFonts w:ascii="Zurich BT" w:eastAsia="Zurich BT" w:hAnsi="Zurich BT" w:cs="Zurich BT"/>
          <w:color w:val="000000"/>
          <w:sz w:val="20"/>
          <w:szCs w:val="20"/>
        </w:rPr>
      </w:pPr>
      <w:r w:rsidRPr="00E369B0">
        <w:rPr>
          <w:rFonts w:ascii="Zurich BT" w:hAnsi="Zurich BT" w:cs="Zurich BT"/>
          <w:bCs/>
          <w:color w:val="000000"/>
          <w:sz w:val="20"/>
          <w:szCs w:val="20"/>
        </w:rPr>
        <w:t>T</w:t>
      </w:r>
      <w:r w:rsidR="00763621" w:rsidRPr="00E369B0">
        <w:rPr>
          <w:rFonts w:ascii="Zurich BT" w:hAnsi="Zurich BT" w:cs="Zurich BT"/>
          <w:bCs/>
          <w:color w:val="000000"/>
          <w:sz w:val="20"/>
          <w:szCs w:val="20"/>
        </w:rPr>
        <w:t>his</w:t>
      </w:r>
      <w:r w:rsidRPr="00E369B0">
        <w:rPr>
          <w:rFonts w:ascii="Zurich BT" w:hAnsi="Zurich BT" w:cs="Zurich BT"/>
          <w:bCs/>
          <w:color w:val="000000"/>
          <w:sz w:val="20"/>
          <w:szCs w:val="20"/>
        </w:rPr>
        <w:t xml:space="preserve"> </w:t>
      </w:r>
      <w:r w:rsidR="00763621" w:rsidRPr="00E369B0">
        <w:rPr>
          <w:rFonts w:ascii="Zurich BT" w:hAnsi="Zurich BT" w:cs="Zurich BT"/>
          <w:bCs/>
          <w:color w:val="000000"/>
          <w:sz w:val="20"/>
          <w:szCs w:val="20"/>
        </w:rPr>
        <w:t xml:space="preserve">Working Capital Facility Agreement </w:t>
      </w:r>
      <w:r w:rsidRPr="00E369B0">
        <w:rPr>
          <w:rFonts w:ascii="Zurich BT" w:hAnsi="Zurich BT" w:cs="Zurich BT"/>
          <w:color w:val="000000"/>
          <w:sz w:val="20"/>
          <w:szCs w:val="20"/>
        </w:rPr>
        <w:t xml:space="preserve">made on the day, month and year </w:t>
      </w:r>
      <w:r w:rsidR="00CB6FBD">
        <w:rPr>
          <w:rFonts w:ascii="Zurich BT" w:hAnsi="Zurich BT" w:cs="Zurich BT"/>
          <w:color w:val="000000"/>
          <w:sz w:val="20"/>
          <w:szCs w:val="20"/>
        </w:rPr>
        <w:t xml:space="preserve">and at the place </w:t>
      </w:r>
      <w:r w:rsidRPr="00E369B0">
        <w:rPr>
          <w:rFonts w:ascii="Zurich BT" w:hAnsi="Zurich BT" w:cs="Zurich BT"/>
          <w:color w:val="000000"/>
          <w:sz w:val="20"/>
          <w:szCs w:val="20"/>
        </w:rPr>
        <w:t xml:space="preserve">set out in </w:t>
      </w:r>
      <w:r w:rsidRPr="00E369B0">
        <w:rPr>
          <w:rFonts w:ascii="Zurich Blk BT" w:hAnsi="Zurich Blk BT" w:cs="Zurich Blk BT"/>
          <w:bCs/>
          <w:iCs/>
          <w:color w:val="000000"/>
          <w:sz w:val="20"/>
          <w:szCs w:val="20"/>
        </w:rPr>
        <w:t>Schedule</w:t>
      </w:r>
      <w:r w:rsidRPr="00E369B0">
        <w:rPr>
          <w:rFonts w:ascii="Zurich Blk BT" w:hAnsi="Zurich Blk BT" w:cs="Zurich Blk BT"/>
          <w:iCs/>
          <w:color w:val="000000"/>
          <w:sz w:val="20"/>
          <w:szCs w:val="20"/>
        </w:rPr>
        <w:t xml:space="preserve"> I</w:t>
      </w:r>
      <w:r w:rsidRPr="00E369B0">
        <w:rPr>
          <w:rFonts w:ascii="Zurich BT" w:hAnsi="Zurich BT" w:cs="Zurich BT"/>
          <w:i/>
          <w:iCs/>
          <w:color w:val="000000"/>
          <w:sz w:val="20"/>
          <w:szCs w:val="20"/>
        </w:rPr>
        <w:t xml:space="preserve"> </w:t>
      </w:r>
      <w:r w:rsidRPr="00E369B0">
        <w:rPr>
          <w:rFonts w:ascii="Zurich BT" w:hAnsi="Zurich BT" w:cs="Zurich BT"/>
          <w:color w:val="000000"/>
          <w:sz w:val="20"/>
          <w:szCs w:val="20"/>
        </w:rPr>
        <w:t xml:space="preserve">between </w:t>
      </w:r>
      <w:r w:rsidRPr="00E369B0">
        <w:rPr>
          <w:rFonts w:ascii="Zurich BT" w:hAnsi="Zurich BT" w:cs="Zurich BT"/>
          <w:sz w:val="20"/>
          <w:szCs w:val="20"/>
        </w:rPr>
        <w:t xml:space="preserve">the </w:t>
      </w:r>
      <w:r w:rsidR="00133D95" w:rsidRPr="008D629D">
        <w:rPr>
          <w:rFonts w:ascii="Zurich BT" w:hAnsi="Zurich BT" w:cs="Zurich Blk BT"/>
          <w:sz w:val="20"/>
          <w:szCs w:val="20"/>
        </w:rPr>
        <w:t>Borrower</w:t>
      </w:r>
      <w:r w:rsidRPr="00E369B0">
        <w:rPr>
          <w:rFonts w:ascii="Zurich BT" w:hAnsi="Zurich BT" w:cs="Zurich BT"/>
          <w:sz w:val="20"/>
          <w:szCs w:val="20"/>
        </w:rPr>
        <w:t xml:space="preserve"> named </w:t>
      </w:r>
      <w:r w:rsidR="00133D95" w:rsidRPr="00E369B0">
        <w:rPr>
          <w:rFonts w:ascii="Zurich BT" w:hAnsi="Zurich BT" w:cs="Zurich BT"/>
          <w:sz w:val="20"/>
          <w:szCs w:val="20"/>
        </w:rPr>
        <w:t xml:space="preserve">in </w:t>
      </w:r>
      <w:r w:rsidR="00133D95" w:rsidRPr="00E369B0">
        <w:rPr>
          <w:rFonts w:ascii="Zurich Blk BT" w:hAnsi="Zurich Blk BT" w:cs="Zurich Blk BT"/>
          <w:sz w:val="20"/>
          <w:szCs w:val="20"/>
        </w:rPr>
        <w:t>Schedule I</w:t>
      </w:r>
      <w:r w:rsidR="00133D95" w:rsidRPr="00E369B0">
        <w:rPr>
          <w:rFonts w:ascii="Zurich BT" w:hAnsi="Zurich BT" w:cs="Zurich BT"/>
          <w:sz w:val="20"/>
          <w:szCs w:val="20"/>
        </w:rPr>
        <w:t xml:space="preserve">, which expression shall, unless it be repugnant to the subject or context, include its successors </w:t>
      </w:r>
      <w:r w:rsidRPr="00E369B0">
        <w:rPr>
          <w:rFonts w:ascii="Zurich BT" w:hAnsi="Zurich BT" w:cs="Zurich BT"/>
          <w:sz w:val="20"/>
          <w:szCs w:val="20"/>
        </w:rPr>
        <w:t xml:space="preserve">and </w:t>
      </w:r>
      <w:r w:rsidR="00133D95" w:rsidRPr="00E369B0">
        <w:rPr>
          <w:rFonts w:ascii="Zurich BT" w:hAnsi="Zurich BT" w:cs="Zurich BT"/>
          <w:sz w:val="20"/>
          <w:szCs w:val="20"/>
        </w:rPr>
        <w:t>permitted assigns</w:t>
      </w:r>
      <w:r w:rsidRPr="00E369B0">
        <w:rPr>
          <w:rFonts w:ascii="Zurich BT" w:hAnsi="Zurich BT" w:cs="Zurich BT"/>
          <w:sz w:val="20"/>
          <w:szCs w:val="20"/>
        </w:rPr>
        <w:t xml:space="preserve"> of the </w:t>
      </w:r>
      <w:r w:rsidRPr="00E369B0">
        <w:rPr>
          <w:rFonts w:ascii="Zurich Blk BT" w:hAnsi="Zurich Blk BT" w:cs="Zurich Blk BT"/>
          <w:sz w:val="20"/>
          <w:szCs w:val="20"/>
        </w:rPr>
        <w:t xml:space="preserve">ONE PART </w:t>
      </w:r>
    </w:p>
    <w:p w14:paraId="22B99031" w14:textId="77777777" w:rsidR="00BD4FD6" w:rsidRPr="00E369B0" w:rsidRDefault="00BD4FD6" w:rsidP="00783195">
      <w:pPr>
        <w:pStyle w:val="Bodytext0"/>
        <w:jc w:val="center"/>
        <w:rPr>
          <w:rFonts w:ascii="Zurich BT" w:hAnsi="Zurich BT" w:cs="Zurich BT"/>
          <w:sz w:val="20"/>
          <w:szCs w:val="20"/>
        </w:rPr>
      </w:pPr>
      <w:r w:rsidRPr="00E369B0">
        <w:rPr>
          <w:rFonts w:ascii="Zurich BT" w:eastAsia="Zurich BT" w:hAnsi="Zurich BT" w:cs="Zurich BT"/>
          <w:color w:val="000000"/>
          <w:sz w:val="20"/>
          <w:szCs w:val="20"/>
        </w:rPr>
        <w:t xml:space="preserve"> </w:t>
      </w:r>
    </w:p>
    <w:p w14:paraId="43DD7910" w14:textId="77777777" w:rsidR="00BD4FD6" w:rsidRPr="00E369B0" w:rsidRDefault="00BD4FD6" w:rsidP="00783195">
      <w:pPr>
        <w:pStyle w:val="Bodytext0"/>
        <w:jc w:val="center"/>
        <w:rPr>
          <w:rFonts w:ascii="Zurich Blk BT" w:eastAsia="Zurich Blk BT" w:hAnsi="Zurich Blk BT" w:cs="Zurich Blk BT"/>
          <w:color w:val="000000"/>
          <w:sz w:val="20"/>
          <w:szCs w:val="20"/>
        </w:rPr>
      </w:pPr>
      <w:r w:rsidRPr="00E369B0">
        <w:rPr>
          <w:rFonts w:ascii="Zurich BT" w:hAnsi="Zurich BT" w:cs="Zurich BT"/>
          <w:sz w:val="20"/>
          <w:szCs w:val="20"/>
        </w:rPr>
        <w:t xml:space="preserve">AND </w:t>
      </w:r>
    </w:p>
    <w:p w14:paraId="227A210F" w14:textId="77777777" w:rsidR="00BD4FD6" w:rsidRPr="00E369B0" w:rsidRDefault="00BD4FD6" w:rsidP="00783195">
      <w:pPr>
        <w:pStyle w:val="Bodytext0"/>
        <w:jc w:val="center"/>
        <w:rPr>
          <w:rFonts w:ascii="Zurich Blk BT" w:hAnsi="Zurich Blk BT" w:cs="Zurich Blk BT"/>
          <w:color w:val="000000"/>
          <w:sz w:val="20"/>
          <w:szCs w:val="20"/>
        </w:rPr>
      </w:pPr>
      <w:r w:rsidRPr="00E369B0">
        <w:rPr>
          <w:rFonts w:ascii="Zurich Blk BT" w:eastAsia="Zurich Blk BT" w:hAnsi="Zurich Blk BT" w:cs="Zurich Blk BT"/>
          <w:color w:val="000000"/>
          <w:sz w:val="20"/>
          <w:szCs w:val="20"/>
        </w:rPr>
        <w:t xml:space="preserve"> </w:t>
      </w:r>
    </w:p>
    <w:p w14:paraId="42530E1F" w14:textId="77777777" w:rsidR="00BD4FD6" w:rsidRPr="00E369B0" w:rsidRDefault="00BD4FD6" w:rsidP="00783195">
      <w:pPr>
        <w:pStyle w:val="Bodytext0"/>
        <w:jc w:val="both"/>
        <w:rPr>
          <w:rFonts w:ascii="Zurich BT" w:hAnsi="Zurich BT" w:cs="Zurich BT"/>
          <w:color w:val="000000"/>
          <w:sz w:val="20"/>
          <w:szCs w:val="20"/>
        </w:rPr>
        <w:sectPr w:rsidR="00BD4FD6" w:rsidRPr="00E369B0">
          <w:footerReference w:type="default" r:id="rId8"/>
          <w:pgSz w:w="11906" w:h="16838"/>
          <w:pgMar w:top="1440" w:right="1800" w:bottom="1440" w:left="1800" w:header="720" w:footer="720" w:gutter="0"/>
          <w:cols w:space="720"/>
          <w:docGrid w:linePitch="360"/>
        </w:sectPr>
      </w:pPr>
      <w:r w:rsidRPr="00E369B0">
        <w:rPr>
          <w:rFonts w:ascii="Zurich Blk BT" w:hAnsi="Zurich Blk BT" w:cs="Zurich Blk BT"/>
          <w:color w:val="000000"/>
          <w:sz w:val="20"/>
          <w:szCs w:val="20"/>
        </w:rPr>
        <w:t>ICICI BANK LIMITED,</w:t>
      </w:r>
      <w:r w:rsidRPr="00E369B0">
        <w:rPr>
          <w:rFonts w:ascii="Zurich BT" w:hAnsi="Zurich BT" w:cs="Zurich BT"/>
          <w:color w:val="000000"/>
          <w:sz w:val="20"/>
          <w:szCs w:val="20"/>
        </w:rPr>
        <w:t xml:space="preserve"> a company </w:t>
      </w:r>
      <w:r w:rsidR="000E5850" w:rsidRPr="00E369B0">
        <w:rPr>
          <w:rFonts w:ascii="Zurich BT" w:hAnsi="Zurich BT" w:cs="Zurich BT"/>
          <w:color w:val="000000"/>
          <w:sz w:val="20"/>
          <w:szCs w:val="20"/>
        </w:rPr>
        <w:t xml:space="preserve">within the meaning of </w:t>
      </w:r>
      <w:r w:rsidRPr="00E369B0">
        <w:rPr>
          <w:rFonts w:ascii="Zurich BT" w:hAnsi="Zurich BT" w:cs="Zurich BT"/>
          <w:color w:val="000000"/>
          <w:sz w:val="20"/>
          <w:szCs w:val="20"/>
        </w:rPr>
        <w:t xml:space="preserve">the Companies Act, </w:t>
      </w:r>
      <w:r w:rsidR="000E5850" w:rsidRPr="00E369B0">
        <w:rPr>
          <w:rFonts w:ascii="Zurich BT" w:hAnsi="Zurich BT" w:cs="Zurich BT"/>
          <w:color w:val="000000"/>
          <w:sz w:val="20"/>
          <w:szCs w:val="20"/>
        </w:rPr>
        <w:t xml:space="preserve">2013 </w:t>
      </w:r>
      <w:r w:rsidRPr="00E369B0">
        <w:rPr>
          <w:rFonts w:ascii="Zurich BT" w:hAnsi="Zurich BT" w:cs="Zurich BT"/>
          <w:color w:val="000000"/>
          <w:sz w:val="20"/>
          <w:szCs w:val="20"/>
        </w:rPr>
        <w:t xml:space="preserve">and a banking company within the meaning of </w:t>
      </w:r>
      <w:r w:rsidR="000E5850" w:rsidRPr="00E369B0">
        <w:rPr>
          <w:rFonts w:ascii="Zurich BT" w:hAnsi="Zurich BT" w:cs="Zurich BT"/>
          <w:color w:val="000000"/>
          <w:sz w:val="20"/>
          <w:szCs w:val="20"/>
        </w:rPr>
        <w:t xml:space="preserve">Section 5(c) of </w:t>
      </w:r>
      <w:r w:rsidRPr="00E369B0">
        <w:rPr>
          <w:rFonts w:ascii="Zurich BT" w:hAnsi="Zurich BT" w:cs="Zurich BT"/>
          <w:color w:val="000000"/>
          <w:sz w:val="20"/>
          <w:szCs w:val="20"/>
        </w:rPr>
        <w:t xml:space="preserve">the Banking Regulation Act, 1949 and having its </w:t>
      </w:r>
      <w:r w:rsidR="000E5850" w:rsidRPr="00E369B0">
        <w:rPr>
          <w:rFonts w:ascii="Zurich BT" w:hAnsi="Zurich BT" w:cs="Zurich BT"/>
          <w:color w:val="000000"/>
          <w:sz w:val="20"/>
          <w:szCs w:val="20"/>
        </w:rPr>
        <w:t>r</w:t>
      </w:r>
      <w:r w:rsidRPr="00E369B0">
        <w:rPr>
          <w:rFonts w:ascii="Zurich BT" w:hAnsi="Zurich BT" w:cs="Zurich BT"/>
          <w:color w:val="000000"/>
          <w:sz w:val="20"/>
          <w:szCs w:val="20"/>
        </w:rPr>
        <w:t xml:space="preserve">egistered </w:t>
      </w:r>
      <w:r w:rsidR="000E5850" w:rsidRPr="00E369B0">
        <w:rPr>
          <w:rFonts w:ascii="Zurich BT" w:hAnsi="Zurich BT" w:cs="Zurich BT"/>
          <w:color w:val="000000"/>
          <w:sz w:val="20"/>
          <w:szCs w:val="20"/>
        </w:rPr>
        <w:t>o</w:t>
      </w:r>
      <w:r w:rsidRPr="00E369B0">
        <w:rPr>
          <w:rFonts w:ascii="Zurich BT" w:hAnsi="Zurich BT" w:cs="Zurich BT"/>
          <w:color w:val="000000"/>
          <w:sz w:val="20"/>
          <w:szCs w:val="20"/>
        </w:rPr>
        <w:t xml:space="preserve">ffice at </w:t>
      </w:r>
      <w:r w:rsidR="000E5850" w:rsidRPr="00E369B0">
        <w:rPr>
          <w:rFonts w:ascii="Zurich BT" w:hAnsi="Zurich BT" w:cs="Zurich BT"/>
          <w:color w:val="000000"/>
          <w:sz w:val="20"/>
          <w:szCs w:val="20"/>
        </w:rPr>
        <w:t xml:space="preserve">ICICI Bank Tower, Near </w:t>
      </w:r>
      <w:proofErr w:type="spellStart"/>
      <w:r w:rsidR="000E5850" w:rsidRPr="00E369B0">
        <w:rPr>
          <w:rFonts w:ascii="Zurich BT" w:hAnsi="Zurich BT" w:cs="Zurich BT"/>
          <w:color w:val="000000"/>
          <w:sz w:val="20"/>
          <w:szCs w:val="20"/>
        </w:rPr>
        <w:t>Chakli</w:t>
      </w:r>
      <w:proofErr w:type="spellEnd"/>
      <w:r w:rsidR="000E5850" w:rsidRPr="00E369B0">
        <w:rPr>
          <w:rFonts w:ascii="Zurich BT" w:hAnsi="Zurich BT" w:cs="Zurich BT"/>
          <w:color w:val="000000"/>
          <w:sz w:val="20"/>
          <w:szCs w:val="20"/>
        </w:rPr>
        <w:t xml:space="preserve"> Circle, Old </w:t>
      </w:r>
      <w:proofErr w:type="spellStart"/>
      <w:r w:rsidR="000E5850" w:rsidRPr="00E369B0">
        <w:rPr>
          <w:rFonts w:ascii="Zurich BT" w:hAnsi="Zurich BT" w:cs="Zurich BT"/>
          <w:color w:val="000000"/>
          <w:sz w:val="20"/>
          <w:szCs w:val="20"/>
        </w:rPr>
        <w:t>Padra</w:t>
      </w:r>
      <w:proofErr w:type="spellEnd"/>
      <w:r w:rsidR="000E5850" w:rsidRPr="00E369B0">
        <w:rPr>
          <w:rFonts w:ascii="Zurich BT" w:hAnsi="Zurich BT" w:cs="Zurich BT"/>
          <w:color w:val="000000"/>
          <w:sz w:val="20"/>
          <w:szCs w:val="20"/>
        </w:rPr>
        <w:t xml:space="preserve"> Road, Vadodara</w:t>
      </w:r>
      <w:r w:rsidR="003A7EA9">
        <w:rPr>
          <w:rFonts w:ascii="Zurich BT" w:hAnsi="Zurich BT" w:cs="Zurich BT"/>
          <w:color w:val="000000"/>
          <w:sz w:val="20"/>
          <w:szCs w:val="20"/>
        </w:rPr>
        <w:t xml:space="preserve"> </w:t>
      </w:r>
      <w:r w:rsidR="003A7EA9" w:rsidRPr="00E369B0">
        <w:rPr>
          <w:rFonts w:ascii="Zurich BT" w:hAnsi="Zurich BT" w:cs="Zurich BT"/>
          <w:color w:val="000000"/>
          <w:sz w:val="20"/>
          <w:szCs w:val="20"/>
        </w:rPr>
        <w:t>390 007</w:t>
      </w:r>
      <w:r w:rsidR="000E5850" w:rsidRPr="00E369B0">
        <w:rPr>
          <w:rFonts w:ascii="Zurich BT" w:hAnsi="Zurich BT" w:cs="Zurich BT"/>
          <w:color w:val="000000"/>
          <w:sz w:val="20"/>
          <w:szCs w:val="20"/>
        </w:rPr>
        <w:t>, Gujarat</w:t>
      </w:r>
      <w:r w:rsidR="003A7EA9">
        <w:rPr>
          <w:rFonts w:ascii="Zurich BT" w:hAnsi="Zurich BT" w:cs="Zurich BT"/>
          <w:color w:val="000000"/>
          <w:sz w:val="20"/>
          <w:szCs w:val="20"/>
        </w:rPr>
        <w:t xml:space="preserve"> </w:t>
      </w:r>
      <w:r w:rsidRPr="00E369B0">
        <w:rPr>
          <w:rFonts w:ascii="Zurich BT" w:hAnsi="Zurich BT" w:cs="Zurich BT"/>
          <w:color w:val="000000"/>
          <w:sz w:val="20"/>
          <w:szCs w:val="20"/>
        </w:rPr>
        <w:t xml:space="preserve">and corporate office at ICICI Bank Towers, </w:t>
      </w:r>
      <w:proofErr w:type="spellStart"/>
      <w:r w:rsidRPr="00E369B0">
        <w:rPr>
          <w:rFonts w:ascii="Zurich BT" w:hAnsi="Zurich BT" w:cs="Zurich BT"/>
          <w:color w:val="000000"/>
          <w:sz w:val="20"/>
          <w:szCs w:val="20"/>
        </w:rPr>
        <w:t>Bandra</w:t>
      </w:r>
      <w:proofErr w:type="spellEnd"/>
      <w:r w:rsidRPr="00E369B0">
        <w:rPr>
          <w:rFonts w:ascii="Zurich BT" w:hAnsi="Zurich BT" w:cs="Zurich BT"/>
          <w:color w:val="000000"/>
          <w:sz w:val="20"/>
          <w:szCs w:val="20"/>
        </w:rPr>
        <w:t xml:space="preserve"> </w:t>
      </w:r>
      <w:proofErr w:type="spellStart"/>
      <w:r w:rsidRPr="00E369B0">
        <w:rPr>
          <w:rFonts w:ascii="Zurich BT" w:hAnsi="Zurich BT" w:cs="Zurich BT"/>
          <w:color w:val="000000"/>
          <w:sz w:val="20"/>
          <w:szCs w:val="20"/>
        </w:rPr>
        <w:t>Kurla</w:t>
      </w:r>
      <w:proofErr w:type="spellEnd"/>
      <w:r w:rsidRPr="00E369B0">
        <w:rPr>
          <w:rFonts w:ascii="Zurich BT" w:hAnsi="Zurich BT" w:cs="Zurich BT"/>
          <w:color w:val="000000"/>
          <w:sz w:val="20"/>
          <w:szCs w:val="20"/>
        </w:rPr>
        <w:t xml:space="preserve"> Complex, Mumbai 400 051, </w:t>
      </w:r>
      <w:r w:rsidR="002C699B">
        <w:rPr>
          <w:rFonts w:ascii="Zurich BT" w:hAnsi="Zurich BT" w:cs="Zurich BT"/>
          <w:color w:val="000000"/>
          <w:sz w:val="20"/>
          <w:szCs w:val="20"/>
        </w:rPr>
        <w:t xml:space="preserve">Maharashtra </w:t>
      </w:r>
      <w:r w:rsidRPr="00E369B0">
        <w:rPr>
          <w:rFonts w:ascii="Zurich BT" w:hAnsi="Zurich BT" w:cs="Zurich BT"/>
          <w:color w:val="000000"/>
          <w:sz w:val="20"/>
          <w:szCs w:val="20"/>
        </w:rPr>
        <w:t xml:space="preserve">and amongst others, a branch / office at the place specified in </w:t>
      </w:r>
      <w:r w:rsidRPr="00E369B0">
        <w:rPr>
          <w:rFonts w:ascii="Zurich Blk BT" w:hAnsi="Zurich Blk BT" w:cs="Zurich Blk BT"/>
          <w:color w:val="000000"/>
          <w:sz w:val="20"/>
          <w:szCs w:val="20"/>
        </w:rPr>
        <w:t>Schedule I</w:t>
      </w:r>
      <w:r w:rsidRPr="00E369B0">
        <w:rPr>
          <w:rFonts w:ascii="Zurich BT" w:hAnsi="Zurich BT" w:cs="Zurich BT"/>
          <w:color w:val="000000"/>
          <w:sz w:val="20"/>
          <w:szCs w:val="20"/>
        </w:rPr>
        <w:t xml:space="preserve"> (the </w:t>
      </w:r>
      <w:r w:rsidRPr="007A5A47">
        <w:rPr>
          <w:rFonts w:ascii="Zurich BT" w:hAnsi="Zurich BT"/>
          <w:sz w:val="20"/>
          <w:szCs w:val="20"/>
        </w:rPr>
        <w:t>“</w:t>
      </w:r>
      <w:r w:rsidRPr="00E369B0">
        <w:rPr>
          <w:rFonts w:ascii="Zurich Blk BT" w:hAnsi="Zurich Blk BT" w:cs="Zurich Blk BT"/>
          <w:color w:val="000000"/>
          <w:sz w:val="20"/>
          <w:szCs w:val="20"/>
        </w:rPr>
        <w:t>Bank</w:t>
      </w:r>
      <w:r w:rsidRPr="007A5A47">
        <w:rPr>
          <w:rFonts w:ascii="Zurich BT" w:hAnsi="Zurich BT"/>
          <w:sz w:val="20"/>
          <w:szCs w:val="20"/>
        </w:rPr>
        <w:t>"</w:t>
      </w:r>
      <w:r w:rsidRPr="00E369B0">
        <w:rPr>
          <w:rFonts w:ascii="Zurich Blk BT" w:hAnsi="Zurich Blk BT" w:cs="Zurich Blk BT"/>
          <w:color w:val="000000"/>
          <w:sz w:val="20"/>
          <w:szCs w:val="20"/>
        </w:rPr>
        <w:t>,</w:t>
      </w:r>
      <w:r w:rsidRPr="00E369B0">
        <w:rPr>
          <w:rFonts w:ascii="Zurich BT" w:hAnsi="Zurich BT" w:cs="Zurich BT"/>
          <w:color w:val="000000"/>
          <w:sz w:val="20"/>
          <w:szCs w:val="20"/>
        </w:rPr>
        <w:t xml:space="preserve"> which expression shall, unless it be repugnant to the subject or context, include its successors and assigns) of the </w:t>
      </w:r>
      <w:r w:rsidRPr="00E369B0">
        <w:rPr>
          <w:rFonts w:ascii="Zurich Blk BT" w:hAnsi="Zurich Blk BT" w:cs="Zurich Blk BT"/>
          <w:color w:val="000000"/>
          <w:sz w:val="20"/>
          <w:szCs w:val="20"/>
        </w:rPr>
        <w:t>OTHER PART.</w:t>
      </w:r>
      <w:r w:rsidRPr="00E369B0">
        <w:rPr>
          <w:rFonts w:ascii="Zurich BT" w:hAnsi="Zurich BT" w:cs="Zurich BT"/>
          <w:color w:val="000000"/>
          <w:sz w:val="20"/>
          <w:szCs w:val="20"/>
        </w:rPr>
        <w:t xml:space="preserve"> </w:t>
      </w:r>
    </w:p>
    <w:p w14:paraId="075194A8" w14:textId="77777777" w:rsidR="00BD4FD6" w:rsidRPr="00E369B0" w:rsidRDefault="00BD4FD6" w:rsidP="00783195">
      <w:pPr>
        <w:pStyle w:val="Bodytext0"/>
        <w:jc w:val="center"/>
        <w:rPr>
          <w:rFonts w:ascii="Zurich BT" w:hAnsi="Zurich BT" w:cs="Zurich BT"/>
          <w:color w:val="000000"/>
          <w:sz w:val="20"/>
          <w:szCs w:val="20"/>
        </w:rPr>
      </w:pPr>
    </w:p>
    <w:p w14:paraId="5FC098E4" w14:textId="77777777" w:rsidR="00BD4FD6" w:rsidRPr="00E369B0" w:rsidRDefault="00BD4FD6" w:rsidP="00783195">
      <w:pPr>
        <w:pStyle w:val="Bodytext0"/>
        <w:jc w:val="center"/>
        <w:rPr>
          <w:rFonts w:ascii="Zurich BT" w:hAnsi="Zurich BT" w:cs="Zurich BT"/>
          <w:color w:val="000000"/>
          <w:sz w:val="20"/>
          <w:szCs w:val="20"/>
        </w:rPr>
      </w:pPr>
    </w:p>
    <w:p w14:paraId="7AB654F1" w14:textId="77777777" w:rsidR="00924C12" w:rsidRDefault="00924C12" w:rsidP="00783195">
      <w:pPr>
        <w:pStyle w:val="Bodytext0"/>
        <w:jc w:val="center"/>
        <w:rPr>
          <w:rFonts w:ascii="Zurich Blk BT" w:hAnsi="Zurich Blk BT" w:cs="Zurich Blk BT"/>
          <w:color w:val="000000"/>
          <w:sz w:val="20"/>
          <w:szCs w:val="20"/>
        </w:rPr>
      </w:pPr>
    </w:p>
    <w:p w14:paraId="3FE593E4" w14:textId="77777777" w:rsidR="00924C12" w:rsidRDefault="00924C12" w:rsidP="00783195">
      <w:pPr>
        <w:pStyle w:val="Bodytext0"/>
        <w:jc w:val="center"/>
        <w:rPr>
          <w:rFonts w:ascii="Zurich Blk BT" w:hAnsi="Zurich Blk BT" w:cs="Zurich Blk BT"/>
          <w:color w:val="000000"/>
          <w:sz w:val="20"/>
          <w:szCs w:val="20"/>
        </w:rPr>
      </w:pPr>
    </w:p>
    <w:p w14:paraId="656772DC" w14:textId="77777777" w:rsidR="00924C12" w:rsidRDefault="00924C12" w:rsidP="00783195">
      <w:pPr>
        <w:pStyle w:val="Bodytext0"/>
        <w:jc w:val="center"/>
        <w:rPr>
          <w:rFonts w:ascii="Zurich Blk BT" w:hAnsi="Zurich Blk BT" w:cs="Zurich Blk BT"/>
          <w:color w:val="000000"/>
          <w:sz w:val="20"/>
          <w:szCs w:val="20"/>
        </w:rPr>
      </w:pPr>
    </w:p>
    <w:p w14:paraId="4CAE4461" w14:textId="77777777" w:rsidR="00924C12" w:rsidRDefault="00924C12" w:rsidP="00783195">
      <w:pPr>
        <w:pStyle w:val="Bodytext0"/>
        <w:jc w:val="center"/>
        <w:rPr>
          <w:rFonts w:ascii="Zurich Blk BT" w:hAnsi="Zurich Blk BT" w:cs="Zurich Blk BT"/>
          <w:color w:val="000000"/>
          <w:sz w:val="20"/>
          <w:szCs w:val="20"/>
        </w:rPr>
      </w:pPr>
    </w:p>
    <w:p w14:paraId="54820AA3" w14:textId="77777777" w:rsidR="00924C12" w:rsidRDefault="00924C12" w:rsidP="00783195">
      <w:pPr>
        <w:pStyle w:val="Bodytext0"/>
        <w:jc w:val="center"/>
        <w:rPr>
          <w:rFonts w:ascii="Zurich Blk BT" w:hAnsi="Zurich Blk BT" w:cs="Zurich Blk BT"/>
          <w:color w:val="000000"/>
          <w:sz w:val="20"/>
          <w:szCs w:val="20"/>
        </w:rPr>
      </w:pPr>
    </w:p>
    <w:p w14:paraId="1BDF0168" w14:textId="77777777" w:rsidR="00BD4FD6" w:rsidRPr="00E369B0" w:rsidRDefault="00BD4FD6" w:rsidP="00783195">
      <w:pPr>
        <w:pStyle w:val="Bodytext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w:t>
      </w:r>
    </w:p>
    <w:p w14:paraId="5545C5BA" w14:textId="77777777" w:rsidR="00BD4FD6" w:rsidRPr="00E369B0" w:rsidRDefault="00BD4FD6" w:rsidP="00783195">
      <w:pPr>
        <w:pStyle w:val="Bodytext0"/>
        <w:jc w:val="center"/>
        <w:rPr>
          <w:rFonts w:ascii="Zurich BT" w:hAnsi="Zurich BT" w:cs="Zurich BT"/>
          <w:sz w:val="20"/>
          <w:szCs w:val="20"/>
        </w:rPr>
      </w:pPr>
      <w:r w:rsidRPr="00E369B0">
        <w:rPr>
          <w:rFonts w:ascii="Zurich Blk BT" w:hAnsi="Zurich Blk BT" w:cs="Zurich Blk BT"/>
          <w:color w:val="000000"/>
          <w:sz w:val="20"/>
          <w:szCs w:val="20"/>
        </w:rPr>
        <w:t>DEFINITIONS</w:t>
      </w:r>
      <w:r w:rsidR="009616D7" w:rsidRPr="00E369B0">
        <w:rPr>
          <w:rFonts w:ascii="Zurich Blk BT" w:hAnsi="Zurich Blk BT" w:cs="Zurich Blk BT"/>
          <w:color w:val="000000"/>
          <w:sz w:val="20"/>
          <w:szCs w:val="20"/>
        </w:rPr>
        <w:t xml:space="preserve"> AND INTERPRETATION</w:t>
      </w:r>
    </w:p>
    <w:p w14:paraId="70BF4D54" w14:textId="77777777" w:rsidR="00BD4FD6" w:rsidRPr="00E369B0" w:rsidRDefault="00BD4FD6" w:rsidP="00783195">
      <w:pPr>
        <w:pStyle w:val="WW-Default"/>
        <w:rPr>
          <w:rFonts w:ascii="Zurich BT" w:hAnsi="Zurich BT" w:cs="Zurich BT"/>
          <w:sz w:val="20"/>
          <w:szCs w:val="20"/>
        </w:rPr>
      </w:pPr>
    </w:p>
    <w:p w14:paraId="76068AC5" w14:textId="77777777" w:rsidR="009616D7" w:rsidRPr="00E369B0" w:rsidRDefault="00BD4FD6" w:rsidP="00783195">
      <w:pPr>
        <w:pStyle w:val="Bodytext0"/>
        <w:tabs>
          <w:tab w:val="left" w:pos="567"/>
        </w:tabs>
        <w:rPr>
          <w:rFonts w:ascii="Zurich BT" w:hAnsi="Zurich BT" w:cs="Zurich BT"/>
          <w:sz w:val="20"/>
          <w:szCs w:val="20"/>
        </w:rPr>
      </w:pPr>
      <w:r w:rsidRPr="00E369B0">
        <w:rPr>
          <w:rFonts w:ascii="Zurich BT" w:hAnsi="Zurich BT" w:cs="Zurich BT"/>
          <w:sz w:val="20"/>
          <w:szCs w:val="20"/>
        </w:rPr>
        <w:t xml:space="preserve">1.1 </w:t>
      </w:r>
      <w:r w:rsidR="00367FE7" w:rsidRPr="00E369B0">
        <w:rPr>
          <w:rFonts w:ascii="Zurich BT" w:hAnsi="Zurich BT" w:cs="Zurich BT"/>
          <w:sz w:val="20"/>
          <w:szCs w:val="20"/>
        </w:rPr>
        <w:tab/>
      </w:r>
      <w:r w:rsidR="009616D7" w:rsidRPr="00E369B0">
        <w:rPr>
          <w:rFonts w:ascii="Zurich Blk BT" w:hAnsi="Zurich Blk BT" w:cs="Zurich Blk BT"/>
          <w:color w:val="000000"/>
          <w:sz w:val="20"/>
          <w:szCs w:val="20"/>
        </w:rPr>
        <w:t>DEFINITIONS</w:t>
      </w:r>
    </w:p>
    <w:p w14:paraId="7406A020" w14:textId="77777777" w:rsidR="00BD4FD6" w:rsidRPr="00E369B0" w:rsidRDefault="00BD4FD6" w:rsidP="00783195">
      <w:pPr>
        <w:pStyle w:val="WW-Default"/>
        <w:tabs>
          <w:tab w:val="left" w:pos="567"/>
        </w:tabs>
        <w:ind w:left="567"/>
        <w:jc w:val="both"/>
        <w:rPr>
          <w:rFonts w:ascii="Zurich BT" w:hAnsi="Zurich BT" w:cs="Zurich BT"/>
          <w:sz w:val="20"/>
          <w:szCs w:val="20"/>
        </w:rPr>
      </w:pPr>
      <w:r w:rsidRPr="00E369B0">
        <w:rPr>
          <w:rFonts w:ascii="Zurich BT" w:hAnsi="Zurich BT" w:cs="Zurich BT"/>
          <w:sz w:val="20"/>
          <w:szCs w:val="20"/>
        </w:rPr>
        <w:t>In this Facility Agreement</w:t>
      </w:r>
      <w:r w:rsidR="003A7EA9">
        <w:rPr>
          <w:rFonts w:ascii="Zurich BT" w:hAnsi="Zurich BT" w:cs="Zurich BT"/>
          <w:sz w:val="20"/>
          <w:szCs w:val="20"/>
        </w:rPr>
        <w:t xml:space="preserve"> </w:t>
      </w:r>
      <w:r w:rsidR="003A7EA9" w:rsidRPr="003A7EA9">
        <w:rPr>
          <w:rFonts w:ascii="Zurich BT" w:hAnsi="Zurich BT" w:cs="Zurich BT"/>
          <w:sz w:val="20"/>
          <w:szCs w:val="20"/>
        </w:rPr>
        <w:t>(</w:t>
      </w:r>
      <w:r w:rsidR="003A7EA9" w:rsidRPr="00C363AE">
        <w:rPr>
          <w:rFonts w:ascii="Zurich BT" w:hAnsi="Zurich BT" w:cs="Zurich BT"/>
          <w:i/>
          <w:sz w:val="20"/>
          <w:szCs w:val="20"/>
        </w:rPr>
        <w:t>as defined hereinafter</w:t>
      </w:r>
      <w:r w:rsidR="003A7EA9" w:rsidRPr="003A7EA9">
        <w:rPr>
          <w:rFonts w:ascii="Zurich BT" w:hAnsi="Zurich BT" w:cs="Zurich BT"/>
          <w:sz w:val="20"/>
          <w:szCs w:val="20"/>
        </w:rPr>
        <w:t>)</w:t>
      </w:r>
      <w:r w:rsidRPr="00E369B0">
        <w:rPr>
          <w:rFonts w:ascii="Zurich BT" w:hAnsi="Zurich BT" w:cs="Zurich BT"/>
          <w:sz w:val="20"/>
          <w:szCs w:val="20"/>
        </w:rPr>
        <w:t>, unless there is anything repugnant to the subject or context thereof, the expressions listed below shall have the following meanings:</w:t>
      </w:r>
    </w:p>
    <w:p w14:paraId="3D39CF81" w14:textId="77777777" w:rsidR="00BD4FD6" w:rsidRPr="00E369B0" w:rsidRDefault="00BD4FD6" w:rsidP="00783195">
      <w:pPr>
        <w:pStyle w:val="WW-Default"/>
        <w:rPr>
          <w:rFonts w:ascii="Zurich BT" w:hAnsi="Zurich BT" w:cs="Zurich BT"/>
          <w:sz w:val="20"/>
          <w:szCs w:val="20"/>
        </w:rPr>
      </w:pPr>
    </w:p>
    <w:p w14:paraId="6DDA66A5" w14:textId="77777777" w:rsidR="009616D7" w:rsidRPr="00E369B0" w:rsidRDefault="009616D7" w:rsidP="00783195">
      <w:pPr>
        <w:pStyle w:val="Bodytext0"/>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Business Day</w:t>
      </w:r>
      <w:r w:rsidRPr="00E369B0">
        <w:rPr>
          <w:rFonts w:ascii="Zurich BT" w:hAnsi="Zurich BT"/>
          <w:color w:val="000000"/>
          <w:sz w:val="20"/>
          <w:szCs w:val="20"/>
        </w:rPr>
        <w:t>”</w:t>
      </w:r>
      <w:r w:rsidRPr="00E369B0">
        <w:rPr>
          <w:rFonts w:ascii="Zurich BT" w:hAnsi="Zurich BT" w:cs="Zurich BT"/>
          <w:color w:val="000000"/>
          <w:sz w:val="20"/>
          <w:szCs w:val="20"/>
        </w:rPr>
        <w:t xml:space="preserve"> means a day on which the relevant office of the Bank specified in </w:t>
      </w:r>
      <w:r w:rsidR="00C00426">
        <w:rPr>
          <w:rFonts w:ascii="Zurich BT" w:hAnsi="Zurich BT" w:cs="Zurich BT"/>
          <w:color w:val="000000"/>
          <w:sz w:val="20"/>
          <w:szCs w:val="20"/>
        </w:rPr>
        <w:t>Schedule I</w:t>
      </w:r>
      <w:r w:rsidRPr="00E369B0">
        <w:rPr>
          <w:rFonts w:ascii="Zurich BT" w:hAnsi="Zurich BT" w:cs="Zurich BT"/>
          <w:color w:val="000000"/>
          <w:sz w:val="20"/>
          <w:szCs w:val="20"/>
        </w:rPr>
        <w:t xml:space="preserve">, or such other office as may be notified by the Bank to the Borrower, is open for normal business transactions. </w:t>
      </w:r>
    </w:p>
    <w:p w14:paraId="6EA0BF86" w14:textId="77777777" w:rsidR="00BD4FD6" w:rsidRPr="00E369B0" w:rsidRDefault="00BD4FD6" w:rsidP="00783195">
      <w:pPr>
        <w:pStyle w:val="WW-Default"/>
        <w:ind w:left="567"/>
        <w:jc w:val="both"/>
        <w:rPr>
          <w:rFonts w:ascii="Zurich BT" w:hAnsi="Zurich BT" w:cs="Zurich BT"/>
          <w:sz w:val="20"/>
          <w:szCs w:val="20"/>
        </w:rPr>
      </w:pPr>
    </w:p>
    <w:p w14:paraId="27E073FD" w14:textId="77777777" w:rsidR="00BD4FD6" w:rsidRPr="00E369B0" w:rsidRDefault="00BD4FD6" w:rsidP="00783195">
      <w:pPr>
        <w:pStyle w:val="WW-Default"/>
        <w:ind w:left="567"/>
        <w:jc w:val="both"/>
        <w:rPr>
          <w:rFonts w:ascii="Zurich BT" w:hAnsi="Zurich BT" w:cs="Zurich BT"/>
          <w:sz w:val="20"/>
          <w:szCs w:val="20"/>
          <w:shd w:val="clear" w:color="auto" w:fill="FF0000"/>
        </w:rPr>
      </w:pPr>
      <w:r w:rsidRPr="00E369B0">
        <w:rPr>
          <w:rFonts w:ascii="Zurich BT" w:hAnsi="Zurich BT" w:cs="Zurich BT"/>
          <w:sz w:val="20"/>
          <w:szCs w:val="20"/>
        </w:rPr>
        <w:t>“</w:t>
      </w:r>
      <w:r w:rsidRPr="00E369B0">
        <w:rPr>
          <w:rFonts w:ascii="Zurich Blk BT" w:hAnsi="Zurich Blk BT" w:cs="Zurich Blk BT"/>
          <w:sz w:val="20"/>
          <w:szCs w:val="20"/>
        </w:rPr>
        <w:t>Credit Arrangement Letter</w:t>
      </w:r>
      <w:r w:rsidRPr="00E369B0">
        <w:rPr>
          <w:rFonts w:ascii="Zurich BT" w:hAnsi="Zurich BT"/>
          <w:sz w:val="20"/>
          <w:szCs w:val="20"/>
        </w:rPr>
        <w:t>”</w:t>
      </w:r>
      <w:r w:rsidRPr="00E369B0">
        <w:rPr>
          <w:rFonts w:ascii="Zurich BT" w:hAnsi="Zurich BT" w:cs="Zurich BT"/>
          <w:sz w:val="20"/>
          <w:szCs w:val="20"/>
        </w:rPr>
        <w:t xml:space="preserve"> or </w:t>
      </w:r>
      <w:r w:rsidRPr="00E369B0">
        <w:rPr>
          <w:rFonts w:ascii="Zurich BT" w:hAnsi="Zurich BT"/>
          <w:sz w:val="20"/>
          <w:szCs w:val="20"/>
        </w:rPr>
        <w:t>“</w:t>
      </w:r>
      <w:r w:rsidRPr="00E369B0">
        <w:rPr>
          <w:rFonts w:ascii="Zurich Blk BT" w:hAnsi="Zurich Blk BT" w:cs="Zurich Blk BT"/>
          <w:sz w:val="20"/>
          <w:szCs w:val="20"/>
        </w:rPr>
        <w:t>CAL</w:t>
      </w:r>
      <w:r w:rsidRPr="00E369B0">
        <w:rPr>
          <w:rFonts w:ascii="Zurich BT" w:hAnsi="Zurich BT"/>
          <w:sz w:val="20"/>
          <w:szCs w:val="20"/>
        </w:rPr>
        <w:t>”</w:t>
      </w:r>
      <w:r w:rsidRPr="00E369B0">
        <w:rPr>
          <w:rFonts w:ascii="Zurich BT" w:hAnsi="Zurich BT" w:cs="Zurich BT"/>
          <w:sz w:val="20"/>
          <w:szCs w:val="20"/>
        </w:rPr>
        <w:t xml:space="preserve"> means a letter as of the date specified in </w:t>
      </w:r>
      <w:r w:rsidRPr="008D629D">
        <w:rPr>
          <w:rFonts w:ascii="Zurich BT" w:hAnsi="Zurich BT" w:cs="Zurich Blk BT"/>
          <w:sz w:val="20"/>
          <w:szCs w:val="20"/>
        </w:rPr>
        <w:t xml:space="preserve">Schedule </w:t>
      </w:r>
      <w:r w:rsidR="00B64857" w:rsidRPr="008D629D">
        <w:rPr>
          <w:rFonts w:ascii="Zurich BT" w:hAnsi="Zurich BT" w:cs="Zurich Blk BT"/>
          <w:sz w:val="20"/>
          <w:szCs w:val="20"/>
        </w:rPr>
        <w:t>I</w:t>
      </w:r>
      <w:r w:rsidRPr="00E369B0">
        <w:rPr>
          <w:rFonts w:ascii="Zurich BT" w:hAnsi="Zurich BT" w:cs="Zurich BT"/>
          <w:sz w:val="20"/>
          <w:szCs w:val="20"/>
        </w:rPr>
        <w:t xml:space="preserve"> issued by the Bank to the Borrower granting/extending the Facilities to the Borrower. The expression </w:t>
      </w:r>
      <w:r w:rsidRPr="007A5A47">
        <w:rPr>
          <w:rFonts w:ascii="Zurich BT" w:hAnsi="Zurich BT"/>
          <w:color w:val="auto"/>
          <w:sz w:val="20"/>
          <w:szCs w:val="20"/>
        </w:rPr>
        <w:t>“</w:t>
      </w:r>
      <w:r w:rsidRPr="00E369B0">
        <w:rPr>
          <w:rFonts w:ascii="Zurich BT" w:hAnsi="Zurich BT" w:cs="Zurich BT"/>
          <w:sz w:val="20"/>
          <w:szCs w:val="20"/>
        </w:rPr>
        <w:t>CAL</w:t>
      </w:r>
      <w:r w:rsidRPr="007A5A47">
        <w:rPr>
          <w:rFonts w:ascii="Zurich BT" w:hAnsi="Zurich BT"/>
          <w:color w:val="auto"/>
          <w:sz w:val="20"/>
          <w:szCs w:val="20"/>
        </w:rPr>
        <w:t>”</w:t>
      </w:r>
      <w:r w:rsidRPr="00E369B0">
        <w:rPr>
          <w:rFonts w:ascii="Zurich BT" w:hAnsi="Zurich BT" w:cs="Zurich BT"/>
          <w:sz w:val="20"/>
          <w:szCs w:val="20"/>
        </w:rPr>
        <w:t xml:space="preserve"> shall include all amendments to the CAL</w:t>
      </w:r>
      <w:r w:rsidR="009C069B">
        <w:rPr>
          <w:rFonts w:ascii="Zurich BT" w:hAnsi="Zurich BT" w:cs="Zurich BT"/>
          <w:sz w:val="20"/>
          <w:szCs w:val="20"/>
        </w:rPr>
        <w:t xml:space="preserve"> and renewal CALs</w:t>
      </w:r>
      <w:r w:rsidRPr="00E369B0">
        <w:rPr>
          <w:rFonts w:ascii="Zurich BT" w:hAnsi="Zurich BT" w:cs="Zurich BT"/>
          <w:sz w:val="20"/>
          <w:szCs w:val="20"/>
        </w:rPr>
        <w:t>.</w:t>
      </w:r>
    </w:p>
    <w:p w14:paraId="68CE7192" w14:textId="77777777" w:rsidR="00BD4FD6" w:rsidRDefault="00BD4FD6" w:rsidP="00974765">
      <w:pPr>
        <w:pStyle w:val="WW-Default"/>
        <w:ind w:left="567"/>
        <w:rPr>
          <w:rFonts w:ascii="Zurich BT" w:hAnsi="Zurich BT" w:cs="Zurich BT"/>
          <w:sz w:val="20"/>
          <w:szCs w:val="20"/>
          <w:shd w:val="clear" w:color="auto" w:fill="FF0000"/>
        </w:rPr>
      </w:pPr>
    </w:p>
    <w:p w14:paraId="52E7E4E0" w14:textId="77777777" w:rsidR="003A7EA9" w:rsidRPr="00E369B0" w:rsidRDefault="003A7EA9">
      <w:pPr>
        <w:pStyle w:val="ww-default0"/>
        <w:spacing w:before="0" w:after="0"/>
        <w:ind w:left="567"/>
        <w:jc w:val="both"/>
        <w:rPr>
          <w:rFonts w:ascii="Zurich BT" w:hAnsi="Zurich BT" w:cs="Zurich BT"/>
          <w:sz w:val="20"/>
          <w:szCs w:val="20"/>
        </w:rPr>
      </w:pPr>
      <w:r w:rsidRPr="00E369B0">
        <w:rPr>
          <w:rFonts w:ascii="Zurich BT" w:hAnsi="Zurich BT"/>
          <w:color w:val="000000"/>
          <w:sz w:val="20"/>
          <w:szCs w:val="20"/>
        </w:rPr>
        <w:t>“</w:t>
      </w:r>
      <w:r w:rsidRPr="00E369B0">
        <w:rPr>
          <w:rFonts w:ascii="Zurich Blk BT" w:hAnsi="Zurich Blk BT" w:cs="Zurich Blk BT"/>
          <w:bCs/>
          <w:sz w:val="20"/>
          <w:szCs w:val="20"/>
        </w:rPr>
        <w:t>Credit Rating Agency</w:t>
      </w:r>
      <w:r w:rsidRPr="00E369B0">
        <w:rPr>
          <w:rFonts w:ascii="Zurich BT" w:hAnsi="Zurich BT"/>
          <w:color w:val="000000"/>
          <w:sz w:val="20"/>
          <w:szCs w:val="20"/>
        </w:rPr>
        <w:t>”</w:t>
      </w:r>
      <w:r w:rsidRPr="00E369B0">
        <w:rPr>
          <w:rFonts w:ascii="Zurich BT" w:hAnsi="Zurich BT" w:cs="Zurich BT"/>
          <w:sz w:val="20"/>
          <w:szCs w:val="20"/>
        </w:rPr>
        <w:t xml:space="preserve"> shall mean and refer to the domestic credit rating agencies such as CRISIL Limited, FITCH India and ICRA Limited and international credit rating agencies such as Fitch, </w:t>
      </w:r>
      <w:proofErr w:type="spellStart"/>
      <w:r w:rsidRPr="00E369B0">
        <w:rPr>
          <w:rFonts w:ascii="Zurich BT" w:hAnsi="Zurich BT" w:cs="Zurich BT"/>
          <w:sz w:val="20"/>
          <w:szCs w:val="20"/>
        </w:rPr>
        <w:t>Moodys</w:t>
      </w:r>
      <w:proofErr w:type="spellEnd"/>
      <w:r w:rsidRPr="00E369B0">
        <w:rPr>
          <w:rFonts w:ascii="Zurich BT" w:hAnsi="Zurich BT" w:cs="Zurich BT"/>
          <w:sz w:val="20"/>
          <w:szCs w:val="20"/>
        </w:rPr>
        <w:t xml:space="preserve"> and Standard &amp; Poor</w:t>
      </w:r>
      <w:r w:rsidRPr="00E369B0">
        <w:rPr>
          <w:sz w:val="20"/>
          <w:szCs w:val="20"/>
        </w:rPr>
        <w:t>’</w:t>
      </w:r>
      <w:r w:rsidRPr="00E369B0">
        <w:rPr>
          <w:rFonts w:ascii="Zurich BT" w:hAnsi="Zurich BT" w:cs="Zurich BT"/>
          <w:sz w:val="20"/>
          <w:szCs w:val="20"/>
        </w:rPr>
        <w:t xml:space="preserve">s and such other credit rating agencies identified and/or recognized by </w:t>
      </w:r>
      <w:r w:rsidR="001C3E94">
        <w:rPr>
          <w:rFonts w:ascii="Zurich BT" w:hAnsi="Zurich BT" w:cs="Zurich BT"/>
          <w:sz w:val="20"/>
          <w:szCs w:val="20"/>
        </w:rPr>
        <w:t>RBI</w:t>
      </w:r>
      <w:r w:rsidRPr="00E369B0">
        <w:rPr>
          <w:rFonts w:ascii="Zurich BT" w:hAnsi="Zurich BT" w:cs="Zurich BT"/>
          <w:sz w:val="20"/>
          <w:szCs w:val="20"/>
        </w:rPr>
        <w:t xml:space="preserve"> from time to time.</w:t>
      </w:r>
    </w:p>
    <w:p w14:paraId="2544425D" w14:textId="77777777" w:rsidR="003A7EA9" w:rsidRPr="00E369B0" w:rsidRDefault="003A7EA9">
      <w:pPr>
        <w:pStyle w:val="WW-Default"/>
        <w:ind w:left="567"/>
        <w:rPr>
          <w:rFonts w:ascii="Zurich BT" w:hAnsi="Zurich BT" w:cs="Zurich BT"/>
          <w:sz w:val="20"/>
          <w:szCs w:val="20"/>
          <w:shd w:val="clear" w:color="auto" w:fill="FF0000"/>
        </w:rPr>
      </w:pPr>
    </w:p>
    <w:p w14:paraId="46B2AD38" w14:textId="77777777" w:rsidR="00BD4FD6" w:rsidRPr="007B6727" w:rsidRDefault="00BD4FD6">
      <w:pPr>
        <w:pStyle w:val="Bodytext0"/>
        <w:ind w:left="567"/>
        <w:jc w:val="both"/>
        <w:rPr>
          <w:rFonts w:ascii="Zurich BT" w:hAnsi="Zurich BT" w:cs="Zurich BT"/>
          <w:color w:val="000000"/>
          <w:sz w:val="20"/>
          <w:szCs w:val="20"/>
        </w:rPr>
      </w:pPr>
      <w:r w:rsidRPr="007B6727">
        <w:rPr>
          <w:rFonts w:ascii="Zurich BT" w:hAnsi="Zurich BT"/>
          <w:color w:val="000000"/>
          <w:sz w:val="20"/>
          <w:szCs w:val="20"/>
        </w:rPr>
        <w:t>“</w:t>
      </w:r>
      <w:r w:rsidRPr="007B6727">
        <w:rPr>
          <w:rFonts w:ascii="Zurich Blk BT" w:hAnsi="Zurich Blk BT" w:cs="Zurich Blk BT"/>
          <w:color w:val="000000"/>
          <w:sz w:val="20"/>
          <w:szCs w:val="20"/>
        </w:rPr>
        <w:t>Drawing Power</w:t>
      </w:r>
      <w:r w:rsidRPr="007B6727">
        <w:rPr>
          <w:rFonts w:ascii="Zurich BT" w:hAnsi="Zurich BT"/>
          <w:color w:val="000000"/>
          <w:sz w:val="20"/>
          <w:szCs w:val="20"/>
        </w:rPr>
        <w:t>”</w:t>
      </w:r>
      <w:r w:rsidRPr="007B6727">
        <w:rPr>
          <w:rFonts w:ascii="Zurich BT" w:hAnsi="Zurich BT" w:cs="Zurich BT"/>
          <w:color w:val="000000"/>
          <w:sz w:val="20"/>
          <w:szCs w:val="20"/>
        </w:rPr>
        <w:t xml:space="preserve"> in connection with the relevant Facilities, means the extent to which the Borrower may make </w:t>
      </w:r>
      <w:proofErr w:type="spellStart"/>
      <w:r w:rsidRPr="007B6727">
        <w:rPr>
          <w:rFonts w:ascii="Zurich BT" w:hAnsi="Zurich BT" w:cs="Zurich BT"/>
          <w:color w:val="000000"/>
          <w:sz w:val="20"/>
          <w:szCs w:val="20"/>
        </w:rPr>
        <w:t>drawals</w:t>
      </w:r>
      <w:proofErr w:type="spellEnd"/>
      <w:r w:rsidRPr="007B6727">
        <w:rPr>
          <w:rFonts w:ascii="Zurich BT" w:hAnsi="Zurich BT" w:cs="Zurich BT"/>
          <w:color w:val="000000"/>
          <w:sz w:val="20"/>
          <w:szCs w:val="20"/>
        </w:rPr>
        <w:t xml:space="preserve"> from time to time under each of such </w:t>
      </w:r>
      <w:r w:rsidRPr="00494007">
        <w:rPr>
          <w:rFonts w:ascii="Zurich BT" w:hAnsi="Zurich BT" w:cs="Zurich BT"/>
          <w:color w:val="000000"/>
          <w:sz w:val="20"/>
          <w:szCs w:val="20"/>
        </w:rPr>
        <w:t>Facili</w:t>
      </w:r>
      <w:r w:rsidRPr="000423E1">
        <w:rPr>
          <w:rFonts w:ascii="Zurich BT" w:hAnsi="Zurich BT" w:cs="Zurich BT"/>
          <w:color w:val="000000"/>
          <w:sz w:val="20"/>
          <w:szCs w:val="20"/>
        </w:rPr>
        <w:t xml:space="preserve">ties </w:t>
      </w:r>
      <w:proofErr w:type="spellStart"/>
      <w:r w:rsidRPr="000423E1">
        <w:rPr>
          <w:rFonts w:ascii="Zurich BT" w:hAnsi="Zurich BT" w:cs="Zurich BT"/>
          <w:color w:val="000000"/>
          <w:sz w:val="20"/>
          <w:szCs w:val="20"/>
        </w:rPr>
        <w:t>upto</w:t>
      </w:r>
      <w:proofErr w:type="spellEnd"/>
      <w:r w:rsidRPr="000423E1">
        <w:rPr>
          <w:rFonts w:ascii="Zurich BT" w:hAnsi="Zurich BT" w:cs="Zurich BT"/>
          <w:color w:val="000000"/>
          <w:sz w:val="20"/>
          <w:szCs w:val="20"/>
        </w:rPr>
        <w:t xml:space="preserve"> the amount of </w:t>
      </w:r>
      <w:r w:rsidR="001E4EE0">
        <w:rPr>
          <w:rFonts w:ascii="Zurich BT" w:hAnsi="Zurich BT" w:cs="Zurich BT"/>
          <w:color w:val="000000"/>
          <w:sz w:val="20"/>
          <w:szCs w:val="20"/>
        </w:rPr>
        <w:t xml:space="preserve">the </w:t>
      </w:r>
      <w:r w:rsidRPr="000423E1">
        <w:rPr>
          <w:rFonts w:ascii="Zurich BT" w:hAnsi="Zurich BT" w:cs="Zurich BT"/>
          <w:color w:val="000000"/>
          <w:sz w:val="20"/>
          <w:szCs w:val="20"/>
        </w:rPr>
        <w:t xml:space="preserve">respective Limits but not </w:t>
      </w:r>
      <w:r w:rsidRPr="000F46D2">
        <w:rPr>
          <w:rFonts w:ascii="Zurich BT" w:hAnsi="Zurich BT" w:cs="Zurich BT"/>
          <w:color w:val="000000"/>
          <w:sz w:val="20"/>
          <w:szCs w:val="20"/>
        </w:rPr>
        <w:t>exceeding</w:t>
      </w:r>
      <w:r w:rsidR="007B6727" w:rsidRPr="000F46D2">
        <w:rPr>
          <w:rFonts w:ascii="Zurich BT" w:hAnsi="Zurich BT" w:cs="Zurich BT"/>
          <w:color w:val="000000"/>
          <w:sz w:val="20"/>
          <w:szCs w:val="20"/>
        </w:rPr>
        <w:t xml:space="preserve"> </w:t>
      </w:r>
      <w:r w:rsidRPr="007B6727">
        <w:rPr>
          <w:rFonts w:ascii="Zurich BT" w:hAnsi="Zurich BT" w:cs="Zurich BT"/>
          <w:color w:val="000000"/>
          <w:sz w:val="20"/>
          <w:szCs w:val="20"/>
        </w:rPr>
        <w:t xml:space="preserve">the value of the current assets, if any, provided as security to the Bank for such of the Facilities as drawn by the Borrower less the corresponding Margin. </w:t>
      </w:r>
    </w:p>
    <w:p w14:paraId="4FAC2977" w14:textId="77777777" w:rsidR="00430B23" w:rsidRPr="00E369B0" w:rsidRDefault="00430B23">
      <w:pPr>
        <w:pStyle w:val="WW-Default"/>
        <w:ind w:left="567"/>
      </w:pPr>
    </w:p>
    <w:p w14:paraId="1ABF9831" w14:textId="77777777" w:rsidR="009616D7" w:rsidRPr="00E369B0" w:rsidRDefault="009616D7">
      <w:pPr>
        <w:pStyle w:val="Bodytext0"/>
        <w:ind w:left="567"/>
        <w:jc w:val="both"/>
        <w:rPr>
          <w:rFonts w:ascii="Zurich BT" w:eastAsia="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Due Date(s)</w:t>
      </w:r>
      <w:r w:rsidRPr="00E369B0">
        <w:rPr>
          <w:rFonts w:ascii="Zurich BT" w:hAnsi="Zurich BT"/>
          <w:color w:val="000000"/>
          <w:sz w:val="20"/>
          <w:szCs w:val="20"/>
        </w:rPr>
        <w:t xml:space="preserve">” </w:t>
      </w:r>
      <w:r w:rsidRPr="00E369B0">
        <w:rPr>
          <w:rFonts w:ascii="Zurich BT" w:hAnsi="Zurich BT" w:cs="Zurich BT"/>
          <w:color w:val="000000"/>
          <w:sz w:val="20"/>
          <w:szCs w:val="20"/>
        </w:rPr>
        <w:t xml:space="preserve">means the date(s) on which any amounts in respect of the Facilities including principal, interest or other monies, fall due in terms of the Transaction </w:t>
      </w:r>
      <w:r w:rsidRPr="007B6727">
        <w:rPr>
          <w:rFonts w:ascii="Zurich BT" w:hAnsi="Zurich BT" w:cs="Zurich BT"/>
          <w:color w:val="000000"/>
          <w:sz w:val="20"/>
          <w:szCs w:val="20"/>
        </w:rPr>
        <w:t>Documents</w:t>
      </w:r>
    </w:p>
    <w:p w14:paraId="433E6119" w14:textId="77777777" w:rsidR="009616D7" w:rsidRPr="00E369B0" w:rsidRDefault="009616D7">
      <w:pPr>
        <w:pStyle w:val="WW-Default"/>
        <w:ind w:left="567"/>
      </w:pPr>
    </w:p>
    <w:p w14:paraId="4B1FD8FE" w14:textId="77777777" w:rsidR="00430B23" w:rsidRDefault="00430B23">
      <w:pPr>
        <w:pStyle w:val="WW-Default"/>
        <w:ind w:left="567"/>
        <w:jc w:val="both"/>
        <w:rPr>
          <w:rFonts w:ascii="Zurich BT" w:hAnsi="Zurich BT" w:cs="Zurich BT"/>
          <w:sz w:val="20"/>
          <w:szCs w:val="20"/>
        </w:rPr>
      </w:pPr>
      <w:r w:rsidRPr="00E369B0">
        <w:rPr>
          <w:rFonts w:ascii="Zurich BT" w:hAnsi="Zurich BT" w:cs="Zurich BT"/>
          <w:sz w:val="20"/>
          <w:szCs w:val="20"/>
        </w:rPr>
        <w:t>“</w:t>
      </w:r>
      <w:r w:rsidRPr="00E369B0">
        <w:rPr>
          <w:rFonts w:ascii="Zurich Blk BT" w:hAnsi="Zurich Blk BT" w:cs="Zurich BT"/>
          <w:sz w:val="20"/>
          <w:szCs w:val="20"/>
        </w:rPr>
        <w:t>Facility Agreement</w:t>
      </w:r>
      <w:r w:rsidRPr="00E369B0">
        <w:rPr>
          <w:rFonts w:ascii="Zurich BT" w:hAnsi="Zurich BT" w:cs="Zurich BT"/>
          <w:sz w:val="20"/>
          <w:szCs w:val="20"/>
        </w:rPr>
        <w:t>” means this Working Capital Facility Agreement together with all its schedules, annexures and CAL and shall include any amendments thereto.</w:t>
      </w:r>
    </w:p>
    <w:p w14:paraId="1FD46B1B" w14:textId="77777777" w:rsidR="00E57CB5" w:rsidRDefault="00E57CB5">
      <w:pPr>
        <w:pStyle w:val="WW-Default"/>
        <w:ind w:left="567"/>
        <w:jc w:val="both"/>
        <w:rPr>
          <w:rFonts w:ascii="Zurich BT" w:hAnsi="Zurich BT" w:cs="Zurich BT"/>
          <w:sz w:val="20"/>
          <w:szCs w:val="20"/>
        </w:rPr>
      </w:pPr>
    </w:p>
    <w:p w14:paraId="331DB4B0" w14:textId="77777777" w:rsidR="00E57CB5" w:rsidRPr="00E57CB5" w:rsidRDefault="00E57CB5" w:rsidP="00E57CB5">
      <w:pPr>
        <w:pStyle w:val="WW-Default"/>
        <w:ind w:left="567"/>
        <w:jc w:val="both"/>
        <w:rPr>
          <w:rFonts w:ascii="Zurich BT" w:hAnsi="Zurich BT" w:cs="Zurich BT"/>
          <w:sz w:val="20"/>
          <w:szCs w:val="20"/>
        </w:rPr>
      </w:pPr>
      <w:r w:rsidRPr="00E57CB5">
        <w:rPr>
          <w:rFonts w:ascii="Zurich BT" w:hAnsi="Zurich BT" w:cs="Zurich BT"/>
          <w:sz w:val="20"/>
          <w:szCs w:val="20"/>
        </w:rPr>
        <w:t>“</w:t>
      </w:r>
      <w:r w:rsidRPr="00102B26">
        <w:rPr>
          <w:rFonts w:ascii="Zurich Blk BT" w:hAnsi="Zurich Blk BT" w:cs="Zurich BT"/>
          <w:sz w:val="20"/>
          <w:szCs w:val="20"/>
        </w:rPr>
        <w:t>Financial Creditor</w:t>
      </w:r>
      <w:r w:rsidRPr="00E57CB5">
        <w:rPr>
          <w:rFonts w:ascii="Zurich BT" w:hAnsi="Zurich BT" w:cs="Zurich BT"/>
          <w:sz w:val="20"/>
          <w:szCs w:val="20"/>
        </w:rPr>
        <w:t xml:space="preserve">” shall have the meaning assigned to it under IBC. </w:t>
      </w:r>
    </w:p>
    <w:p w14:paraId="15A9A187" w14:textId="77777777" w:rsidR="00E57CB5" w:rsidRPr="00E57CB5" w:rsidRDefault="00E57CB5" w:rsidP="00E57CB5">
      <w:pPr>
        <w:pStyle w:val="WW-Default"/>
        <w:ind w:left="567"/>
        <w:jc w:val="both"/>
        <w:rPr>
          <w:rFonts w:ascii="Zurich BT" w:hAnsi="Zurich BT" w:cs="Zurich BT"/>
          <w:sz w:val="20"/>
          <w:szCs w:val="20"/>
        </w:rPr>
      </w:pPr>
    </w:p>
    <w:p w14:paraId="27A66680" w14:textId="77777777" w:rsidR="00E57CB5" w:rsidRPr="00E57CB5" w:rsidRDefault="00E57CB5" w:rsidP="00E57CB5">
      <w:pPr>
        <w:pStyle w:val="WW-Default"/>
        <w:ind w:left="567"/>
        <w:jc w:val="both"/>
        <w:rPr>
          <w:rFonts w:ascii="Zurich BT" w:hAnsi="Zurich BT" w:cs="Zurich BT"/>
          <w:sz w:val="20"/>
          <w:szCs w:val="20"/>
        </w:rPr>
      </w:pPr>
      <w:r w:rsidRPr="00E57CB5">
        <w:rPr>
          <w:rFonts w:ascii="Zurich BT" w:hAnsi="Zurich BT" w:cs="Zurich BT"/>
          <w:sz w:val="20"/>
          <w:szCs w:val="20"/>
        </w:rPr>
        <w:t>“</w:t>
      </w:r>
      <w:r w:rsidRPr="00102B26">
        <w:rPr>
          <w:rFonts w:ascii="Zurich Blk BT" w:hAnsi="Zurich Blk BT" w:cs="Zurich BT"/>
          <w:sz w:val="20"/>
          <w:szCs w:val="20"/>
        </w:rPr>
        <w:t>Financial Information</w:t>
      </w:r>
      <w:r w:rsidRPr="00E57CB5">
        <w:rPr>
          <w:rFonts w:ascii="Zurich BT" w:hAnsi="Zurich BT" w:cs="Zurich BT"/>
          <w:sz w:val="20"/>
          <w:szCs w:val="20"/>
        </w:rPr>
        <w:t>” shall have the meaning assigned to it under IBC.</w:t>
      </w:r>
    </w:p>
    <w:p w14:paraId="35B707A7" w14:textId="77777777" w:rsidR="009616D7" w:rsidRPr="00E369B0" w:rsidRDefault="009616D7">
      <w:pPr>
        <w:pStyle w:val="WW-Default"/>
        <w:ind w:left="567"/>
        <w:rPr>
          <w:rFonts w:ascii="Zurich BT" w:hAnsi="Zurich BT" w:cs="Zurich BT"/>
          <w:sz w:val="20"/>
          <w:szCs w:val="20"/>
        </w:rPr>
      </w:pPr>
    </w:p>
    <w:p w14:paraId="49AD72A0" w14:textId="77777777" w:rsidR="009616D7" w:rsidRDefault="009616D7" w:rsidP="008D629D">
      <w:pPr>
        <w:pStyle w:val="BodyTextIndent"/>
        <w:spacing w:after="0"/>
        <w:ind w:left="567"/>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bCs/>
          <w:color w:val="000000"/>
          <w:sz w:val="20"/>
          <w:szCs w:val="20"/>
        </w:rPr>
        <w:t>FEDAI</w:t>
      </w:r>
      <w:r w:rsidRPr="00E369B0">
        <w:rPr>
          <w:rFonts w:ascii="Zurich BT" w:hAnsi="Zurich BT"/>
          <w:color w:val="000000"/>
          <w:sz w:val="20"/>
          <w:szCs w:val="20"/>
        </w:rPr>
        <w:t>”</w:t>
      </w:r>
      <w:r w:rsidRPr="00E369B0">
        <w:rPr>
          <w:rFonts w:ascii="Zurich BT" w:hAnsi="Zurich BT" w:cs="Zurich BT"/>
          <w:color w:val="000000"/>
          <w:sz w:val="20"/>
          <w:szCs w:val="20"/>
        </w:rPr>
        <w:t xml:space="preserve"> means Foreign Exchange Dealers Association of India.</w:t>
      </w:r>
    </w:p>
    <w:p w14:paraId="1E133F9D" w14:textId="77777777" w:rsidR="00211A76" w:rsidRPr="00E369B0" w:rsidRDefault="00211A76" w:rsidP="008D629D">
      <w:pPr>
        <w:pStyle w:val="BodyTextIndent"/>
        <w:spacing w:after="0"/>
        <w:ind w:left="567"/>
        <w:rPr>
          <w:bCs/>
          <w:color w:val="000000"/>
          <w:sz w:val="20"/>
          <w:szCs w:val="20"/>
        </w:rPr>
      </w:pPr>
    </w:p>
    <w:p w14:paraId="637C3B8E" w14:textId="77777777" w:rsidR="009616D7" w:rsidRPr="00E369B0" w:rsidRDefault="009616D7" w:rsidP="008D629D">
      <w:pPr>
        <w:pStyle w:val="BodyTextIndent"/>
        <w:spacing w:after="0"/>
        <w:ind w:left="567"/>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bCs/>
          <w:color w:val="000000"/>
          <w:sz w:val="20"/>
          <w:szCs w:val="20"/>
        </w:rPr>
        <w:t>Goods</w:t>
      </w:r>
      <w:r w:rsidRPr="00E369B0">
        <w:rPr>
          <w:rFonts w:ascii="Zurich BT" w:hAnsi="Zurich BT"/>
          <w:color w:val="000000"/>
          <w:sz w:val="20"/>
          <w:szCs w:val="20"/>
        </w:rPr>
        <w:t>”</w:t>
      </w:r>
      <w:r w:rsidRPr="00E369B0">
        <w:rPr>
          <w:rFonts w:ascii="Zurich BT" w:hAnsi="Zurich BT" w:cs="Zurich BT"/>
          <w:color w:val="000000"/>
          <w:sz w:val="20"/>
          <w:szCs w:val="20"/>
        </w:rPr>
        <w:t xml:space="preserve"> means the goods described in the relevant Transaction Documents.</w:t>
      </w:r>
    </w:p>
    <w:p w14:paraId="3005A867" w14:textId="77777777" w:rsidR="00211A76" w:rsidRDefault="00211A76" w:rsidP="00783195">
      <w:pPr>
        <w:pStyle w:val="Bodytext0"/>
        <w:ind w:left="567"/>
        <w:jc w:val="both"/>
        <w:rPr>
          <w:rFonts w:ascii="Zurich BT" w:hAnsi="Zurich BT" w:cs="Zurich BT"/>
          <w:color w:val="000000"/>
          <w:sz w:val="20"/>
          <w:szCs w:val="20"/>
        </w:rPr>
      </w:pPr>
    </w:p>
    <w:p w14:paraId="641A4DE2" w14:textId="77777777" w:rsidR="009616D7" w:rsidRPr="00E369B0" w:rsidRDefault="009616D7" w:rsidP="00783195">
      <w:pPr>
        <w:pStyle w:val="Bodytext0"/>
        <w:ind w:left="567"/>
        <w:jc w:val="both"/>
        <w:rPr>
          <w:sz w:val="20"/>
          <w:szCs w:val="20"/>
        </w:rPr>
      </w:pPr>
      <w:r w:rsidRPr="00E369B0">
        <w:rPr>
          <w:rFonts w:ascii="Zurich BT" w:hAnsi="Zurich BT" w:cs="Zurich BT"/>
          <w:color w:val="000000"/>
          <w:sz w:val="20"/>
          <w:szCs w:val="20"/>
        </w:rPr>
        <w:t>"</w:t>
      </w:r>
      <w:r w:rsidRPr="00E369B0">
        <w:rPr>
          <w:rFonts w:ascii="Zurich Blk BT" w:hAnsi="Zurich Blk BT" w:cs="Zurich Blk BT"/>
          <w:color w:val="000000"/>
          <w:sz w:val="20"/>
          <w:szCs w:val="20"/>
        </w:rPr>
        <w:t>Increased Costs</w:t>
      </w:r>
      <w:r w:rsidRPr="00E369B0">
        <w:rPr>
          <w:rFonts w:ascii="Zurich BT" w:hAnsi="Zurich BT" w:cs="Zurich BT"/>
          <w:color w:val="000000"/>
          <w:sz w:val="20"/>
          <w:szCs w:val="20"/>
        </w:rPr>
        <w:t xml:space="preserve">" means: </w:t>
      </w:r>
    </w:p>
    <w:p w14:paraId="602AC877" w14:textId="77777777" w:rsidR="009616D7" w:rsidRPr="00E369B0" w:rsidRDefault="009616D7">
      <w:pPr>
        <w:pStyle w:val="Bodytext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Pr="00E369B0">
        <w:rPr>
          <w:rFonts w:ascii="Zurich BT" w:hAnsi="Zurich BT" w:cs="Zurich BT"/>
          <w:color w:val="000000"/>
          <w:sz w:val="20"/>
          <w:szCs w:val="20"/>
        </w:rPr>
        <w:tab/>
        <w:t>a reduction in the rate of return from the Facilities or on the Bank</w:t>
      </w:r>
      <w:r w:rsidRPr="00E369B0">
        <w:rPr>
          <w:color w:val="000000"/>
          <w:sz w:val="20"/>
          <w:szCs w:val="20"/>
        </w:rPr>
        <w:t>’</w:t>
      </w:r>
      <w:r w:rsidRPr="00E369B0">
        <w:rPr>
          <w:rFonts w:ascii="Zurich BT" w:hAnsi="Zurich BT" w:cs="Zurich BT"/>
          <w:color w:val="000000"/>
          <w:sz w:val="20"/>
          <w:szCs w:val="20"/>
        </w:rPr>
        <w:t xml:space="preserve">s overall capital (including as a result of any reduction in the rate of return on capital brought about by more capital being required to be allocated by the Bank); </w:t>
      </w:r>
    </w:p>
    <w:p w14:paraId="6459769D" w14:textId="77777777" w:rsidR="009616D7" w:rsidRPr="00E369B0" w:rsidRDefault="009616D7">
      <w:pPr>
        <w:pStyle w:val="Bodytext0"/>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Pr="00E369B0">
        <w:rPr>
          <w:rFonts w:ascii="Zurich BT" w:hAnsi="Zurich BT" w:cs="Zurich BT"/>
          <w:color w:val="000000"/>
          <w:sz w:val="20"/>
          <w:szCs w:val="20"/>
        </w:rPr>
        <w:tab/>
        <w:t>any additional or increased cost including provisioning as may be required under or as may be set out in RBI regulations or any other such regulations from time to time; or</w:t>
      </w:r>
    </w:p>
    <w:p w14:paraId="572848C3" w14:textId="77777777" w:rsidR="00211A76" w:rsidRDefault="009616D7">
      <w:pPr>
        <w:pStyle w:val="Bodytext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Pr="00E369B0">
        <w:rPr>
          <w:rFonts w:ascii="Zurich BT" w:hAnsi="Zurich BT" w:cs="Zurich BT"/>
          <w:color w:val="000000"/>
          <w:sz w:val="20"/>
          <w:szCs w:val="20"/>
        </w:rPr>
        <w:tab/>
        <w:t xml:space="preserve">a reduction of any amount due and payable under </w:t>
      </w:r>
      <w:r w:rsidR="00006AEE">
        <w:rPr>
          <w:rFonts w:ascii="Zurich BT" w:hAnsi="Zurich BT" w:cs="Zurich BT"/>
          <w:color w:val="000000"/>
          <w:sz w:val="20"/>
          <w:szCs w:val="20"/>
        </w:rPr>
        <w:t>the Transaction Documents</w:t>
      </w:r>
      <w:r w:rsidR="00211A76">
        <w:rPr>
          <w:rFonts w:ascii="Zurich BT" w:hAnsi="Zurich BT" w:cs="Zurich BT"/>
          <w:color w:val="000000"/>
          <w:sz w:val="20"/>
          <w:szCs w:val="20"/>
        </w:rPr>
        <w:t>;</w:t>
      </w:r>
    </w:p>
    <w:p w14:paraId="3F7C57FA" w14:textId="77777777" w:rsidR="009616D7" w:rsidRPr="00E369B0" w:rsidRDefault="009616D7" w:rsidP="008D629D">
      <w:pPr>
        <w:pStyle w:val="Bodytext0"/>
        <w:ind w:left="540" w:firstLine="27"/>
        <w:jc w:val="both"/>
        <w:rPr>
          <w:rFonts w:ascii="Zurich BT" w:hAnsi="Zurich BT" w:cs="Zurich BT"/>
          <w:color w:val="000000"/>
          <w:sz w:val="20"/>
          <w:szCs w:val="20"/>
        </w:rPr>
      </w:pPr>
      <w:r w:rsidRPr="00E369B0">
        <w:rPr>
          <w:rFonts w:ascii="Zurich BT" w:hAnsi="Zurich BT" w:cs="Zurich BT"/>
          <w:color w:val="000000"/>
          <w:sz w:val="20"/>
          <w:szCs w:val="20"/>
        </w:rPr>
        <w:t xml:space="preserve">which is suffered by the Bank to the extent that it is attributable to the undertaking, funding or performance by the Borrower of any of its obligations under </w:t>
      </w:r>
      <w:r w:rsidR="00006AEE">
        <w:rPr>
          <w:rFonts w:ascii="Zurich BT" w:hAnsi="Zurich BT" w:cs="Zurich BT"/>
          <w:color w:val="000000"/>
          <w:sz w:val="20"/>
          <w:szCs w:val="20"/>
        </w:rPr>
        <w:t>the Transaction Documents</w:t>
      </w:r>
      <w:r w:rsidRPr="00E369B0">
        <w:rPr>
          <w:rFonts w:ascii="Zurich BT" w:hAnsi="Zurich BT" w:cs="Zurich BT"/>
          <w:color w:val="000000"/>
          <w:sz w:val="20"/>
          <w:szCs w:val="20"/>
        </w:rPr>
        <w:t>.</w:t>
      </w:r>
    </w:p>
    <w:p w14:paraId="2047E452" w14:textId="77777777" w:rsidR="009616D7" w:rsidRPr="00E369B0" w:rsidRDefault="009616D7">
      <w:pPr>
        <w:pStyle w:val="Bodytext0"/>
        <w:rPr>
          <w:sz w:val="20"/>
          <w:szCs w:val="20"/>
        </w:rPr>
      </w:pPr>
    </w:p>
    <w:p w14:paraId="010ED0BF" w14:textId="77777777" w:rsidR="009616D7" w:rsidRPr="00E369B0" w:rsidRDefault="009616D7">
      <w:pPr>
        <w:pStyle w:val="Bodytext0"/>
        <w:ind w:left="567"/>
        <w:jc w:val="both"/>
        <w:rPr>
          <w:rFonts w:ascii="Zurich BT" w:hAnsi="Zurich BT" w:cs="Zurich BT"/>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Indebtedness</w:t>
      </w:r>
      <w:r w:rsidRPr="00E369B0">
        <w:rPr>
          <w:rFonts w:ascii="Zurich BT" w:hAnsi="Zurich BT"/>
          <w:color w:val="000000"/>
          <w:sz w:val="20"/>
          <w:szCs w:val="20"/>
        </w:rPr>
        <w:t>”</w:t>
      </w:r>
      <w:r w:rsidRPr="00E369B0">
        <w:rPr>
          <w:rFonts w:ascii="Zurich BT" w:hAnsi="Zurich BT" w:cs="Zurich BT"/>
          <w:color w:val="000000"/>
          <w:sz w:val="20"/>
          <w:szCs w:val="20"/>
        </w:rPr>
        <w:t xml:space="preserve"> means any indebtedness (whether actual or contingent) of the Borrower at any time for or in respect of monies borrowed, contracted or raised (whether or not for cash </w:t>
      </w:r>
      <w:r w:rsidRPr="00E369B0">
        <w:rPr>
          <w:rFonts w:ascii="Zurich BT" w:hAnsi="Zurich BT" w:cs="Zurich BT"/>
          <w:color w:val="000000"/>
          <w:sz w:val="20"/>
          <w:szCs w:val="20"/>
        </w:rPr>
        <w:lastRenderedPageBreak/>
        <w:t>consideration) or liabilities (whether actual or contingent) contracted by whatever means (including under guarantees, assumption of financial obligations, indemnities, derivative transactions, acceptances, credits, deposits,</w:t>
      </w:r>
      <w:r w:rsidR="0077188B">
        <w:rPr>
          <w:rFonts w:ascii="Zurich BT" w:hAnsi="Zurich BT" w:cs="Zurich BT"/>
          <w:color w:val="000000"/>
          <w:sz w:val="20"/>
          <w:szCs w:val="20"/>
        </w:rPr>
        <w:t xml:space="preserve"> debentures</w:t>
      </w:r>
      <w:r w:rsidR="004B559D">
        <w:rPr>
          <w:rFonts w:ascii="Zurich BT" w:hAnsi="Zurich BT" w:cs="Zurich BT"/>
          <w:color w:val="000000"/>
          <w:sz w:val="20"/>
          <w:szCs w:val="20"/>
        </w:rPr>
        <w:t>,</w:t>
      </w:r>
      <w:r w:rsidRPr="00E369B0">
        <w:rPr>
          <w:rFonts w:ascii="Zurich BT" w:hAnsi="Zurich BT" w:cs="Zurich BT"/>
          <w:color w:val="000000"/>
          <w:sz w:val="20"/>
          <w:szCs w:val="20"/>
        </w:rPr>
        <w:t xml:space="preserve"> hire-purchase and leasing). </w:t>
      </w:r>
    </w:p>
    <w:p w14:paraId="306AD048" w14:textId="77777777" w:rsidR="009616D7" w:rsidRPr="00E369B0" w:rsidRDefault="009616D7">
      <w:pPr>
        <w:pStyle w:val="WW-Default"/>
        <w:ind w:left="567"/>
        <w:jc w:val="both"/>
        <w:rPr>
          <w:rFonts w:ascii="Zurich BT" w:hAnsi="Zurich BT" w:cs="Zurich BT"/>
          <w:sz w:val="20"/>
          <w:szCs w:val="20"/>
        </w:rPr>
      </w:pPr>
    </w:p>
    <w:p w14:paraId="0CC52A09" w14:textId="0CF52CE4" w:rsidR="00364059" w:rsidRDefault="00364059">
      <w:pPr>
        <w:pStyle w:val="BodyTextIndent2"/>
        <w:ind w:left="567"/>
        <w:jc w:val="both"/>
        <w:rPr>
          <w:rFonts w:ascii="Zurich BT" w:hAnsi="Zurich BT"/>
          <w:color w:val="000000"/>
          <w:sz w:val="20"/>
          <w:szCs w:val="20"/>
        </w:rPr>
      </w:pPr>
      <w:r w:rsidRPr="00364059">
        <w:rPr>
          <w:rFonts w:ascii="Zurich BT" w:hAnsi="Zurich BT"/>
          <w:color w:val="000000"/>
          <w:sz w:val="20"/>
          <w:szCs w:val="20"/>
        </w:rPr>
        <w:t>“</w:t>
      </w:r>
      <w:r w:rsidRPr="008D629D">
        <w:rPr>
          <w:rFonts w:ascii="Zurich Blk BT" w:hAnsi="Zurich Blk BT"/>
          <w:color w:val="000000"/>
          <w:sz w:val="20"/>
          <w:szCs w:val="20"/>
        </w:rPr>
        <w:t>I</w:t>
      </w:r>
      <w:r w:rsidR="00A46E5E">
        <w:rPr>
          <w:rFonts w:ascii="Zurich Blk BT" w:hAnsi="Zurich Blk BT"/>
          <w:color w:val="000000"/>
          <w:sz w:val="20"/>
          <w:szCs w:val="20"/>
        </w:rPr>
        <w:t>BC</w:t>
      </w:r>
      <w:r w:rsidRPr="00364059">
        <w:rPr>
          <w:rFonts w:ascii="Zurich BT" w:hAnsi="Zurich BT"/>
          <w:color w:val="000000"/>
          <w:sz w:val="20"/>
          <w:szCs w:val="20"/>
        </w:rPr>
        <w:t>” means the Insolvency and Bankruptcy Code, 2016, including all amendments and replacements made thereto and all rules and regulations framed thereunder.</w:t>
      </w:r>
    </w:p>
    <w:p w14:paraId="02EA4C04" w14:textId="77777777" w:rsidR="00A46E5E" w:rsidRDefault="00A46E5E" w:rsidP="00102B26">
      <w:pPr>
        <w:pStyle w:val="WW-Default"/>
      </w:pPr>
    </w:p>
    <w:p w14:paraId="7172DBC7" w14:textId="77777777" w:rsidR="00A46E5E" w:rsidRPr="00102B26" w:rsidRDefault="00671B6D" w:rsidP="00102B26">
      <w:pPr>
        <w:pStyle w:val="WW-Default"/>
        <w:ind w:left="567"/>
        <w:jc w:val="both"/>
      </w:pPr>
      <w:r w:rsidRPr="00364059">
        <w:rPr>
          <w:rFonts w:ascii="Zurich BT" w:hAnsi="Zurich BT"/>
          <w:sz w:val="20"/>
          <w:szCs w:val="20"/>
        </w:rPr>
        <w:t>“</w:t>
      </w:r>
      <w:r w:rsidR="00A46E5E" w:rsidRPr="00102B26">
        <w:rPr>
          <w:rFonts w:ascii="Zurich Blk BT" w:hAnsi="Zurich Blk BT"/>
          <w:sz w:val="20"/>
          <w:szCs w:val="20"/>
        </w:rPr>
        <w:t>Key Managerial Personnel</w:t>
      </w:r>
      <w:r w:rsidRPr="00364059">
        <w:rPr>
          <w:rFonts w:ascii="Zurich BT" w:hAnsi="Zurich BT"/>
          <w:sz w:val="20"/>
          <w:szCs w:val="20"/>
        </w:rPr>
        <w:t>”</w:t>
      </w:r>
      <w:r w:rsidR="00A46E5E" w:rsidRPr="00A46E5E">
        <w:t xml:space="preserve"> </w:t>
      </w:r>
      <w:r w:rsidR="00A46E5E" w:rsidRPr="00102B26">
        <w:rPr>
          <w:rFonts w:ascii="Zurich BT" w:hAnsi="Zurich BT" w:cs="Zurich BT"/>
          <w:sz w:val="20"/>
          <w:szCs w:val="20"/>
        </w:rPr>
        <w:t>shall have the meaning assigned to it under the Companies Act, 2013.</w:t>
      </w:r>
    </w:p>
    <w:p w14:paraId="5E664AD5" w14:textId="77777777" w:rsidR="00364059" w:rsidRPr="008D629D" w:rsidRDefault="00364059" w:rsidP="008D629D">
      <w:pPr>
        <w:pStyle w:val="WW-Default"/>
      </w:pPr>
    </w:p>
    <w:p w14:paraId="1551A4F9" w14:textId="77777777" w:rsidR="009616D7" w:rsidRPr="00E369B0" w:rsidRDefault="009616D7">
      <w:pPr>
        <w:pStyle w:val="BodyTextIndent2"/>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Material Adverse Effect</w:t>
      </w:r>
      <w:r w:rsidRPr="00E369B0">
        <w:rPr>
          <w:rFonts w:ascii="Zurich BT" w:hAnsi="Zurich BT"/>
          <w:color w:val="000000"/>
          <w:sz w:val="20"/>
          <w:szCs w:val="20"/>
        </w:rPr>
        <w:t>”</w:t>
      </w:r>
      <w:r w:rsidRPr="00E369B0">
        <w:rPr>
          <w:rFonts w:ascii="Zurich BT" w:hAnsi="Zurich BT" w:cs="Zurich BT"/>
          <w:color w:val="000000"/>
          <w:sz w:val="20"/>
          <w:szCs w:val="20"/>
        </w:rPr>
        <w:t xml:space="preserve"> means the effect or consequence of any event or circumstance which is or is likely to be: </w:t>
      </w:r>
    </w:p>
    <w:p w14:paraId="7832A4E4" w14:textId="77777777" w:rsidR="009616D7" w:rsidRPr="00E369B0" w:rsidRDefault="009616D7">
      <w:pPr>
        <w:pStyle w:val="BodyTextIndent2"/>
        <w:ind w:left="1134" w:hanging="567"/>
        <w:jc w:val="both"/>
        <w:rPr>
          <w:rFonts w:ascii="Zurich BT" w:hAnsi="Zurich BT" w:cs="Zurich BT"/>
          <w:color w:val="000000"/>
          <w:sz w:val="20"/>
          <w:szCs w:val="20"/>
        </w:rPr>
      </w:pPr>
    </w:p>
    <w:p w14:paraId="49ECC71F" w14:textId="77777777" w:rsidR="009616D7" w:rsidRPr="00E369B0" w:rsidRDefault="009616D7">
      <w:pPr>
        <w:pStyle w:val="BodyTextIndent2"/>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Pr="00E369B0">
        <w:rPr>
          <w:rFonts w:ascii="Zurich BT" w:hAnsi="Zurich BT" w:cs="Zurich BT"/>
          <w:color w:val="000000"/>
          <w:sz w:val="20"/>
          <w:szCs w:val="20"/>
        </w:rPr>
        <w:tab/>
        <w:t>adverse to the ability of the Borrower or any person to perform or comply with any of their respective obligations under the Transaction Documents in accordance with their respective terms; or</w:t>
      </w:r>
    </w:p>
    <w:p w14:paraId="1B9FD9B0" w14:textId="77777777" w:rsidR="009616D7" w:rsidRPr="00E369B0" w:rsidRDefault="009616D7">
      <w:pPr>
        <w:pStyle w:val="BodyTextIndent2"/>
        <w:ind w:left="1134" w:hanging="567"/>
        <w:jc w:val="both"/>
        <w:rPr>
          <w:rFonts w:ascii="Zurich BT" w:hAnsi="Zurich BT" w:cs="Zurich BT"/>
          <w:color w:val="000000"/>
          <w:sz w:val="20"/>
          <w:szCs w:val="20"/>
        </w:rPr>
      </w:pPr>
    </w:p>
    <w:p w14:paraId="5E6EFE37" w14:textId="77777777" w:rsidR="009616D7" w:rsidRPr="00E369B0" w:rsidRDefault="009616D7">
      <w:pPr>
        <w:pStyle w:val="BodyTextIndent2"/>
        <w:ind w:left="1134" w:hanging="567"/>
        <w:jc w:val="both"/>
        <w:rPr>
          <w:rFonts w:ascii="Zurich BT" w:hAnsi="Zurich BT" w:cs="Zurich BT"/>
          <w:sz w:val="20"/>
          <w:szCs w:val="20"/>
        </w:rPr>
      </w:pPr>
      <w:r w:rsidRPr="00E369B0">
        <w:rPr>
          <w:rFonts w:ascii="Zurich BT" w:hAnsi="Zurich BT" w:cs="Zurich BT"/>
          <w:color w:val="000000"/>
          <w:sz w:val="20"/>
          <w:szCs w:val="20"/>
        </w:rPr>
        <w:t xml:space="preserve">(ii) </w:t>
      </w:r>
      <w:r w:rsidRPr="00E369B0">
        <w:rPr>
          <w:rFonts w:ascii="Zurich BT" w:hAnsi="Zurich BT" w:cs="Zurich BT"/>
          <w:color w:val="000000"/>
          <w:sz w:val="20"/>
          <w:szCs w:val="20"/>
        </w:rPr>
        <w:tab/>
        <w:t xml:space="preserve">prejudicial to any of the businesses, operations or financial condition of the Borrower or its project(s) or of any person who is party to any </w:t>
      </w:r>
      <w:r w:rsidR="001C504F">
        <w:rPr>
          <w:rFonts w:ascii="Zurich BT" w:hAnsi="Zurich BT" w:cs="Zurich BT"/>
          <w:color w:val="000000"/>
          <w:sz w:val="20"/>
          <w:szCs w:val="20"/>
        </w:rPr>
        <w:t xml:space="preserve">of the </w:t>
      </w:r>
      <w:r w:rsidRPr="00E369B0">
        <w:rPr>
          <w:rFonts w:ascii="Zurich BT" w:hAnsi="Zurich BT" w:cs="Zurich BT"/>
          <w:color w:val="000000"/>
          <w:sz w:val="20"/>
          <w:szCs w:val="20"/>
        </w:rPr>
        <w:t xml:space="preserve">Transaction Documents. </w:t>
      </w:r>
    </w:p>
    <w:p w14:paraId="631B768B" w14:textId="77777777" w:rsidR="00B35AE1" w:rsidRDefault="00B35AE1">
      <w:pPr>
        <w:pStyle w:val="WW-Default"/>
        <w:ind w:left="567"/>
        <w:jc w:val="both"/>
        <w:rPr>
          <w:rFonts w:ascii="Zurich BT" w:hAnsi="Zurich BT" w:cs="Zurich BT"/>
          <w:sz w:val="20"/>
          <w:szCs w:val="20"/>
        </w:rPr>
      </w:pPr>
    </w:p>
    <w:p w14:paraId="2F9FA849" w14:textId="77777777" w:rsidR="00B822F5" w:rsidRDefault="00B822F5">
      <w:pPr>
        <w:pStyle w:val="WW-Default"/>
        <w:ind w:left="567"/>
        <w:jc w:val="both"/>
        <w:rPr>
          <w:rFonts w:ascii="Zurich BT" w:hAnsi="Zurich BT" w:cs="Zurich BT"/>
          <w:sz w:val="20"/>
          <w:szCs w:val="20"/>
        </w:rPr>
      </w:pPr>
      <w:r>
        <w:rPr>
          <w:rFonts w:ascii="Zurich BT" w:hAnsi="Zurich BT" w:cs="Zurich BT"/>
          <w:sz w:val="20"/>
          <w:szCs w:val="20"/>
        </w:rPr>
        <w:t>“</w:t>
      </w:r>
      <w:r w:rsidRPr="00C363AE">
        <w:rPr>
          <w:rFonts w:ascii="Zurich Blk BT" w:hAnsi="Zurich Blk BT" w:cs="Zurich BT"/>
          <w:sz w:val="20"/>
          <w:szCs w:val="20"/>
        </w:rPr>
        <w:t>Obligor</w:t>
      </w:r>
      <w:r>
        <w:rPr>
          <w:rFonts w:ascii="Zurich BT" w:hAnsi="Zurich BT" w:cs="Zurich BT"/>
          <w:sz w:val="20"/>
          <w:szCs w:val="20"/>
        </w:rPr>
        <w:t>”</w:t>
      </w:r>
      <w:r w:rsidRPr="00C363AE">
        <w:rPr>
          <w:rFonts w:ascii="Zurich BT" w:hAnsi="Zurich BT" w:cs="Zurich BT"/>
          <w:sz w:val="20"/>
          <w:szCs w:val="20"/>
        </w:rPr>
        <w:t xml:space="preserve"> mean</w:t>
      </w:r>
      <w:r>
        <w:rPr>
          <w:rFonts w:ascii="Zurich BT" w:hAnsi="Zurich BT" w:cs="Zurich BT"/>
          <w:sz w:val="20"/>
          <w:szCs w:val="20"/>
        </w:rPr>
        <w:t>s</w:t>
      </w:r>
      <w:r w:rsidR="00114E63">
        <w:rPr>
          <w:rFonts w:ascii="Zurich BT" w:hAnsi="Zurich BT" w:cs="Zurich BT"/>
          <w:sz w:val="20"/>
          <w:szCs w:val="20"/>
        </w:rPr>
        <w:t xml:space="preserve"> any or each of</w:t>
      </w:r>
      <w:r w:rsidRPr="00C363AE">
        <w:rPr>
          <w:rFonts w:ascii="Zurich BT" w:hAnsi="Zurich BT" w:cs="Zurich BT"/>
          <w:sz w:val="20"/>
          <w:szCs w:val="20"/>
        </w:rPr>
        <w:t xml:space="preserve"> the Borrower, and any other </w:t>
      </w:r>
      <w:r>
        <w:rPr>
          <w:rFonts w:ascii="Zurich BT" w:hAnsi="Zurich BT" w:cs="Zurich BT"/>
          <w:sz w:val="20"/>
          <w:szCs w:val="20"/>
        </w:rPr>
        <w:t>p</w:t>
      </w:r>
      <w:r w:rsidRPr="00C363AE">
        <w:rPr>
          <w:rFonts w:ascii="Zurich BT" w:hAnsi="Zurich BT" w:cs="Zurich BT"/>
          <w:sz w:val="20"/>
          <w:szCs w:val="20"/>
        </w:rPr>
        <w:t xml:space="preserve">erson providing </w:t>
      </w:r>
      <w:r w:rsidR="009800A5">
        <w:rPr>
          <w:rFonts w:ascii="Zurich BT" w:hAnsi="Zurich BT" w:cs="Zurich BT"/>
          <w:sz w:val="20"/>
          <w:szCs w:val="20"/>
        </w:rPr>
        <w:t>S</w:t>
      </w:r>
      <w:r>
        <w:rPr>
          <w:rFonts w:ascii="Zurich BT" w:hAnsi="Zurich BT" w:cs="Zurich BT"/>
          <w:sz w:val="20"/>
          <w:szCs w:val="20"/>
        </w:rPr>
        <w:t xml:space="preserve">ecurity, guarantee or any contractual comfort </w:t>
      </w:r>
      <w:r w:rsidRPr="0095368D">
        <w:rPr>
          <w:rFonts w:ascii="Zurich BT" w:hAnsi="Zurich BT" w:cs="Zurich BT"/>
          <w:sz w:val="20"/>
          <w:szCs w:val="20"/>
        </w:rPr>
        <w:t>in respect of the Facility</w:t>
      </w:r>
      <w:r w:rsidR="00114E63" w:rsidRPr="0095368D">
        <w:rPr>
          <w:rFonts w:ascii="Zurich BT" w:hAnsi="Zurich BT" w:cs="Zurich BT"/>
          <w:sz w:val="20"/>
          <w:szCs w:val="20"/>
        </w:rPr>
        <w:t>.</w:t>
      </w:r>
    </w:p>
    <w:p w14:paraId="6B0104E9" w14:textId="77777777" w:rsidR="00B35AE1" w:rsidRPr="00E369B0" w:rsidRDefault="00B35AE1" w:rsidP="00102B26">
      <w:pPr>
        <w:pStyle w:val="WW-Default"/>
        <w:jc w:val="both"/>
        <w:rPr>
          <w:rFonts w:ascii="Zurich BT" w:hAnsi="Zurich BT" w:cs="Zurich BT"/>
          <w:sz w:val="20"/>
          <w:szCs w:val="20"/>
        </w:rPr>
      </w:pPr>
    </w:p>
    <w:p w14:paraId="2126478C" w14:textId="77777777" w:rsidR="009616D7" w:rsidRPr="00E369B0" w:rsidRDefault="009616D7">
      <w:pPr>
        <w:pStyle w:val="BodyTextIndent2"/>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Purpose</w:t>
      </w:r>
      <w:r w:rsidRPr="00E369B0">
        <w:rPr>
          <w:rFonts w:ascii="Zurich BT" w:hAnsi="Zurich BT"/>
          <w:color w:val="000000"/>
          <w:sz w:val="20"/>
          <w:szCs w:val="20"/>
        </w:rPr>
        <w:t>”</w:t>
      </w:r>
      <w:r w:rsidRPr="00E369B0">
        <w:rPr>
          <w:rFonts w:ascii="Zurich BT" w:hAnsi="Zurich BT" w:cs="Zurich BT"/>
          <w:color w:val="000000"/>
          <w:sz w:val="20"/>
          <w:szCs w:val="20"/>
        </w:rPr>
        <w:t xml:space="preserve"> means the purpose(s) for which the Facilities have been availed of by the Borrower from the Bank and as more particularly specified in the CAL. </w:t>
      </w:r>
    </w:p>
    <w:p w14:paraId="549384B9" w14:textId="77777777" w:rsidR="009616D7" w:rsidRPr="00E369B0" w:rsidRDefault="009616D7">
      <w:pPr>
        <w:pStyle w:val="BodyTextIndent2"/>
        <w:ind w:left="567"/>
        <w:jc w:val="both"/>
        <w:rPr>
          <w:rFonts w:ascii="Zurich BT" w:hAnsi="Zurich BT" w:cs="Zurich BT"/>
          <w:color w:val="000000"/>
          <w:sz w:val="20"/>
          <w:szCs w:val="20"/>
        </w:rPr>
      </w:pPr>
    </w:p>
    <w:p w14:paraId="3A579642" w14:textId="77777777" w:rsidR="009616D7" w:rsidRPr="00E369B0" w:rsidRDefault="009616D7">
      <w:pPr>
        <w:pStyle w:val="BodyTextIndent"/>
        <w:spacing w:after="0"/>
        <w:ind w:left="567"/>
        <w:rPr>
          <w:rFonts w:ascii="Zurich BT" w:hAnsi="Zurich BT" w:cs="Zurich BT"/>
          <w:bCs/>
          <w:color w:val="000000"/>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RBI</w:t>
      </w:r>
      <w:r w:rsidRPr="00E369B0">
        <w:rPr>
          <w:rFonts w:ascii="Zurich BT" w:hAnsi="Zurich BT"/>
          <w:color w:val="000000"/>
          <w:sz w:val="20"/>
          <w:szCs w:val="20"/>
        </w:rPr>
        <w:t xml:space="preserve">” </w:t>
      </w:r>
      <w:r w:rsidRPr="00E369B0">
        <w:rPr>
          <w:rFonts w:ascii="Zurich BT" w:hAnsi="Zurich BT" w:cs="Zurich BT"/>
          <w:color w:val="000000"/>
          <w:sz w:val="20"/>
          <w:szCs w:val="20"/>
        </w:rPr>
        <w:t xml:space="preserve">means the Reserve Bank of India. </w:t>
      </w:r>
    </w:p>
    <w:p w14:paraId="4D2C2EC7" w14:textId="77777777" w:rsidR="009616D7" w:rsidRPr="00E369B0" w:rsidRDefault="009616D7">
      <w:pPr>
        <w:pStyle w:val="BodyTextIndent"/>
        <w:spacing w:after="0"/>
        <w:ind w:left="567"/>
        <w:rPr>
          <w:rFonts w:ascii="Zurich BT" w:hAnsi="Zurich BT" w:cs="Zurich BT"/>
          <w:bCs/>
          <w:color w:val="000000"/>
          <w:sz w:val="20"/>
          <w:szCs w:val="20"/>
        </w:rPr>
      </w:pPr>
    </w:p>
    <w:p w14:paraId="330B691A" w14:textId="77777777" w:rsidR="009616D7" w:rsidRPr="00E369B0" w:rsidRDefault="009616D7">
      <w:pPr>
        <w:ind w:left="567"/>
        <w:jc w:val="both"/>
        <w:rPr>
          <w:rFonts w:ascii="Zurich BT" w:hAnsi="Zurich BT" w:cs="Zurich BT"/>
          <w:color w:val="000000"/>
          <w:sz w:val="20"/>
          <w:szCs w:val="20"/>
        </w:rPr>
      </w:pPr>
      <w:r w:rsidRPr="00E369B0">
        <w:rPr>
          <w:rFonts w:ascii="Zurich BT" w:hAnsi="Zurich BT"/>
          <w:color w:val="000000"/>
          <w:sz w:val="20"/>
          <w:szCs w:val="20"/>
        </w:rPr>
        <w:t>“</w:t>
      </w:r>
      <w:r w:rsidRPr="00E369B0">
        <w:rPr>
          <w:rFonts w:ascii="Zurich Blk BT" w:hAnsi="Zurich Blk BT" w:cs="Zurich Blk BT"/>
          <w:bCs/>
          <w:sz w:val="20"/>
          <w:szCs w:val="20"/>
        </w:rPr>
        <w:t>SWIFT</w:t>
      </w:r>
      <w:r w:rsidRPr="00E369B0">
        <w:rPr>
          <w:rFonts w:ascii="Zurich BT" w:hAnsi="Zurich BT"/>
          <w:color w:val="000000"/>
          <w:sz w:val="20"/>
          <w:szCs w:val="20"/>
        </w:rPr>
        <w:t>”</w:t>
      </w:r>
      <w:r w:rsidRPr="00E369B0">
        <w:rPr>
          <w:rFonts w:ascii="Zurich BT" w:hAnsi="Zurich BT" w:cs="Zurich BT"/>
          <w:sz w:val="20"/>
          <w:szCs w:val="20"/>
        </w:rPr>
        <w:t xml:space="preserve"> means </w:t>
      </w:r>
      <w:r w:rsidRPr="00E369B0">
        <w:rPr>
          <w:rFonts w:ascii="Zurich BT" w:hAnsi="Zurich BT" w:cs="Zurich BT"/>
          <w:color w:val="000000"/>
          <w:sz w:val="20"/>
          <w:szCs w:val="20"/>
        </w:rPr>
        <w:t>Society for World Wide International Financial Telecommunications, which expression shall include its successors and assigns.</w:t>
      </w:r>
    </w:p>
    <w:p w14:paraId="57CBD7FF" w14:textId="77777777" w:rsidR="009616D7" w:rsidRPr="00E369B0" w:rsidRDefault="009616D7">
      <w:pPr>
        <w:pStyle w:val="WW-Default"/>
        <w:ind w:left="567"/>
        <w:jc w:val="both"/>
        <w:rPr>
          <w:rFonts w:ascii="Zurich BT" w:hAnsi="Zurich BT" w:cs="Zurich BT"/>
          <w:sz w:val="20"/>
          <w:szCs w:val="20"/>
        </w:rPr>
      </w:pPr>
    </w:p>
    <w:p w14:paraId="422A2B67" w14:textId="77777777" w:rsidR="00BD4FD6" w:rsidRPr="00E369B0" w:rsidRDefault="00BD4FD6">
      <w:pPr>
        <w:pStyle w:val="BodyTextIndent2"/>
        <w:ind w:left="567"/>
        <w:jc w:val="both"/>
        <w:rPr>
          <w:rFonts w:ascii="Zurich BT" w:hAnsi="Zurich BT" w:cs="Zurich BT"/>
          <w:sz w:val="20"/>
          <w:szCs w:val="20"/>
        </w:rPr>
      </w:pPr>
      <w:r w:rsidRPr="00E369B0">
        <w:rPr>
          <w:rFonts w:ascii="Zurich BT" w:hAnsi="Zurich BT"/>
          <w:color w:val="000000"/>
          <w:sz w:val="20"/>
          <w:szCs w:val="20"/>
        </w:rPr>
        <w:t>“</w:t>
      </w:r>
      <w:r w:rsidRPr="00E369B0">
        <w:rPr>
          <w:rFonts w:ascii="Zurich Blk BT" w:hAnsi="Zurich Blk BT" w:cs="Zurich Blk BT"/>
          <w:color w:val="000000"/>
          <w:sz w:val="20"/>
          <w:szCs w:val="20"/>
        </w:rPr>
        <w:t>Transaction Documents</w:t>
      </w:r>
      <w:r w:rsidRPr="00E369B0">
        <w:rPr>
          <w:rFonts w:ascii="Zurich BT" w:hAnsi="Zurich BT"/>
          <w:color w:val="000000"/>
          <w:sz w:val="20"/>
          <w:szCs w:val="20"/>
        </w:rPr>
        <w:t>”</w:t>
      </w:r>
      <w:r w:rsidRPr="00E369B0">
        <w:rPr>
          <w:rFonts w:ascii="Zurich BT" w:hAnsi="Zurich BT" w:cs="Zurich BT"/>
          <w:color w:val="000000"/>
          <w:sz w:val="20"/>
          <w:szCs w:val="20"/>
        </w:rPr>
        <w:t xml:space="preserve"> include th</w:t>
      </w:r>
      <w:r w:rsidR="00FD11ED">
        <w:rPr>
          <w:rFonts w:ascii="Zurich BT" w:hAnsi="Zurich BT" w:cs="Zurich BT"/>
          <w:color w:val="000000"/>
          <w:sz w:val="20"/>
          <w:szCs w:val="20"/>
        </w:rPr>
        <w:t>is</w:t>
      </w:r>
      <w:r w:rsidRPr="00E369B0">
        <w:rPr>
          <w:rFonts w:ascii="Zurich BT" w:hAnsi="Zurich BT" w:cs="Zurich BT"/>
          <w:color w:val="000000"/>
          <w:sz w:val="20"/>
          <w:szCs w:val="20"/>
        </w:rPr>
        <w:t xml:space="preserve"> Facility Agreement, </w:t>
      </w:r>
      <w:r w:rsidR="00FD11ED">
        <w:rPr>
          <w:rFonts w:ascii="Zurich BT" w:hAnsi="Zurich BT" w:cs="Zurich BT"/>
          <w:color w:val="000000"/>
          <w:sz w:val="20"/>
          <w:szCs w:val="20"/>
        </w:rPr>
        <w:t xml:space="preserve">the </w:t>
      </w:r>
      <w:r w:rsidRPr="00E369B0">
        <w:rPr>
          <w:rFonts w:ascii="Zurich BT" w:hAnsi="Zurich BT" w:cs="Zurich BT"/>
          <w:color w:val="000000"/>
          <w:sz w:val="20"/>
          <w:szCs w:val="20"/>
        </w:rPr>
        <w:t xml:space="preserve">CAL, all other agreements, instruments, undertakings, indentures, deeds, writings and other documents whether </w:t>
      </w:r>
      <w:r w:rsidRPr="00BC528D">
        <w:rPr>
          <w:rFonts w:ascii="Zurich BT" w:hAnsi="Zurich BT" w:cs="Zurich BT"/>
          <w:color w:val="000000"/>
          <w:sz w:val="20"/>
          <w:szCs w:val="20"/>
        </w:rPr>
        <w:t>financing, security</w:t>
      </w:r>
      <w:r w:rsidR="006823C2" w:rsidRPr="00163FE7">
        <w:rPr>
          <w:rFonts w:ascii="Zurich BT" w:hAnsi="Zurich BT" w:cs="Zurich BT"/>
          <w:color w:val="000000"/>
          <w:sz w:val="20"/>
          <w:szCs w:val="20"/>
        </w:rPr>
        <w:t>,</w:t>
      </w:r>
      <w:r w:rsidRPr="00163FE7">
        <w:rPr>
          <w:rFonts w:ascii="Zurich BT" w:hAnsi="Zurich BT" w:cs="Zurich BT"/>
          <w:color w:val="000000"/>
          <w:sz w:val="20"/>
          <w:szCs w:val="20"/>
        </w:rPr>
        <w:t xml:space="preserve"> in the course of</w:t>
      </w:r>
      <w:r w:rsidRPr="00E369B0">
        <w:rPr>
          <w:rFonts w:ascii="Zurich BT" w:hAnsi="Zurich BT" w:cs="Zurich BT"/>
          <w:color w:val="000000"/>
          <w:sz w:val="20"/>
          <w:szCs w:val="20"/>
        </w:rPr>
        <w:t xml:space="preserve"> trade or otherwise executed or entered into, or to be executed or entered into, by the Borrower or as the case may be, any other person, in relation, or pertaining, to the transactions contemplated by, or under the </w:t>
      </w:r>
      <w:r w:rsidR="00CB6632">
        <w:rPr>
          <w:rFonts w:ascii="Zurich BT" w:hAnsi="Zurich BT" w:cs="Zurich BT"/>
          <w:color w:val="000000"/>
          <w:sz w:val="20"/>
          <w:szCs w:val="20"/>
        </w:rPr>
        <w:t xml:space="preserve">Facility Agreement or </w:t>
      </w:r>
      <w:r w:rsidRPr="00E369B0">
        <w:rPr>
          <w:rFonts w:ascii="Zurich BT" w:hAnsi="Zurich BT" w:cs="Zurich BT"/>
          <w:color w:val="000000"/>
          <w:sz w:val="20"/>
          <w:szCs w:val="20"/>
        </w:rPr>
        <w:t xml:space="preserve">Transaction Documents, and each such Transaction Documents as amended from time to time. </w:t>
      </w:r>
    </w:p>
    <w:p w14:paraId="66CFD91F" w14:textId="77777777" w:rsidR="00BD4FD6" w:rsidRPr="00E369B0" w:rsidRDefault="00BD4FD6">
      <w:pPr>
        <w:pStyle w:val="WW-Default"/>
        <w:jc w:val="both"/>
        <w:rPr>
          <w:rFonts w:ascii="Zurich BT" w:hAnsi="Zurich BT" w:cs="Zurich BT"/>
          <w:sz w:val="20"/>
          <w:szCs w:val="20"/>
        </w:rPr>
      </w:pPr>
    </w:p>
    <w:p w14:paraId="4EC957C6" w14:textId="77777777" w:rsidR="009616D7" w:rsidRPr="00E369B0" w:rsidRDefault="009616D7">
      <w:pPr>
        <w:pStyle w:val="BodyTextIndent2"/>
        <w:tabs>
          <w:tab w:val="left" w:pos="567"/>
        </w:tabs>
        <w:jc w:val="both"/>
        <w:rPr>
          <w:rFonts w:ascii="Zurich Blk BT" w:hAnsi="Zurich Blk BT" w:cs="Zurich Blk BT"/>
          <w:color w:val="000000"/>
          <w:sz w:val="20"/>
          <w:szCs w:val="20"/>
        </w:rPr>
      </w:pPr>
      <w:r w:rsidRPr="00E369B0">
        <w:rPr>
          <w:rFonts w:ascii="Zurich BT" w:hAnsi="Zurich BT" w:cs="Zurich BT"/>
          <w:color w:val="000000"/>
          <w:sz w:val="20"/>
          <w:szCs w:val="20"/>
        </w:rPr>
        <w:t>1.2</w:t>
      </w:r>
      <w:r w:rsidR="00067FAE">
        <w:rPr>
          <w:rFonts w:ascii="Zurich BT" w:hAnsi="Zurich BT" w:cs="Zurich BT"/>
          <w:color w:val="000000"/>
          <w:sz w:val="20"/>
          <w:szCs w:val="20"/>
        </w:rPr>
        <w:tab/>
      </w:r>
      <w:r w:rsidRPr="00E369B0">
        <w:rPr>
          <w:rFonts w:ascii="Zurich Blk BT" w:hAnsi="Zurich Blk BT" w:cs="Zurich Blk BT"/>
          <w:color w:val="000000"/>
          <w:sz w:val="20"/>
          <w:szCs w:val="20"/>
        </w:rPr>
        <w:t>INTERPRETATION</w:t>
      </w:r>
    </w:p>
    <w:p w14:paraId="1D3914C8" w14:textId="77777777" w:rsidR="00632D40" w:rsidRPr="00E369B0" w:rsidRDefault="00632D40">
      <w:pPr>
        <w:pStyle w:val="WW-Default"/>
        <w:rPr>
          <w:rFonts w:eastAsia="Zurich BT"/>
        </w:rPr>
      </w:pPr>
    </w:p>
    <w:p w14:paraId="31DF0BEE" w14:textId="77777777" w:rsidR="009616D7" w:rsidRPr="00E369B0" w:rsidRDefault="007457C5">
      <w:pPr>
        <w:pStyle w:val="BodyTextIndent2"/>
        <w:tabs>
          <w:tab w:val="left" w:pos="1134"/>
        </w:tabs>
        <w:ind w:firstLine="567"/>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w:t>
      </w:r>
      <w:r w:rsidR="009D5495">
        <w:rPr>
          <w:rFonts w:ascii="Zurich BT" w:hAnsi="Zurich BT" w:cs="Zurich BT"/>
          <w:color w:val="000000"/>
          <w:sz w:val="20"/>
          <w:szCs w:val="20"/>
        </w:rPr>
        <w:tab/>
      </w:r>
      <w:r w:rsidR="009616D7" w:rsidRPr="00E369B0">
        <w:rPr>
          <w:rFonts w:ascii="Zurich BT" w:hAnsi="Zurich BT" w:cs="Zurich BT"/>
          <w:color w:val="000000"/>
          <w:sz w:val="20"/>
          <w:szCs w:val="20"/>
        </w:rPr>
        <w:t xml:space="preserve">In the Facility Agreement, unless the contrary intention appears: </w:t>
      </w:r>
    </w:p>
    <w:p w14:paraId="54D98A0B" w14:textId="77777777" w:rsidR="009616D7" w:rsidRPr="00E369B0" w:rsidRDefault="009616D7">
      <w:pPr>
        <w:pStyle w:val="BodyTextIndent2"/>
        <w:jc w:val="both"/>
        <w:rPr>
          <w:rFonts w:ascii="Zurich BT" w:hAnsi="Zurich BT" w:cs="Zurich BT"/>
          <w:color w:val="000000"/>
          <w:sz w:val="20"/>
          <w:szCs w:val="20"/>
        </w:rPr>
      </w:pPr>
    </w:p>
    <w:p w14:paraId="3891A702" w14:textId="77777777" w:rsidR="003E73C5" w:rsidRDefault="009616D7" w:rsidP="00CD09AF">
      <w:pPr>
        <w:pStyle w:val="BodyTextIndent2"/>
        <w:numPr>
          <w:ilvl w:val="0"/>
          <w:numId w:val="23"/>
        </w:numPr>
        <w:tabs>
          <w:tab w:val="left" w:pos="709"/>
        </w:tabs>
        <w:ind w:left="1418" w:hanging="284"/>
        <w:jc w:val="both"/>
        <w:rPr>
          <w:rFonts w:ascii="Zurich BT" w:hAnsi="Zurich BT" w:cs="Zurich BT"/>
          <w:color w:val="000000"/>
          <w:sz w:val="20"/>
          <w:szCs w:val="20"/>
        </w:rPr>
      </w:pPr>
      <w:r w:rsidRPr="008B2B37">
        <w:rPr>
          <w:rFonts w:ascii="Zurich BT" w:hAnsi="Zurich BT" w:cs="Zurich BT"/>
          <w:color w:val="000000"/>
          <w:sz w:val="20"/>
          <w:szCs w:val="20"/>
        </w:rPr>
        <w:t>a reference to:</w:t>
      </w:r>
    </w:p>
    <w:p w14:paraId="46C0B77E" w14:textId="77777777" w:rsidR="009616D7" w:rsidRPr="00356A8F" w:rsidRDefault="009616D7">
      <w:pPr>
        <w:pStyle w:val="BodyTextIndent2"/>
        <w:tabs>
          <w:tab w:val="left" w:pos="709"/>
        </w:tabs>
        <w:ind w:left="1134"/>
        <w:jc w:val="both"/>
        <w:rPr>
          <w:rFonts w:ascii="Zurich BT" w:hAnsi="Zurich BT" w:cs="Zurich BT"/>
          <w:color w:val="000000"/>
          <w:sz w:val="20"/>
          <w:szCs w:val="20"/>
        </w:rPr>
      </w:pPr>
      <w:r w:rsidRPr="008B2B37">
        <w:rPr>
          <w:rFonts w:ascii="Zurich BT" w:hAnsi="Zurich BT" w:cs="Zurich BT"/>
          <w:color w:val="000000"/>
          <w:sz w:val="20"/>
          <w:szCs w:val="20"/>
        </w:rPr>
        <w:t xml:space="preserve"> </w:t>
      </w:r>
    </w:p>
    <w:p w14:paraId="6A4C265A" w14:textId="77777777" w:rsidR="009616D7" w:rsidRPr="00067FAE" w:rsidRDefault="009616D7">
      <w:pPr>
        <w:pStyle w:val="BodyTextIndent2"/>
        <w:ind w:left="1418"/>
        <w:jc w:val="both"/>
        <w:rPr>
          <w:rFonts w:ascii="Zurich BT" w:eastAsia="Zurich BT" w:hAnsi="Zurich BT" w:cs="Zurich BT"/>
          <w:color w:val="000000"/>
          <w:sz w:val="20"/>
          <w:szCs w:val="20"/>
        </w:rPr>
      </w:pPr>
      <w:r w:rsidRPr="00067FAE">
        <w:rPr>
          <w:rFonts w:ascii="Zurich BT" w:hAnsi="Zurich BT" w:cs="Zurich BT"/>
          <w:color w:val="000000"/>
          <w:sz w:val="20"/>
          <w:szCs w:val="20"/>
        </w:rPr>
        <w:t xml:space="preserve">an agreement / document / undertaking / deed / instrument / indenture / writing includes all amendments made thereto from time to time as also all schedules, annexures and appendices thereto; </w:t>
      </w:r>
    </w:p>
    <w:p w14:paraId="066832C6" w14:textId="77777777" w:rsidR="009616D7" w:rsidRPr="00067FAE" w:rsidRDefault="009616D7">
      <w:pPr>
        <w:pStyle w:val="BodyTextIndent2"/>
        <w:ind w:left="1418"/>
        <w:jc w:val="both"/>
        <w:rPr>
          <w:rFonts w:ascii="Zurich BT" w:hAnsi="Zurich BT" w:cs="Zurich BT"/>
          <w:color w:val="000000"/>
          <w:sz w:val="20"/>
          <w:szCs w:val="20"/>
        </w:rPr>
      </w:pPr>
    </w:p>
    <w:p w14:paraId="667094DE" w14:textId="77777777" w:rsidR="009616D7" w:rsidRPr="00067FAE" w:rsidRDefault="009616D7">
      <w:pPr>
        <w:pStyle w:val="BodyTextIndent2"/>
        <w:ind w:left="1418"/>
        <w:jc w:val="both"/>
        <w:rPr>
          <w:rFonts w:ascii="Zurich BT" w:eastAsia="Zurich BT" w:hAnsi="Zurich BT" w:cs="Zurich BT"/>
          <w:color w:val="000000"/>
          <w:sz w:val="20"/>
          <w:szCs w:val="20"/>
        </w:rPr>
      </w:pPr>
      <w:r w:rsidRPr="00D56B79">
        <w:rPr>
          <w:rFonts w:ascii="Zurich BT" w:hAnsi="Zurich BT"/>
          <w:color w:val="000000"/>
          <w:sz w:val="20"/>
          <w:szCs w:val="20"/>
        </w:rPr>
        <w:t>“</w:t>
      </w:r>
      <w:r w:rsidRPr="008B2B37">
        <w:rPr>
          <w:rFonts w:ascii="Zurich BT" w:hAnsi="Zurich BT" w:cs="Zurich BT"/>
          <w:color w:val="000000"/>
          <w:sz w:val="20"/>
          <w:szCs w:val="20"/>
        </w:rPr>
        <w:t>amendment</w:t>
      </w:r>
      <w:r w:rsidRPr="00D56B79">
        <w:rPr>
          <w:rFonts w:ascii="Zurich BT" w:hAnsi="Zurich BT"/>
          <w:color w:val="000000"/>
          <w:sz w:val="20"/>
          <w:szCs w:val="20"/>
        </w:rPr>
        <w:t>”</w:t>
      </w:r>
      <w:r w:rsidRPr="008B2B37">
        <w:rPr>
          <w:rFonts w:ascii="Zurich BT" w:hAnsi="Zurich BT" w:cs="Zurich BT"/>
          <w:color w:val="000000"/>
          <w:sz w:val="20"/>
          <w:szCs w:val="20"/>
        </w:rPr>
        <w:t xml:space="preserve"> includes a supplement, modification, novation, replacement or re-</w:t>
      </w:r>
      <w:r w:rsidRPr="00356A8F">
        <w:rPr>
          <w:rFonts w:ascii="Zurich BT" w:hAnsi="Zurich BT" w:cs="Zurich BT"/>
          <w:color w:val="000000"/>
          <w:sz w:val="20"/>
          <w:szCs w:val="20"/>
        </w:rPr>
        <w:t xml:space="preserve">enactment and "amended" is to be construed accordingly; </w:t>
      </w:r>
    </w:p>
    <w:p w14:paraId="080BF8AC" w14:textId="77777777" w:rsidR="009616D7" w:rsidRPr="00D56B79" w:rsidRDefault="009616D7">
      <w:pPr>
        <w:pStyle w:val="BodyTextIndent2"/>
        <w:ind w:left="1418"/>
        <w:jc w:val="both"/>
        <w:rPr>
          <w:rFonts w:ascii="Zurich BT" w:hAnsi="Zurich BT"/>
          <w:color w:val="000000"/>
          <w:sz w:val="20"/>
        </w:rPr>
      </w:pPr>
    </w:p>
    <w:p w14:paraId="4E4F80CD" w14:textId="77777777" w:rsidR="009616D7" w:rsidRPr="00C363AE" w:rsidRDefault="00764C70">
      <w:pPr>
        <w:pStyle w:val="BodyTextIndent2"/>
        <w:ind w:left="1418"/>
        <w:jc w:val="both"/>
        <w:rPr>
          <w:rFonts w:ascii="Zurich BT" w:hAnsi="Zurich BT" w:cs="Zurich BT"/>
          <w:color w:val="000000"/>
          <w:sz w:val="20"/>
          <w:szCs w:val="20"/>
        </w:rPr>
      </w:pPr>
      <w:r w:rsidRPr="00C363AE">
        <w:rPr>
          <w:rFonts w:ascii="Zurich BT" w:hAnsi="Zurich BT" w:cs="Zurich BT"/>
          <w:color w:val="000000"/>
          <w:sz w:val="20"/>
          <w:szCs w:val="20"/>
        </w:rPr>
        <w:t>“assets” include all properties whatsoever, both present and future, (whether tangible, intangible or otherwise), including but not limited to, Intellectual Property Rights, investments (held directly or indirectly), cash-flows, revenues, receivables rights, benefits, interests and title of every description</w:t>
      </w:r>
      <w:r w:rsidR="009616D7" w:rsidRPr="00067FAE">
        <w:rPr>
          <w:rFonts w:ascii="Zurich BT" w:hAnsi="Zurich BT" w:cs="Zurich BT"/>
          <w:color w:val="000000"/>
          <w:sz w:val="20"/>
          <w:szCs w:val="20"/>
        </w:rPr>
        <w:t xml:space="preserve">; </w:t>
      </w:r>
    </w:p>
    <w:p w14:paraId="5B0D19A7" w14:textId="77777777" w:rsidR="00714950" w:rsidRDefault="00714950" w:rsidP="00714950">
      <w:pPr>
        <w:pStyle w:val="BodyTextIndent2"/>
        <w:ind w:left="1418"/>
        <w:jc w:val="both"/>
        <w:rPr>
          <w:rFonts w:ascii="Zurich BT" w:hAnsi="Zurich BT" w:cs="Zurich BT"/>
          <w:color w:val="000000"/>
          <w:sz w:val="20"/>
          <w:szCs w:val="20"/>
        </w:rPr>
      </w:pPr>
    </w:p>
    <w:p w14:paraId="209E0C10" w14:textId="77777777" w:rsidR="00714950" w:rsidRDefault="00EF6E17" w:rsidP="00714950">
      <w:pPr>
        <w:pStyle w:val="BodyTextIndent2"/>
        <w:ind w:left="1418"/>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authorisation</w:t>
      </w:r>
      <w:proofErr w:type="spellEnd"/>
      <w:r>
        <w:rPr>
          <w:rFonts w:ascii="Zurich BT" w:hAnsi="Zurich BT" w:cs="Zurich BT"/>
          <w:color w:val="000000"/>
          <w:sz w:val="20"/>
          <w:szCs w:val="20"/>
        </w:rPr>
        <w:t xml:space="preserve">” includes an </w:t>
      </w:r>
      <w:proofErr w:type="spellStart"/>
      <w:r>
        <w:rPr>
          <w:rFonts w:ascii="Zurich BT" w:hAnsi="Zurich BT" w:cs="Zurich BT"/>
          <w:color w:val="000000"/>
          <w:sz w:val="20"/>
          <w:szCs w:val="20"/>
        </w:rPr>
        <w:t>authoris</w:t>
      </w:r>
      <w:r w:rsidR="00714950" w:rsidRPr="00804FD5">
        <w:rPr>
          <w:rFonts w:ascii="Zurich BT" w:hAnsi="Zurich BT" w:cs="Zurich BT"/>
          <w:color w:val="000000"/>
          <w:sz w:val="20"/>
          <w:szCs w:val="20"/>
        </w:rPr>
        <w:t>ation</w:t>
      </w:r>
      <w:proofErr w:type="spellEnd"/>
      <w:r w:rsidR="00714950" w:rsidRPr="00804FD5">
        <w:rPr>
          <w:rFonts w:ascii="Zurich BT" w:hAnsi="Zurich BT" w:cs="Zurich BT"/>
          <w:color w:val="000000"/>
          <w:sz w:val="20"/>
          <w:szCs w:val="20"/>
        </w:rPr>
        <w:t>, consent, clearance, approval, permission, resolution, license, exemption, filing and registration;</w:t>
      </w:r>
    </w:p>
    <w:p w14:paraId="6A4186F8" w14:textId="77777777" w:rsidR="009616D7" w:rsidRPr="00D56B79" w:rsidRDefault="009616D7">
      <w:pPr>
        <w:pStyle w:val="BodyTextIndent2"/>
        <w:ind w:left="1418"/>
        <w:jc w:val="both"/>
        <w:rPr>
          <w:rFonts w:ascii="Zurich BT" w:hAnsi="Zurich BT"/>
          <w:color w:val="000000"/>
          <w:sz w:val="20"/>
        </w:rPr>
      </w:pPr>
    </w:p>
    <w:p w14:paraId="6EE3CB08" w14:textId="77777777" w:rsidR="009616D7" w:rsidRPr="00067FAE" w:rsidRDefault="009616D7">
      <w:pPr>
        <w:pStyle w:val="WW-Default"/>
        <w:widowControl/>
        <w:tabs>
          <w:tab w:val="left" w:pos="720"/>
        </w:tabs>
        <w:suppressAutoHyphens w:val="0"/>
        <w:autoSpaceDE/>
        <w:ind w:left="1418"/>
        <w:jc w:val="both"/>
        <w:rPr>
          <w:rFonts w:ascii="Zurich BT" w:hAnsi="Zurich BT" w:cs="Zurich BT"/>
          <w:sz w:val="20"/>
          <w:szCs w:val="20"/>
        </w:rPr>
      </w:pPr>
      <w:r w:rsidRPr="008B2B37">
        <w:rPr>
          <w:rFonts w:ascii="Zurich BT" w:hAnsi="Zurich BT" w:cs="Zurich BT"/>
          <w:sz w:val="20"/>
          <w:szCs w:val="20"/>
        </w:rPr>
        <w:t>“</w:t>
      </w:r>
      <w:r w:rsidRPr="00356A8F">
        <w:rPr>
          <w:rFonts w:ascii="Zurich BT" w:hAnsi="Zurich BT" w:cs="Zurich Blk BT"/>
          <w:sz w:val="20"/>
          <w:szCs w:val="20"/>
        </w:rPr>
        <w:t>borrower</w:t>
      </w:r>
      <w:r w:rsidRPr="00067FAE">
        <w:rPr>
          <w:rFonts w:ascii="Zurich BT" w:hAnsi="Zurich BT" w:cs="Zurich BT"/>
          <w:sz w:val="20"/>
          <w:szCs w:val="20"/>
        </w:rPr>
        <w:t>” includes, as the context may permit or require, in the case of more than one borrower, each of the borrowers</w:t>
      </w:r>
      <w:r w:rsidR="00E70A87">
        <w:rPr>
          <w:rFonts w:ascii="Zurich BT" w:hAnsi="Zurich BT" w:cs="Zurich BT"/>
          <w:sz w:val="20"/>
          <w:szCs w:val="20"/>
        </w:rPr>
        <w:t>;</w:t>
      </w:r>
    </w:p>
    <w:p w14:paraId="33F0E42C" w14:textId="77777777" w:rsidR="009616D7" w:rsidRPr="00D56B79" w:rsidRDefault="009616D7">
      <w:pPr>
        <w:pStyle w:val="BodyTextIndent2"/>
        <w:ind w:left="1418"/>
        <w:jc w:val="both"/>
        <w:rPr>
          <w:rFonts w:ascii="Zurich BT" w:hAnsi="Zurich BT"/>
          <w:color w:val="000000"/>
          <w:sz w:val="20"/>
          <w:szCs w:val="20"/>
        </w:rPr>
      </w:pPr>
    </w:p>
    <w:p w14:paraId="3B6E45F9" w14:textId="77777777" w:rsidR="00567CAB" w:rsidRDefault="009616D7">
      <w:pPr>
        <w:pStyle w:val="BodyTextIndent2"/>
        <w:ind w:left="1418"/>
        <w:jc w:val="both"/>
        <w:rPr>
          <w:rFonts w:ascii="Zurich BT" w:hAnsi="Zurich BT" w:cs="Zurich BT"/>
          <w:color w:val="000000"/>
          <w:sz w:val="20"/>
          <w:szCs w:val="20"/>
        </w:rPr>
      </w:pPr>
      <w:r w:rsidRPr="00D56B79">
        <w:rPr>
          <w:rFonts w:ascii="Zurich BT" w:hAnsi="Zurich BT"/>
          <w:color w:val="000000"/>
          <w:sz w:val="20"/>
          <w:szCs w:val="20"/>
        </w:rPr>
        <w:t>“</w:t>
      </w:r>
      <w:r w:rsidRPr="008B2B37">
        <w:rPr>
          <w:rFonts w:ascii="Zurich BT" w:hAnsi="Zurich BT" w:cs="Zurich BT"/>
          <w:color w:val="000000"/>
          <w:sz w:val="20"/>
          <w:szCs w:val="20"/>
        </w:rPr>
        <w:t>encumbrance</w:t>
      </w:r>
      <w:r w:rsidRPr="00D56B79">
        <w:rPr>
          <w:rFonts w:ascii="Zurich BT" w:hAnsi="Zurich BT"/>
          <w:color w:val="000000"/>
          <w:sz w:val="20"/>
          <w:szCs w:val="20"/>
        </w:rPr>
        <w:t>”</w:t>
      </w:r>
      <w:r w:rsidRPr="008B2B37">
        <w:rPr>
          <w:rFonts w:ascii="Zurich BT" w:hAnsi="Zurich BT" w:cs="Zurich BT"/>
          <w:color w:val="000000"/>
          <w:sz w:val="20"/>
          <w:szCs w:val="20"/>
        </w:rPr>
        <w:t xml:space="preserve"> includes a mortgage, charge, lien, pledge, hypothecation, security</w:t>
      </w:r>
      <w:r w:rsidR="00BF656A">
        <w:rPr>
          <w:rFonts w:ascii="Zurich BT" w:hAnsi="Zurich BT" w:cs="Zurich BT"/>
          <w:color w:val="000000"/>
          <w:sz w:val="20"/>
          <w:szCs w:val="20"/>
        </w:rPr>
        <w:t xml:space="preserve"> </w:t>
      </w:r>
      <w:r w:rsidRPr="00356A8F">
        <w:rPr>
          <w:rFonts w:ascii="Zurich BT" w:hAnsi="Zurich BT" w:cs="Zurich BT"/>
          <w:color w:val="000000"/>
          <w:sz w:val="20"/>
          <w:szCs w:val="20"/>
        </w:rPr>
        <w:t>interest or any right of any description whatsoever</w:t>
      </w:r>
      <w:r w:rsidR="00567CAB">
        <w:rPr>
          <w:rFonts w:ascii="Zurich BT" w:hAnsi="Zurich BT" w:cs="Zurich BT"/>
          <w:color w:val="000000"/>
          <w:sz w:val="20"/>
          <w:szCs w:val="20"/>
        </w:rPr>
        <w:t>;</w:t>
      </w:r>
    </w:p>
    <w:p w14:paraId="107F4112" w14:textId="77777777" w:rsidR="00567CAB" w:rsidRDefault="00567CAB">
      <w:pPr>
        <w:tabs>
          <w:tab w:val="left" w:pos="1350"/>
        </w:tabs>
        <w:ind w:left="1440"/>
        <w:rPr>
          <w:rFonts w:ascii="Zurich BT" w:hAnsi="Zurich BT" w:cs="Zurich BT"/>
          <w:color w:val="000000"/>
          <w:sz w:val="20"/>
          <w:szCs w:val="20"/>
        </w:rPr>
      </w:pPr>
    </w:p>
    <w:p w14:paraId="7CEFFA52" w14:textId="77777777" w:rsidR="009616D7" w:rsidRDefault="00567CAB">
      <w:pPr>
        <w:tabs>
          <w:tab w:val="left" w:pos="1350"/>
        </w:tabs>
        <w:ind w:left="1440"/>
        <w:jc w:val="both"/>
        <w:rPr>
          <w:rFonts w:ascii="Zurich BT" w:hAnsi="Zurich BT" w:cs="Zurich BT"/>
          <w:color w:val="000000"/>
          <w:sz w:val="20"/>
          <w:szCs w:val="20"/>
        </w:rPr>
      </w:pPr>
      <w:r w:rsidRPr="00C363AE">
        <w:rPr>
          <w:rFonts w:ascii="Zurich BT" w:hAnsi="Zurich BT" w:cs="Zurich BT"/>
          <w:color w:val="000000"/>
          <w:sz w:val="20"/>
          <w:szCs w:val="20"/>
        </w:rPr>
        <w:t xml:space="preserve">“law” shall mean, applicable, constitution, statute, law, rule, regulation, ordinance, judgment, order, decree, </w:t>
      </w:r>
      <w:proofErr w:type="spellStart"/>
      <w:r w:rsidRPr="00C363AE">
        <w:rPr>
          <w:rFonts w:ascii="Zurich BT" w:hAnsi="Zurich BT" w:cs="Zurich BT"/>
          <w:color w:val="000000"/>
          <w:sz w:val="20"/>
          <w:szCs w:val="20"/>
        </w:rPr>
        <w:t>authorisation</w:t>
      </w:r>
      <w:proofErr w:type="spellEnd"/>
      <w:r w:rsidRPr="00C363AE">
        <w:rPr>
          <w:rFonts w:ascii="Zurich BT" w:hAnsi="Zurich BT" w:cs="Zurich BT"/>
          <w:color w:val="000000"/>
          <w:sz w:val="20"/>
          <w:szCs w:val="20"/>
        </w:rPr>
        <w:t>, or any published directive, guideline, notice, requirement or governmental restriction, having the force of law in any jurisdiction</w:t>
      </w:r>
      <w:r w:rsidR="001C0DA4">
        <w:rPr>
          <w:rFonts w:ascii="Zurich BT" w:hAnsi="Zurich BT" w:cs="Zurich BT"/>
          <w:color w:val="000000"/>
          <w:sz w:val="20"/>
          <w:szCs w:val="20"/>
        </w:rPr>
        <w:t>; and</w:t>
      </w:r>
    </w:p>
    <w:p w14:paraId="1D631121" w14:textId="77777777" w:rsidR="00714950" w:rsidRPr="008D629D" w:rsidRDefault="00714950" w:rsidP="008D629D">
      <w:pPr>
        <w:pStyle w:val="WW-Default"/>
      </w:pPr>
    </w:p>
    <w:p w14:paraId="7C94E3D8" w14:textId="77777777" w:rsidR="001C0DA4" w:rsidRPr="00F06AB8" w:rsidRDefault="001C0DA4" w:rsidP="001C0DA4">
      <w:pPr>
        <w:pStyle w:val="WW-Default"/>
        <w:ind w:left="1418" w:firstLine="22"/>
        <w:jc w:val="both"/>
        <w:rPr>
          <w:rFonts w:ascii="Zurich BT" w:hAnsi="Zurich BT" w:cs="Zurich BT"/>
          <w:sz w:val="20"/>
          <w:szCs w:val="20"/>
        </w:rPr>
      </w:pPr>
      <w:r w:rsidRPr="008D629D">
        <w:rPr>
          <w:rFonts w:ascii="Zurich BT" w:hAnsi="Zurich BT" w:cs="Zurich BT"/>
          <w:sz w:val="20"/>
          <w:szCs w:val="20"/>
        </w:rPr>
        <w:t xml:space="preserve">“person” includes an individual, corporation, partnership, joint venture, association of persons, trust, unincorporated </w:t>
      </w:r>
      <w:proofErr w:type="spellStart"/>
      <w:r w:rsidRPr="008D629D">
        <w:rPr>
          <w:rFonts w:ascii="Zurich BT" w:hAnsi="Zurich BT" w:cs="Zurich BT"/>
          <w:sz w:val="20"/>
          <w:szCs w:val="20"/>
        </w:rPr>
        <w:t>organisation</w:t>
      </w:r>
      <w:proofErr w:type="spellEnd"/>
      <w:r w:rsidRPr="008D629D">
        <w:rPr>
          <w:rFonts w:ascii="Zurich BT" w:hAnsi="Zurich BT" w:cs="Zurich BT"/>
          <w:sz w:val="20"/>
          <w:szCs w:val="20"/>
        </w:rPr>
        <w:t xml:space="preserve">, government (central, state or otherwise), sovereign state or any agency, department, authority or political subdivision thereof, international </w:t>
      </w:r>
      <w:proofErr w:type="spellStart"/>
      <w:r w:rsidRPr="008D629D">
        <w:rPr>
          <w:rFonts w:ascii="Zurich BT" w:hAnsi="Zurich BT" w:cs="Zurich BT"/>
          <w:sz w:val="20"/>
          <w:szCs w:val="20"/>
        </w:rPr>
        <w:t>organisation</w:t>
      </w:r>
      <w:proofErr w:type="spellEnd"/>
      <w:r w:rsidRPr="008D629D">
        <w:rPr>
          <w:rFonts w:ascii="Zurich BT" w:hAnsi="Zurich BT" w:cs="Zurich BT"/>
          <w:sz w:val="20"/>
          <w:szCs w:val="20"/>
        </w:rPr>
        <w:t>,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p>
    <w:p w14:paraId="76F5D2E5" w14:textId="77777777" w:rsidR="009616D7" w:rsidRPr="00E369B0" w:rsidRDefault="009616D7">
      <w:pPr>
        <w:pStyle w:val="BodyTextIndent2"/>
        <w:ind w:left="567" w:hanging="283"/>
        <w:jc w:val="both"/>
        <w:rPr>
          <w:rFonts w:ascii="Zurich BT" w:hAnsi="Zurich BT" w:cs="Zurich BT"/>
          <w:color w:val="000000"/>
          <w:sz w:val="20"/>
          <w:szCs w:val="20"/>
        </w:rPr>
      </w:pPr>
    </w:p>
    <w:p w14:paraId="4FA89E17" w14:textId="77777777" w:rsidR="009616D7" w:rsidRPr="00E369B0" w:rsidRDefault="009616D7" w:rsidP="00CD09AF">
      <w:pPr>
        <w:pStyle w:val="BodyTextIndent2"/>
        <w:numPr>
          <w:ilvl w:val="0"/>
          <w:numId w:val="23"/>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 xml:space="preserve">the singular includes the plural (and vice versa); </w:t>
      </w:r>
    </w:p>
    <w:p w14:paraId="12C5BEC9" w14:textId="77777777" w:rsidR="009616D7" w:rsidRPr="00E369B0" w:rsidRDefault="009616D7">
      <w:pPr>
        <w:pStyle w:val="BodyTextIndent2"/>
        <w:ind w:left="1418" w:hanging="284"/>
        <w:jc w:val="both"/>
        <w:rPr>
          <w:rFonts w:ascii="Zurich BT" w:hAnsi="Zurich BT" w:cs="Zurich BT"/>
          <w:color w:val="000000"/>
          <w:sz w:val="20"/>
          <w:szCs w:val="20"/>
        </w:rPr>
      </w:pPr>
    </w:p>
    <w:p w14:paraId="4734E41C" w14:textId="77777777" w:rsidR="009616D7" w:rsidRPr="00E369B0" w:rsidRDefault="009616D7" w:rsidP="00CD09AF">
      <w:pPr>
        <w:pStyle w:val="BodyTextIndent2"/>
        <w:numPr>
          <w:ilvl w:val="0"/>
          <w:numId w:val="23"/>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the headings in the Facility Agreement are inserted fo</w:t>
      </w:r>
      <w:r w:rsidR="0004302B">
        <w:rPr>
          <w:rFonts w:ascii="Zurich BT" w:hAnsi="Zurich BT" w:cs="Zurich BT"/>
          <w:color w:val="000000"/>
          <w:sz w:val="20"/>
          <w:szCs w:val="20"/>
        </w:rPr>
        <w:t>r convenience of reference only</w:t>
      </w:r>
      <w:r w:rsidRPr="00E369B0">
        <w:rPr>
          <w:rFonts w:ascii="Zurich BT" w:hAnsi="Zurich BT" w:cs="Zurich BT"/>
          <w:color w:val="000000"/>
          <w:sz w:val="20"/>
          <w:szCs w:val="20"/>
        </w:rPr>
        <w:t xml:space="preserve"> and are to be ignored in construing and interpreting the Facility Agreement; </w:t>
      </w:r>
    </w:p>
    <w:p w14:paraId="531FDDC3" w14:textId="77777777" w:rsidR="009616D7" w:rsidRPr="00E369B0" w:rsidRDefault="009616D7">
      <w:pPr>
        <w:pStyle w:val="BodyTextIndent2"/>
        <w:ind w:left="1418" w:hanging="284"/>
        <w:jc w:val="both"/>
        <w:rPr>
          <w:rFonts w:ascii="Zurich BT" w:hAnsi="Zurich BT" w:cs="Zurich BT"/>
          <w:color w:val="000000"/>
          <w:sz w:val="20"/>
          <w:szCs w:val="20"/>
        </w:rPr>
      </w:pPr>
    </w:p>
    <w:p w14:paraId="088B68A5" w14:textId="77777777" w:rsidR="009616D7" w:rsidRDefault="009616D7" w:rsidP="00CD09AF">
      <w:pPr>
        <w:pStyle w:val="BodyTextIndent2"/>
        <w:numPr>
          <w:ilvl w:val="0"/>
          <w:numId w:val="23"/>
        </w:numPr>
        <w:ind w:left="1418" w:hanging="338"/>
        <w:jc w:val="both"/>
        <w:rPr>
          <w:rFonts w:ascii="Zurich BT" w:hAnsi="Zurich BT" w:cs="Zurich BT"/>
          <w:color w:val="000000"/>
          <w:sz w:val="20"/>
          <w:szCs w:val="20"/>
        </w:rPr>
      </w:pPr>
      <w:r w:rsidRPr="00E369B0">
        <w:rPr>
          <w:rFonts w:ascii="Zurich BT" w:hAnsi="Zurich BT" w:cs="Zurich BT"/>
          <w:color w:val="000000"/>
          <w:sz w:val="20"/>
          <w:szCs w:val="20"/>
        </w:rPr>
        <w:t xml:space="preserve">reference to a gender shall include references to the female, male and neuter genders; </w:t>
      </w:r>
    </w:p>
    <w:p w14:paraId="673A3D82" w14:textId="77777777" w:rsidR="007D5192" w:rsidRPr="00102B26" w:rsidRDefault="007D5192" w:rsidP="00102B26">
      <w:pPr>
        <w:pStyle w:val="WW-Default"/>
      </w:pPr>
    </w:p>
    <w:p w14:paraId="40568D93" w14:textId="77777777" w:rsidR="007D5192" w:rsidRPr="00102B26" w:rsidRDefault="007D5192" w:rsidP="00CD09AF">
      <w:pPr>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line="264" w:lineRule="auto"/>
        <w:ind w:left="1440" w:hanging="360"/>
        <w:jc w:val="both"/>
        <w:rPr>
          <w:rFonts w:ascii="Zurich BT" w:hAnsi="Zurich BT"/>
          <w:snapToGrid w:val="0"/>
          <w:color w:val="000000"/>
          <w:sz w:val="20"/>
          <w:szCs w:val="20"/>
        </w:rPr>
      </w:pPr>
      <w:r w:rsidRPr="00102B26">
        <w:rPr>
          <w:rFonts w:ascii="Zurich BT" w:hAnsi="Zurich BT"/>
          <w:snapToGrid w:val="0"/>
          <w:color w:val="000000"/>
          <w:sz w:val="20"/>
          <w:szCs w:val="20"/>
        </w:rPr>
        <w:t>reference to a law or a provision of law is a reference to that law or that provision of law as amended or re-enacted from time to time;</w:t>
      </w:r>
    </w:p>
    <w:p w14:paraId="436EB497" w14:textId="77777777" w:rsidR="009616D7" w:rsidRPr="00E369B0" w:rsidRDefault="009616D7">
      <w:pPr>
        <w:pStyle w:val="BodyTextIndent2"/>
        <w:ind w:left="1418" w:hanging="284"/>
        <w:jc w:val="both"/>
        <w:rPr>
          <w:rFonts w:ascii="Zurich BT" w:hAnsi="Zurich BT" w:cs="Zurich BT"/>
          <w:color w:val="000000"/>
          <w:sz w:val="20"/>
          <w:szCs w:val="20"/>
        </w:rPr>
      </w:pPr>
    </w:p>
    <w:p w14:paraId="0912D3E9" w14:textId="77777777" w:rsidR="00923BDA" w:rsidRDefault="009616D7" w:rsidP="00CD09AF">
      <w:pPr>
        <w:pStyle w:val="BodyTextIndent2"/>
        <w:numPr>
          <w:ilvl w:val="0"/>
          <w:numId w:val="23"/>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all approvals, permissions, consents or acceptance required from the Bank for any matter shall require the </w:t>
      </w:r>
      <w:r w:rsidR="007A5A47">
        <w:rPr>
          <w:rFonts w:ascii="Zurich BT" w:hAnsi="Zurich BT" w:cs="Zurich BT"/>
          <w:color w:val="000000"/>
          <w:sz w:val="20"/>
          <w:szCs w:val="20"/>
        </w:rPr>
        <w:t>‘</w:t>
      </w:r>
      <w:r w:rsidRPr="00E369B0">
        <w:rPr>
          <w:rFonts w:ascii="Zurich BT" w:hAnsi="Zurich BT" w:cs="Zurich BT"/>
          <w:color w:val="000000"/>
          <w:sz w:val="20"/>
          <w:szCs w:val="20"/>
        </w:rPr>
        <w:t>prior</w:t>
      </w:r>
      <w:r w:rsidR="007A5A47">
        <w:rPr>
          <w:rFonts w:ascii="Zurich BT" w:hAnsi="Zurich BT" w:cs="Zurich BT"/>
          <w:color w:val="000000"/>
          <w:sz w:val="20"/>
          <w:szCs w:val="20"/>
        </w:rPr>
        <w:t>’</w:t>
      </w:r>
      <w:r w:rsidRPr="00E369B0">
        <w:rPr>
          <w:rFonts w:ascii="Zurich BT" w:hAnsi="Zurich BT" w:cs="Zurich BT"/>
          <w:color w:val="000000"/>
          <w:sz w:val="20"/>
          <w:szCs w:val="20"/>
        </w:rPr>
        <w:t xml:space="preserve">, </w:t>
      </w:r>
      <w:r w:rsidR="007A5A47">
        <w:rPr>
          <w:rFonts w:ascii="Zurich BT" w:hAnsi="Zurich BT" w:cs="Zurich BT"/>
          <w:color w:val="000000"/>
          <w:sz w:val="20"/>
          <w:szCs w:val="20"/>
        </w:rPr>
        <w:t>‘</w:t>
      </w:r>
      <w:r w:rsidRPr="00E369B0">
        <w:rPr>
          <w:rFonts w:ascii="Zurich BT" w:hAnsi="Zurich BT" w:cs="Zurich BT"/>
          <w:color w:val="000000"/>
          <w:sz w:val="20"/>
          <w:szCs w:val="20"/>
        </w:rPr>
        <w:t>written</w:t>
      </w:r>
      <w:r w:rsidR="007A5A47">
        <w:rPr>
          <w:rFonts w:ascii="Zurich BT" w:hAnsi="Zurich BT" w:cs="Zurich BT"/>
          <w:color w:val="000000"/>
          <w:sz w:val="20"/>
          <w:szCs w:val="20"/>
        </w:rPr>
        <w:t>’</w:t>
      </w:r>
      <w:r w:rsidRPr="00E369B0">
        <w:rPr>
          <w:rFonts w:ascii="Zurich BT" w:hAnsi="Zurich BT" w:cs="Zurich BT"/>
          <w:color w:val="000000"/>
          <w:sz w:val="20"/>
          <w:szCs w:val="20"/>
        </w:rPr>
        <w:t xml:space="preserve"> approval, permission, consent or acceptance of the Bank;</w:t>
      </w:r>
    </w:p>
    <w:p w14:paraId="325836F6" w14:textId="77777777" w:rsidR="00BB3DB3" w:rsidRPr="008D629D" w:rsidRDefault="00BB3DB3" w:rsidP="008D629D">
      <w:pPr>
        <w:pStyle w:val="WW-Default"/>
      </w:pPr>
    </w:p>
    <w:p w14:paraId="7D41405F" w14:textId="77777777" w:rsidR="00923BDA" w:rsidRDefault="00923BDA" w:rsidP="00CD09AF">
      <w:pPr>
        <w:pStyle w:val="BodyTextIndent2"/>
        <w:numPr>
          <w:ilvl w:val="0"/>
          <w:numId w:val="23"/>
        </w:numPr>
        <w:ind w:left="1418" w:hanging="284"/>
        <w:jc w:val="both"/>
        <w:rPr>
          <w:rFonts w:ascii="Zurich BT" w:hAnsi="Zurich BT" w:cs="Zurich BT"/>
          <w:color w:val="000000"/>
          <w:sz w:val="20"/>
          <w:szCs w:val="20"/>
        </w:rPr>
      </w:pPr>
      <w:r w:rsidRPr="00923BDA">
        <w:rPr>
          <w:rFonts w:ascii="Zurich BT" w:hAnsi="Zurich BT" w:cs="Zurich BT"/>
          <w:color w:val="000000"/>
          <w:sz w:val="20"/>
          <w:szCs w:val="20"/>
        </w:rPr>
        <w:t xml:space="preserve">reference to the words </w:t>
      </w:r>
      <w:r w:rsidR="0053463A">
        <w:rPr>
          <w:rFonts w:ascii="Zurich BT" w:hAnsi="Zurich BT" w:cs="Zurich BT"/>
          <w:color w:val="000000"/>
          <w:sz w:val="20"/>
          <w:szCs w:val="20"/>
        </w:rPr>
        <w:t>‘include’</w:t>
      </w:r>
      <w:r w:rsidRPr="00923BDA">
        <w:rPr>
          <w:rFonts w:ascii="Zurich BT" w:hAnsi="Zurich BT" w:cs="Zurich BT"/>
          <w:color w:val="000000"/>
          <w:sz w:val="20"/>
          <w:szCs w:val="20"/>
        </w:rPr>
        <w:t xml:space="preserve"> or </w:t>
      </w:r>
      <w:r w:rsidR="0053463A">
        <w:rPr>
          <w:rFonts w:ascii="Zurich BT" w:hAnsi="Zurich BT" w:cs="Zurich BT"/>
          <w:color w:val="000000"/>
          <w:sz w:val="20"/>
          <w:szCs w:val="20"/>
        </w:rPr>
        <w:t>‘</w:t>
      </w:r>
      <w:r w:rsidRPr="00923BDA">
        <w:rPr>
          <w:rFonts w:ascii="Zurich BT" w:hAnsi="Zurich BT" w:cs="Zurich BT"/>
          <w:color w:val="000000"/>
          <w:sz w:val="20"/>
          <w:szCs w:val="20"/>
        </w:rPr>
        <w:t>includ</w:t>
      </w:r>
      <w:r w:rsidR="0053463A">
        <w:rPr>
          <w:rFonts w:ascii="Zurich BT" w:hAnsi="Zurich BT" w:cs="Zurich BT"/>
          <w:color w:val="000000"/>
          <w:sz w:val="20"/>
          <w:szCs w:val="20"/>
        </w:rPr>
        <w:t>ing’</w:t>
      </w:r>
      <w:r>
        <w:rPr>
          <w:rFonts w:ascii="Zurich BT" w:hAnsi="Zurich BT" w:cs="Zurich BT"/>
          <w:color w:val="000000"/>
          <w:sz w:val="20"/>
          <w:szCs w:val="20"/>
        </w:rPr>
        <w:t xml:space="preserve"> shall be construed without </w:t>
      </w:r>
      <w:r w:rsidRPr="00923BDA">
        <w:rPr>
          <w:rFonts w:ascii="Zurich BT" w:hAnsi="Zurich BT" w:cs="Zurich BT"/>
          <w:color w:val="000000"/>
          <w:sz w:val="20"/>
          <w:szCs w:val="20"/>
        </w:rPr>
        <w:t>limitation;</w:t>
      </w:r>
    </w:p>
    <w:p w14:paraId="4B4F87E1" w14:textId="77777777" w:rsidR="00923BDA" w:rsidRPr="008D629D" w:rsidRDefault="00923BDA" w:rsidP="008D629D">
      <w:pPr>
        <w:pStyle w:val="WW-Default"/>
      </w:pPr>
    </w:p>
    <w:p w14:paraId="451C96E2" w14:textId="77777777" w:rsidR="00923BDA" w:rsidRPr="00923BDA" w:rsidRDefault="00923BDA" w:rsidP="00CD09AF">
      <w:pPr>
        <w:pStyle w:val="BodyTextIndent2"/>
        <w:numPr>
          <w:ilvl w:val="0"/>
          <w:numId w:val="23"/>
        </w:numPr>
        <w:ind w:left="1418" w:hanging="284"/>
        <w:jc w:val="both"/>
        <w:rPr>
          <w:rFonts w:ascii="Zurich BT" w:hAnsi="Zurich BT" w:cs="Zurich BT"/>
          <w:color w:val="000000"/>
          <w:sz w:val="20"/>
          <w:szCs w:val="20"/>
        </w:rPr>
      </w:pPr>
      <w:r w:rsidRPr="00923BDA">
        <w:rPr>
          <w:rFonts w:ascii="Zurich BT" w:hAnsi="Zurich BT" w:cs="Zurich BT"/>
          <w:color w:val="000000"/>
          <w:sz w:val="20"/>
          <w:szCs w:val="20"/>
        </w:rPr>
        <w:t xml:space="preserve">words and abbreviations which have well known technical, trade or commercial meaning, are used in this Facility Agreement in accordance with such meaning; </w:t>
      </w:r>
    </w:p>
    <w:p w14:paraId="74D53543" w14:textId="77777777" w:rsidR="009616D7" w:rsidRPr="00E369B0" w:rsidRDefault="009616D7" w:rsidP="008D629D">
      <w:pPr>
        <w:pStyle w:val="BodyTextIndent2"/>
        <w:ind w:left="1418"/>
        <w:jc w:val="both"/>
        <w:rPr>
          <w:rFonts w:ascii="Zurich BT" w:hAnsi="Zurich BT" w:cs="Zurich BT"/>
          <w:color w:val="000000"/>
          <w:sz w:val="20"/>
          <w:szCs w:val="20"/>
        </w:rPr>
      </w:pPr>
    </w:p>
    <w:p w14:paraId="32695163" w14:textId="70374937" w:rsidR="009616D7" w:rsidRDefault="009616D7" w:rsidP="00CD09AF">
      <w:pPr>
        <w:pStyle w:val="BodyTextIndent2"/>
        <w:numPr>
          <w:ilvl w:val="0"/>
          <w:numId w:val="23"/>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in the event of any disagreement or dispute between the Bank and the Borrower regarding the materiality</w:t>
      </w:r>
      <w:r w:rsidR="00741452">
        <w:rPr>
          <w:rFonts w:ascii="Zurich BT" w:hAnsi="Zurich BT" w:cs="Zurich BT"/>
          <w:color w:val="000000"/>
          <w:sz w:val="20"/>
          <w:szCs w:val="20"/>
        </w:rPr>
        <w:t xml:space="preserve">, likelihood, </w:t>
      </w:r>
      <w:r w:rsidRPr="00E369B0">
        <w:rPr>
          <w:rFonts w:ascii="Zurich BT" w:hAnsi="Zurich BT" w:cs="Zurich BT"/>
          <w:color w:val="000000"/>
          <w:sz w:val="20"/>
          <w:szCs w:val="20"/>
        </w:rPr>
        <w:t>or reasonableness of any matter arising out of the Transaction Documents</w:t>
      </w:r>
      <w:r w:rsidR="00A47E9F">
        <w:rPr>
          <w:rFonts w:ascii="Zurich BT" w:hAnsi="Zurich BT" w:cs="Zurich BT"/>
          <w:color w:val="000000"/>
          <w:sz w:val="20"/>
          <w:szCs w:val="20"/>
        </w:rPr>
        <w:t>,</w:t>
      </w:r>
      <w:r w:rsidRPr="00E369B0">
        <w:rPr>
          <w:rFonts w:ascii="Zurich BT" w:hAnsi="Zurich BT" w:cs="Zurich BT"/>
          <w:color w:val="000000"/>
          <w:sz w:val="20"/>
          <w:szCs w:val="20"/>
        </w:rPr>
        <w:t xml:space="preserve"> the opinion of the Bank shall be final and binding</w:t>
      </w:r>
      <w:r w:rsidR="00B10192">
        <w:rPr>
          <w:rFonts w:ascii="Zurich BT" w:hAnsi="Zurich BT" w:cs="Zurich BT"/>
          <w:color w:val="000000"/>
          <w:sz w:val="20"/>
          <w:szCs w:val="20"/>
        </w:rPr>
        <w:t>;</w:t>
      </w:r>
      <w:r w:rsidRPr="00E369B0">
        <w:rPr>
          <w:rFonts w:ascii="Zurich BT" w:hAnsi="Zurich BT" w:cs="Zurich BT"/>
          <w:color w:val="000000"/>
          <w:sz w:val="20"/>
          <w:szCs w:val="20"/>
        </w:rPr>
        <w:t xml:space="preserve"> </w:t>
      </w:r>
    </w:p>
    <w:p w14:paraId="0D641B29" w14:textId="77777777" w:rsidR="007457C5" w:rsidRDefault="007457C5">
      <w:pPr>
        <w:pStyle w:val="WW-Default"/>
      </w:pPr>
    </w:p>
    <w:p w14:paraId="54729F5A" w14:textId="77777777" w:rsidR="007457C5" w:rsidRPr="00E369B0" w:rsidRDefault="007457C5">
      <w:pPr>
        <w:pStyle w:val="Heading2"/>
        <w:keepNext w:val="0"/>
        <w:spacing w:before="0" w:after="0"/>
        <w:ind w:left="1134" w:hanging="567"/>
        <w:jc w:val="both"/>
        <w:rPr>
          <w:rFonts w:ascii="Zurich BT" w:hAnsi="Zurich BT" w:cs="Zurich BT"/>
          <w:sz w:val="20"/>
          <w:szCs w:val="20"/>
        </w:rPr>
      </w:pPr>
      <w:r>
        <w:rPr>
          <w:rFonts w:ascii="Zurich BT" w:hAnsi="Zurich BT" w:cs="Zurich BT"/>
          <w:b w:val="0"/>
          <w:i w:val="0"/>
          <w:color w:val="000000"/>
          <w:sz w:val="20"/>
          <w:szCs w:val="20"/>
        </w:rPr>
        <w:t>(ii)</w:t>
      </w:r>
      <w:r w:rsidR="009D5495">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To the extent of any inconsistency or repugnancy between the terms of the CAL and the Facility Agreement, the terms of the CAL shall prevail </w:t>
      </w:r>
      <w:r w:rsidR="00714950">
        <w:rPr>
          <w:rFonts w:ascii="Zurich BT" w:hAnsi="Zurich BT" w:cs="Zurich BT"/>
          <w:b w:val="0"/>
          <w:i w:val="0"/>
          <w:color w:val="000000"/>
          <w:sz w:val="20"/>
          <w:szCs w:val="20"/>
        </w:rPr>
        <w:t>for</w:t>
      </w:r>
      <w:r w:rsidR="00714950" w:rsidRPr="00E369B0">
        <w:rPr>
          <w:rFonts w:ascii="Zurich BT" w:hAnsi="Zurich BT" w:cs="Zurich BT"/>
          <w:b w:val="0"/>
          <w:i w:val="0"/>
          <w:color w:val="000000"/>
          <w:sz w:val="20"/>
          <w:szCs w:val="20"/>
        </w:rPr>
        <w:t xml:space="preserve"> </w:t>
      </w:r>
      <w:r w:rsidRPr="00E369B0">
        <w:rPr>
          <w:rFonts w:ascii="Zurich BT" w:hAnsi="Zurich BT" w:cs="Zurich BT"/>
          <w:b w:val="0"/>
          <w:i w:val="0"/>
          <w:color w:val="000000"/>
          <w:sz w:val="20"/>
          <w:szCs w:val="20"/>
        </w:rPr>
        <w:t>all intents and purposes. For avoidance of doubt, if a wider language is used in the Facility Agreement, in respect to a stipulation which is also reflected in the CAL, a harmonious interpretation shall be adopted so that the Bank derives the benefit of the language</w:t>
      </w:r>
      <w:r w:rsidR="0091615C">
        <w:rPr>
          <w:rFonts w:ascii="Zurich BT" w:hAnsi="Zurich BT" w:cs="Zurich BT"/>
          <w:b w:val="0"/>
          <w:i w:val="0"/>
          <w:color w:val="000000"/>
          <w:sz w:val="20"/>
          <w:szCs w:val="20"/>
        </w:rPr>
        <w:t xml:space="preserve"> used in the Facility Agreement</w:t>
      </w:r>
      <w:r w:rsidRPr="00E369B0">
        <w:rPr>
          <w:rFonts w:ascii="Zurich BT" w:hAnsi="Zurich BT" w:cs="Zurich BT"/>
          <w:b w:val="0"/>
          <w:i w:val="0"/>
          <w:color w:val="000000"/>
          <w:sz w:val="20"/>
          <w:szCs w:val="20"/>
        </w:rPr>
        <w:t>.</w:t>
      </w:r>
    </w:p>
    <w:p w14:paraId="4C582705" w14:textId="77777777" w:rsidR="00BD4FD6" w:rsidRPr="00E369B0" w:rsidRDefault="00BD4FD6">
      <w:pPr>
        <w:pStyle w:val="WW-Default"/>
        <w:jc w:val="both"/>
        <w:rPr>
          <w:rFonts w:ascii="Zurich BT" w:hAnsi="Zurich BT" w:cs="Zurich BT"/>
          <w:sz w:val="20"/>
          <w:szCs w:val="20"/>
        </w:rPr>
      </w:pPr>
    </w:p>
    <w:p w14:paraId="6CDDD729"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ARTICLE II</w:t>
      </w:r>
    </w:p>
    <w:p w14:paraId="159432C3" w14:textId="77777777" w:rsidR="00BD4FD6" w:rsidRPr="00E369B0" w:rsidRDefault="00BD4FD6">
      <w:pPr>
        <w:pStyle w:val="WW-Default"/>
        <w:jc w:val="center"/>
        <w:rPr>
          <w:rFonts w:ascii="Zurich BT" w:hAnsi="Zurich BT" w:cs="Zurich BT"/>
          <w:sz w:val="20"/>
          <w:szCs w:val="20"/>
        </w:rPr>
      </w:pPr>
      <w:r w:rsidRPr="00E369B0">
        <w:rPr>
          <w:rFonts w:ascii="Zurich Blk BT" w:hAnsi="Zurich Blk BT" w:cs="Zurich Blk BT"/>
          <w:sz w:val="20"/>
          <w:szCs w:val="20"/>
        </w:rPr>
        <w:t>TERMS OF THE FACILITIES</w:t>
      </w:r>
    </w:p>
    <w:p w14:paraId="716C27D9" w14:textId="77777777" w:rsidR="00BD4FD6" w:rsidRPr="00E369B0" w:rsidRDefault="00BD4FD6">
      <w:pPr>
        <w:pStyle w:val="WW-Default"/>
        <w:rPr>
          <w:rFonts w:ascii="Zurich BT" w:hAnsi="Zurich BT" w:cs="Zurich BT"/>
          <w:sz w:val="20"/>
          <w:szCs w:val="20"/>
        </w:rPr>
      </w:pPr>
    </w:p>
    <w:p w14:paraId="5D4194D5" w14:textId="1400B40D" w:rsidR="00BD4FD6" w:rsidRPr="00E369B0" w:rsidRDefault="00BD4FD6">
      <w:pPr>
        <w:pStyle w:val="BodyTextIndent2"/>
        <w:ind w:left="567" w:hanging="567"/>
        <w:jc w:val="both"/>
        <w:rPr>
          <w:rFonts w:ascii="Zurich BT" w:hAnsi="Zurich BT" w:cs="Zurich BT"/>
          <w:color w:val="000000"/>
          <w:sz w:val="20"/>
          <w:szCs w:val="20"/>
        </w:rPr>
      </w:pPr>
      <w:r w:rsidRPr="00E369B0">
        <w:rPr>
          <w:rFonts w:ascii="Zurich BT" w:hAnsi="Zurich BT" w:cs="Zurich BT"/>
          <w:color w:val="000000"/>
          <w:sz w:val="20"/>
          <w:szCs w:val="20"/>
        </w:rPr>
        <w:t>2.1</w:t>
      </w:r>
      <w:r w:rsidRPr="00E369B0">
        <w:rPr>
          <w:rFonts w:ascii="Zurich BT" w:hAnsi="Zurich BT" w:cs="Zurich BT"/>
          <w:color w:val="000000"/>
          <w:sz w:val="20"/>
          <w:szCs w:val="20"/>
        </w:rPr>
        <w:tab/>
        <w:t>The Borrower agrees to avail from the Bank and the Bank</w:t>
      </w:r>
      <w:r w:rsidR="00651DFB">
        <w:rPr>
          <w:rFonts w:ascii="Zurich BT" w:hAnsi="Zurich BT" w:cs="Zurich BT"/>
          <w:color w:val="000000"/>
          <w:sz w:val="20"/>
          <w:szCs w:val="20"/>
        </w:rPr>
        <w:t>, at the request of the Borrower,</w:t>
      </w:r>
      <w:r w:rsidRPr="00E369B0">
        <w:rPr>
          <w:rFonts w:ascii="Zurich BT" w:hAnsi="Zurich BT" w:cs="Zurich BT"/>
          <w:color w:val="000000"/>
          <w:sz w:val="20"/>
          <w:szCs w:val="20"/>
        </w:rPr>
        <w:t xml:space="preserve"> agrees to grant / extend to the Borrower various working capital facilities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overall limits (the </w:t>
      </w:r>
      <w:r w:rsidRPr="006347EB">
        <w:rPr>
          <w:rFonts w:ascii="Zurich BT" w:hAnsi="Zurich BT"/>
          <w:sz w:val="20"/>
          <w:szCs w:val="20"/>
        </w:rPr>
        <w:t>“</w:t>
      </w:r>
      <w:r w:rsidRPr="00E369B0">
        <w:rPr>
          <w:rFonts w:ascii="Zurich Blk BT" w:hAnsi="Zurich Blk BT" w:cs="Zurich Blk BT"/>
          <w:color w:val="000000"/>
          <w:sz w:val="20"/>
          <w:szCs w:val="20"/>
        </w:rPr>
        <w:t>Overall Limits</w:t>
      </w:r>
      <w:r w:rsidRPr="006347EB">
        <w:rPr>
          <w:rFonts w:ascii="Zurich BT" w:hAnsi="Zurich BT"/>
          <w:sz w:val="20"/>
          <w:szCs w:val="20"/>
        </w:rPr>
        <w:t>”</w:t>
      </w:r>
      <w:r w:rsidRPr="00E369B0">
        <w:rPr>
          <w:rFonts w:ascii="Zurich BT" w:hAnsi="Zurich BT" w:cs="Zurich BT"/>
          <w:color w:val="000000"/>
          <w:sz w:val="20"/>
          <w:szCs w:val="20"/>
        </w:rPr>
        <w:t xml:space="preserve">) in the aggregate not exceeding amounts specified in the CAL hereof, subject to the terms and conditions contained in the Transaction Documents. The aforesaid working capital facilities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amounts specified </w:t>
      </w:r>
      <w:r w:rsidR="006823C2">
        <w:rPr>
          <w:rFonts w:ascii="Zurich BT" w:hAnsi="Zurich BT" w:cs="Zurich BT"/>
          <w:color w:val="000000"/>
          <w:sz w:val="20"/>
          <w:szCs w:val="20"/>
        </w:rPr>
        <w:t>in the CAL</w:t>
      </w:r>
      <w:r w:rsidRPr="00E369B0">
        <w:rPr>
          <w:rFonts w:ascii="Zurich BT" w:hAnsi="Zurich BT" w:cs="Zurich BT"/>
          <w:color w:val="000000"/>
          <w:sz w:val="20"/>
          <w:szCs w:val="20"/>
        </w:rPr>
        <w:t xml:space="preserve"> are hereinafter referred to as the </w:t>
      </w:r>
      <w:r w:rsidRPr="006347EB">
        <w:rPr>
          <w:rFonts w:ascii="Zurich BT" w:hAnsi="Zurich BT"/>
          <w:sz w:val="20"/>
          <w:szCs w:val="20"/>
        </w:rPr>
        <w:t>“</w:t>
      </w:r>
      <w:r w:rsidRPr="00E369B0">
        <w:rPr>
          <w:rFonts w:ascii="Zurich Blk BT" w:hAnsi="Zurich Blk BT" w:cs="Zurich Blk BT"/>
          <w:bCs/>
          <w:color w:val="000000"/>
          <w:sz w:val="20"/>
          <w:szCs w:val="20"/>
        </w:rPr>
        <w:t>Facility</w:t>
      </w:r>
      <w:r w:rsidR="00CD10BC" w:rsidRPr="006347EB">
        <w:rPr>
          <w:rFonts w:ascii="Zurich BT" w:hAnsi="Zurich BT"/>
          <w:sz w:val="20"/>
          <w:szCs w:val="20"/>
        </w:rPr>
        <w:t>”</w:t>
      </w:r>
      <w:r w:rsidR="00CD10BC" w:rsidRPr="00E369B0">
        <w:rPr>
          <w:rFonts w:ascii="Zurich BT" w:hAnsi="Zurich BT" w:cs="Zurich Blk BT"/>
          <w:bCs/>
          <w:color w:val="000000"/>
          <w:sz w:val="20"/>
          <w:szCs w:val="20"/>
        </w:rPr>
        <w:t xml:space="preserve"> or</w:t>
      </w:r>
      <w:r w:rsidR="00160F2E">
        <w:rPr>
          <w:rFonts w:ascii="Zurich BT" w:hAnsi="Zurich BT" w:cs="Zurich Blk BT"/>
          <w:bCs/>
          <w:color w:val="000000"/>
          <w:sz w:val="20"/>
          <w:szCs w:val="20"/>
        </w:rPr>
        <w:t xml:space="preserve"> </w:t>
      </w:r>
      <w:r w:rsidR="00CD10BC" w:rsidRPr="00E369B0">
        <w:rPr>
          <w:rFonts w:ascii="Zurich BT" w:hAnsi="Zurich BT" w:cs="Zurich Blk BT"/>
          <w:bCs/>
          <w:color w:val="000000"/>
          <w:sz w:val="20"/>
          <w:szCs w:val="20"/>
        </w:rPr>
        <w:t>”</w:t>
      </w:r>
      <w:r w:rsidR="00CD10BC" w:rsidRPr="00E369B0">
        <w:rPr>
          <w:rFonts w:ascii="Zurich Blk BT" w:hAnsi="Zurich Blk BT" w:cs="Zurich Blk BT"/>
          <w:bCs/>
          <w:color w:val="000000"/>
          <w:sz w:val="20"/>
          <w:szCs w:val="20"/>
        </w:rPr>
        <w:t>Facilit</w:t>
      </w:r>
      <w:r w:rsidRPr="00E369B0">
        <w:rPr>
          <w:rFonts w:ascii="Zurich Blk BT" w:hAnsi="Zurich Blk BT" w:cs="Zurich Blk BT"/>
          <w:bCs/>
          <w:color w:val="000000"/>
          <w:sz w:val="20"/>
          <w:szCs w:val="20"/>
        </w:rPr>
        <w:t>ies</w:t>
      </w:r>
      <w:r w:rsidRPr="006347EB">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Facilities, or so much thereof as may be outstanding from time to time. </w:t>
      </w:r>
      <w:r w:rsidR="00FA2911" w:rsidRPr="00E369B0">
        <w:rPr>
          <w:rFonts w:ascii="Zurich BT" w:hAnsi="Zurich BT" w:cs="Zurich BT"/>
          <w:color w:val="000000"/>
          <w:sz w:val="20"/>
          <w:szCs w:val="20"/>
        </w:rPr>
        <w:t>The Bank shall have the right to review the Facilities at periodical intervals whereupon the Facilities may be continued/cancelled/ reduced based on conduct and utilization.</w:t>
      </w:r>
    </w:p>
    <w:p w14:paraId="37F7A9E3" w14:textId="77777777" w:rsidR="00BD4FD6" w:rsidRPr="00E369B0" w:rsidRDefault="00BD4FD6">
      <w:pPr>
        <w:pStyle w:val="BodyTextIndent2"/>
        <w:ind w:left="567" w:hanging="567"/>
        <w:jc w:val="both"/>
        <w:rPr>
          <w:rFonts w:ascii="Zurich BT" w:hAnsi="Zurich BT" w:cs="Zurich BT"/>
          <w:color w:val="000000"/>
          <w:sz w:val="20"/>
          <w:szCs w:val="20"/>
        </w:rPr>
      </w:pPr>
    </w:p>
    <w:p w14:paraId="333D42A1" w14:textId="77777777" w:rsidR="00BD4FD6" w:rsidRPr="00E369B0" w:rsidRDefault="00BD4FD6">
      <w:pPr>
        <w:pStyle w:val="BodyTextIndent2"/>
        <w:ind w:left="567" w:hanging="567"/>
        <w:jc w:val="both"/>
        <w:rPr>
          <w:rFonts w:ascii="Zurich BT" w:hAnsi="Zurich BT" w:cs="Zurich BT"/>
          <w:sz w:val="20"/>
          <w:szCs w:val="20"/>
        </w:rPr>
      </w:pPr>
      <w:r w:rsidRPr="00E369B0">
        <w:rPr>
          <w:rFonts w:ascii="Zurich BT" w:hAnsi="Zurich BT" w:cs="Zurich BT"/>
          <w:color w:val="000000"/>
          <w:sz w:val="20"/>
          <w:szCs w:val="20"/>
        </w:rPr>
        <w:t xml:space="preserve">2.2 </w:t>
      </w:r>
      <w:r w:rsidR="00367FE7" w:rsidRPr="00E369B0">
        <w:rPr>
          <w:rFonts w:ascii="Zurich BT" w:hAnsi="Zurich BT" w:cs="Zurich BT"/>
          <w:color w:val="000000"/>
          <w:sz w:val="20"/>
          <w:szCs w:val="20"/>
        </w:rPr>
        <w:tab/>
      </w:r>
      <w:r w:rsidRPr="00E369B0">
        <w:rPr>
          <w:rFonts w:ascii="Zurich BT" w:hAnsi="Zurich BT" w:cs="Zurich BT"/>
          <w:color w:val="000000"/>
          <w:sz w:val="20"/>
          <w:szCs w:val="20"/>
        </w:rPr>
        <w:t xml:space="preserve">The amounts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which the Borrower can draw under each of such Facilities shall not, at any one time, exceed sums / limits (the </w:t>
      </w:r>
      <w:r w:rsidRPr="006347EB">
        <w:rPr>
          <w:rFonts w:ascii="Zurich BT" w:hAnsi="Zurich BT"/>
          <w:sz w:val="20"/>
          <w:szCs w:val="20"/>
        </w:rPr>
        <w:t>“</w:t>
      </w:r>
      <w:r w:rsidRPr="00E369B0">
        <w:rPr>
          <w:rFonts w:ascii="Zurich Blk BT" w:hAnsi="Zurich Blk BT" w:cs="Zurich Blk BT"/>
          <w:color w:val="000000"/>
          <w:sz w:val="20"/>
          <w:szCs w:val="20"/>
        </w:rPr>
        <w:t>Limits</w:t>
      </w:r>
      <w:r w:rsidRPr="006347EB">
        <w:rPr>
          <w:rFonts w:ascii="Zurich BT" w:hAnsi="Zurich BT"/>
          <w:sz w:val="20"/>
          <w:szCs w:val="20"/>
        </w:rPr>
        <w:t>”</w:t>
      </w:r>
      <w:r w:rsidRPr="00E369B0">
        <w:rPr>
          <w:rFonts w:ascii="Zurich BT" w:hAnsi="Zurich BT" w:cs="Zurich BT"/>
          <w:color w:val="000000"/>
          <w:sz w:val="20"/>
          <w:szCs w:val="20"/>
        </w:rPr>
        <w:t>) specified against each of such respective Facilities</w:t>
      </w:r>
      <w:r w:rsidR="006823C2">
        <w:rPr>
          <w:rFonts w:ascii="Zurich BT" w:hAnsi="Zurich BT" w:cs="Zurich BT"/>
          <w:color w:val="000000"/>
          <w:sz w:val="20"/>
          <w:szCs w:val="20"/>
        </w:rPr>
        <w:t xml:space="preserve"> in the CAL</w:t>
      </w:r>
      <w:r w:rsidRPr="00E369B0">
        <w:rPr>
          <w:rFonts w:ascii="Zurich BT" w:hAnsi="Zurich BT" w:cs="Zurich BT"/>
          <w:color w:val="000000"/>
          <w:sz w:val="20"/>
          <w:szCs w:val="20"/>
        </w:rPr>
        <w:t>. Provided, however, the aggregate amounts of all the Limits shall not at any point of time exceed the amount of the Overall Limits</w:t>
      </w:r>
      <w:r w:rsidR="00414DFE" w:rsidRPr="00E369B0">
        <w:rPr>
          <w:rFonts w:ascii="Zurich BT" w:hAnsi="Zurich BT" w:cs="Zurich BT"/>
          <w:color w:val="000000"/>
          <w:sz w:val="20"/>
          <w:szCs w:val="20"/>
        </w:rPr>
        <w:t>, utilization of which shall be within the maximum permissible bank finance limits as stipulated by the Bank from time to time</w:t>
      </w:r>
      <w:r w:rsidRPr="00E369B0">
        <w:rPr>
          <w:rFonts w:ascii="Zurich BT" w:hAnsi="Zurich BT" w:cs="Zurich BT"/>
          <w:color w:val="000000"/>
          <w:sz w:val="20"/>
          <w:szCs w:val="20"/>
        </w:rPr>
        <w:t xml:space="preserve">. </w:t>
      </w:r>
      <w:r w:rsidRPr="00E369B0">
        <w:rPr>
          <w:rFonts w:ascii="Zurich BT" w:hAnsi="Zurich BT" w:cs="Zurich BT"/>
          <w:sz w:val="20"/>
          <w:szCs w:val="20"/>
        </w:rPr>
        <w:t>All outstanding amounts of interest, commission, discount, charges and other monies in respect of the respective Facilities, whether debited to the Account or not, shall also be included in determining the availability of the Overall Limits / respective Limits.</w:t>
      </w:r>
    </w:p>
    <w:p w14:paraId="5031FA2C" w14:textId="77777777" w:rsidR="00BD4FD6" w:rsidRPr="00E369B0" w:rsidRDefault="00BD4FD6">
      <w:pPr>
        <w:pStyle w:val="BodyTextIndent2"/>
        <w:ind w:left="567" w:hanging="567"/>
        <w:jc w:val="both"/>
        <w:rPr>
          <w:rFonts w:ascii="Zurich BT" w:hAnsi="Zurich BT" w:cs="Zurich BT"/>
          <w:sz w:val="20"/>
          <w:szCs w:val="20"/>
        </w:rPr>
      </w:pPr>
    </w:p>
    <w:p w14:paraId="2857421A" w14:textId="77777777" w:rsidR="00BD4FD6"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 xml:space="preserve">2.3 </w:t>
      </w:r>
      <w:r w:rsidR="00367FE7" w:rsidRPr="00E369B0">
        <w:rPr>
          <w:rFonts w:ascii="Zurich BT" w:hAnsi="Zurich BT" w:cs="Zurich BT"/>
          <w:sz w:val="20"/>
          <w:szCs w:val="20"/>
        </w:rPr>
        <w:tab/>
      </w:r>
      <w:r w:rsidRPr="00E369B0">
        <w:rPr>
          <w:rFonts w:ascii="Zurich BT" w:hAnsi="Zurich BT" w:cs="Zurich BT"/>
          <w:sz w:val="20"/>
          <w:szCs w:val="20"/>
        </w:rPr>
        <w:t xml:space="preserve">The Borrower agrees to comply with the terms set out in this Facility Agreement, the CAL, the </w:t>
      </w:r>
      <w:r w:rsidR="001B3694">
        <w:rPr>
          <w:rFonts w:ascii="Zurich BT" w:hAnsi="Zurich BT" w:cs="Zurich BT"/>
          <w:sz w:val="20"/>
          <w:szCs w:val="20"/>
        </w:rPr>
        <w:t>s</w:t>
      </w:r>
      <w:r w:rsidRPr="00E369B0">
        <w:rPr>
          <w:rFonts w:ascii="Zurich BT" w:hAnsi="Zurich BT" w:cs="Zurich BT"/>
          <w:sz w:val="20"/>
          <w:szCs w:val="20"/>
        </w:rPr>
        <w:t>chedules</w:t>
      </w:r>
      <w:r w:rsidR="001B3694">
        <w:rPr>
          <w:rFonts w:ascii="Zurich BT" w:hAnsi="Zurich BT" w:cs="Zurich BT"/>
          <w:sz w:val="20"/>
          <w:szCs w:val="20"/>
        </w:rPr>
        <w:t xml:space="preserve"> and annexures</w:t>
      </w:r>
      <w:r w:rsidRPr="00E369B0">
        <w:rPr>
          <w:rFonts w:ascii="Zurich BT" w:hAnsi="Zurich BT" w:cs="Zurich BT"/>
          <w:sz w:val="20"/>
          <w:szCs w:val="20"/>
        </w:rPr>
        <w:t xml:space="preserve"> hereof, and other Transaction Documents. This Facility Agreement shall become binding on the Borrower and the Bank on and from the date mentioned in the Schedule I. It shall be in force till all the monies due and payable under the Transaction Documents are fully paid off by the Borrower to the Bank. Unless otherwise specified in the CAL, the Borrower shall repay the Facilities on demand to the Bank.</w:t>
      </w:r>
      <w:r w:rsidR="005A3F86" w:rsidRPr="00E369B0">
        <w:rPr>
          <w:rFonts w:ascii="Zurich BT" w:hAnsi="Zurich BT" w:cs="Zurich BT"/>
          <w:sz w:val="20"/>
          <w:szCs w:val="20"/>
        </w:rPr>
        <w:t xml:space="preserve"> In the event, t</w:t>
      </w:r>
      <w:r w:rsidR="00A73975" w:rsidRPr="00E369B0">
        <w:rPr>
          <w:rFonts w:ascii="Zurich BT" w:hAnsi="Zurich BT" w:cs="Zurich BT"/>
          <w:sz w:val="20"/>
          <w:szCs w:val="20"/>
        </w:rPr>
        <w:t>here are more than one Borrower</w:t>
      </w:r>
      <w:r w:rsidR="005A3F86" w:rsidRPr="00E369B0">
        <w:rPr>
          <w:rFonts w:ascii="Zurich BT" w:hAnsi="Zurich BT" w:cs="Zurich BT"/>
          <w:sz w:val="20"/>
          <w:szCs w:val="20"/>
        </w:rPr>
        <w:t>, each of the Borrowers shall be jointly and severally liable to the Bank for performance of all its obligations under this Facility Agreement and the Transaction Documents (including repayment of the Facility and interest thereon).</w:t>
      </w:r>
    </w:p>
    <w:p w14:paraId="368FAA4D" w14:textId="77777777" w:rsidR="00BD4FD6" w:rsidRPr="00E369B0" w:rsidRDefault="00BD4FD6">
      <w:pPr>
        <w:ind w:left="567" w:hanging="567"/>
        <w:jc w:val="both"/>
        <w:rPr>
          <w:rFonts w:ascii="Zurich BT" w:hAnsi="Zurich BT" w:cs="Zurich BT"/>
          <w:sz w:val="20"/>
          <w:szCs w:val="20"/>
        </w:rPr>
      </w:pPr>
    </w:p>
    <w:p w14:paraId="4085110F" w14:textId="77777777" w:rsidR="00BD4FD6" w:rsidRDefault="00BD4FD6">
      <w:pPr>
        <w:ind w:left="567" w:hanging="567"/>
        <w:jc w:val="both"/>
        <w:rPr>
          <w:rFonts w:ascii="Zurich BT" w:hAnsi="Zurich BT" w:cs="Zurich BT"/>
          <w:color w:val="000000"/>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2.4 </w:t>
      </w:r>
      <w:r w:rsidR="00437312">
        <w:rPr>
          <w:rFonts w:ascii="Zurich BT" w:hAnsi="Zurich BT" w:cs="Zurich BT"/>
          <w:sz w:val="20"/>
          <w:szCs w:val="20"/>
        </w:rPr>
        <w:tab/>
      </w:r>
      <w:r w:rsidRPr="00E369B0">
        <w:rPr>
          <w:rFonts w:ascii="Zurich BT" w:hAnsi="Zurich BT" w:cs="Zurich BT"/>
          <w:color w:val="000000"/>
          <w:sz w:val="20"/>
          <w:szCs w:val="20"/>
        </w:rPr>
        <w:t xml:space="preserve">The Borrower shall, as required, by the Bank open cash credit account(s) or other account(s) (the </w:t>
      </w:r>
      <w:r w:rsidRPr="006347EB">
        <w:rPr>
          <w:rFonts w:ascii="Zurich BT" w:hAnsi="Zurich BT"/>
          <w:sz w:val="20"/>
          <w:szCs w:val="20"/>
        </w:rPr>
        <w:t>“</w:t>
      </w:r>
      <w:r w:rsidRPr="00E369B0">
        <w:rPr>
          <w:rFonts w:ascii="Zurich Blk BT" w:hAnsi="Zurich Blk BT" w:cs="Zurich Blk BT"/>
          <w:color w:val="000000"/>
          <w:sz w:val="20"/>
          <w:szCs w:val="20"/>
        </w:rPr>
        <w:t>Account</w:t>
      </w:r>
      <w:r w:rsidRPr="006347EB">
        <w:rPr>
          <w:rFonts w:ascii="Zurich BT" w:hAnsi="Zurich BT"/>
          <w:sz w:val="20"/>
          <w:szCs w:val="20"/>
        </w:rPr>
        <w:t>”</w:t>
      </w:r>
      <w:r w:rsidRPr="00E369B0">
        <w:rPr>
          <w:rFonts w:ascii="Zurich BT" w:hAnsi="Zurich BT" w:cs="Zurich BT"/>
          <w:color w:val="000000"/>
          <w:sz w:val="20"/>
          <w:szCs w:val="20"/>
        </w:rPr>
        <w:t>, which expression shall mean any or each of such account(s), as the context may permit or require) at the branch(</w:t>
      </w:r>
      <w:proofErr w:type="spellStart"/>
      <w:r w:rsidRPr="00E369B0">
        <w:rPr>
          <w:rFonts w:ascii="Zurich BT" w:hAnsi="Zurich BT" w:cs="Zurich BT"/>
          <w:color w:val="000000"/>
          <w:sz w:val="20"/>
          <w:szCs w:val="20"/>
        </w:rPr>
        <w:t>es</w:t>
      </w:r>
      <w:proofErr w:type="spellEnd"/>
      <w:r w:rsidRPr="00E369B0">
        <w:rPr>
          <w:rFonts w:ascii="Zurich BT" w:hAnsi="Zurich BT" w:cs="Zurich BT"/>
          <w:color w:val="000000"/>
          <w:sz w:val="20"/>
          <w:szCs w:val="20"/>
        </w:rPr>
        <w:t>) of the Bank as is specified in the</w:t>
      </w:r>
      <w:r w:rsidRPr="00E369B0">
        <w:rPr>
          <w:rFonts w:ascii="Zurich BT" w:hAnsi="Zurich BT" w:cs="Zurich BT"/>
          <w:i/>
          <w:iCs/>
          <w:color w:val="000000"/>
          <w:sz w:val="20"/>
          <w:szCs w:val="20"/>
        </w:rPr>
        <w:t xml:space="preserve"> </w:t>
      </w:r>
      <w:r w:rsidRPr="00E369B0">
        <w:rPr>
          <w:rFonts w:ascii="Zurich BT" w:hAnsi="Zurich BT" w:cs="Zurich BT"/>
          <w:color w:val="000000"/>
          <w:sz w:val="20"/>
          <w:szCs w:val="20"/>
        </w:rPr>
        <w:t xml:space="preserve">CAL or the Facility Agreement or such other branch as may be intimated to the Borrower by the Bank from time to time, for availing the Facilities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respective</w:t>
      </w:r>
      <w:r w:rsidR="0004302B">
        <w:rPr>
          <w:rFonts w:ascii="Zurich BT" w:hAnsi="Zurich BT" w:cs="Zurich BT"/>
          <w:color w:val="000000"/>
          <w:sz w:val="20"/>
          <w:szCs w:val="20"/>
        </w:rPr>
        <w:t xml:space="preserve"> </w:t>
      </w:r>
      <w:r w:rsidRPr="00E369B0">
        <w:rPr>
          <w:rFonts w:ascii="Zurich BT" w:hAnsi="Zurich BT" w:cs="Zurich BT"/>
          <w:color w:val="000000"/>
          <w:sz w:val="20"/>
          <w:szCs w:val="20"/>
        </w:rPr>
        <w:t xml:space="preserve">Limits. The Borrower shall, as required by the Bank, maintain such margin(s) (the </w:t>
      </w:r>
      <w:r w:rsidRPr="006347EB">
        <w:rPr>
          <w:rFonts w:ascii="Zurich BT" w:hAnsi="Zurich BT"/>
          <w:sz w:val="20"/>
          <w:szCs w:val="20"/>
        </w:rPr>
        <w:t>“</w:t>
      </w:r>
      <w:r w:rsidRPr="00E369B0">
        <w:rPr>
          <w:rFonts w:ascii="Zurich Blk BT" w:hAnsi="Zurich Blk BT" w:cs="Zurich Blk BT"/>
          <w:color w:val="000000"/>
          <w:sz w:val="20"/>
          <w:szCs w:val="20"/>
        </w:rPr>
        <w:t>Margin</w:t>
      </w:r>
      <w:r w:rsidRPr="006347EB">
        <w:rPr>
          <w:rFonts w:ascii="Zurich BT" w:hAnsi="Zurich BT"/>
          <w:sz w:val="20"/>
          <w:szCs w:val="20"/>
        </w:rPr>
        <w:t>”</w:t>
      </w:r>
      <w:r w:rsidRPr="00E369B0">
        <w:rPr>
          <w:rFonts w:ascii="Zurich BT" w:hAnsi="Zurich BT" w:cs="Zurich BT"/>
          <w:color w:val="000000"/>
          <w:sz w:val="20"/>
          <w:szCs w:val="20"/>
        </w:rPr>
        <w:t>) in respect of the Facilities as are specified in the CAL, during the subsistence of the Facilities.</w:t>
      </w:r>
      <w:r w:rsidR="0004302B">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shall be entitled to vary the Margin and the Borrower shall thereafter be bound to maintain such </w:t>
      </w:r>
      <w:r w:rsidR="00226252">
        <w:rPr>
          <w:rFonts w:ascii="Zurich BT" w:hAnsi="Zurich BT" w:cs="Zurich BT"/>
          <w:color w:val="000000"/>
          <w:sz w:val="20"/>
          <w:szCs w:val="20"/>
        </w:rPr>
        <w:t xml:space="preserve">revised </w:t>
      </w:r>
      <w:r w:rsidRPr="00E369B0">
        <w:rPr>
          <w:rFonts w:ascii="Zurich BT" w:hAnsi="Zurich BT" w:cs="Zurich BT"/>
          <w:color w:val="000000"/>
          <w:sz w:val="20"/>
          <w:szCs w:val="20"/>
        </w:rPr>
        <w:t xml:space="preserve">Margin notwithstanding any Margin earlier agreed. </w:t>
      </w:r>
    </w:p>
    <w:p w14:paraId="4BEC320F" w14:textId="77777777" w:rsidR="003B7BCF" w:rsidRPr="008D629D" w:rsidRDefault="003B7BCF" w:rsidP="008D629D">
      <w:pPr>
        <w:pStyle w:val="WW-Default"/>
      </w:pPr>
    </w:p>
    <w:p w14:paraId="3F493979" w14:textId="77777777" w:rsidR="003B7BCF" w:rsidRDefault="003B7BCF" w:rsidP="00CD09AF">
      <w:pPr>
        <w:pStyle w:val="Header"/>
        <w:widowControl/>
        <w:numPr>
          <w:ilvl w:val="1"/>
          <w:numId w:val="34"/>
        </w:numPr>
        <w:tabs>
          <w:tab w:val="clear" w:pos="4320"/>
          <w:tab w:val="clear" w:pos="8640"/>
        </w:tabs>
        <w:suppressAutoHyphens w:val="0"/>
        <w:ind w:left="567" w:hanging="567"/>
        <w:jc w:val="both"/>
        <w:rPr>
          <w:rFonts w:ascii="Zurich BT" w:hAnsi="Zurich BT"/>
          <w:color w:val="000000"/>
          <w:sz w:val="20"/>
          <w:szCs w:val="20"/>
        </w:rPr>
      </w:pPr>
      <w:r>
        <w:rPr>
          <w:rFonts w:ascii="Zurich BT" w:hAnsi="Zurich BT"/>
          <w:color w:val="000000"/>
          <w:sz w:val="20"/>
          <w:szCs w:val="20"/>
        </w:rPr>
        <w:t xml:space="preserve">The Facility Agreement shall be operative for the balance due by the Borrower, from time to time, to the Bank in the Account relating to the relevant Facilities and such Account shall not be considered as closed by reason of such Account being brought to credit at any time or from time to time or of its being drawn upon to the full extent and afterwards brought to credit and the Facility Agreement will continue to be operative and unaffected until such relevant Facilities are terminated and all monies in respect thereof are repaid in full to the satisfaction of the Bank.  </w:t>
      </w:r>
    </w:p>
    <w:p w14:paraId="772EB07E" w14:textId="77777777" w:rsidR="003B7BCF" w:rsidRPr="008D629D" w:rsidRDefault="003B7BCF" w:rsidP="008D629D">
      <w:pPr>
        <w:pStyle w:val="WW-Default"/>
      </w:pPr>
    </w:p>
    <w:p w14:paraId="5535D44C" w14:textId="7A080DF1"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2</w:t>
      </w:r>
      <w:r w:rsidR="00876CB1">
        <w:rPr>
          <w:rFonts w:ascii="Zurich BT" w:hAnsi="Zurich BT" w:cs="Zurich BT"/>
          <w:color w:val="000000"/>
          <w:sz w:val="20"/>
          <w:szCs w:val="20"/>
        </w:rPr>
        <w:t>.</w:t>
      </w:r>
      <w:r w:rsidR="003B7BCF">
        <w:rPr>
          <w:rFonts w:ascii="Zurich BT" w:hAnsi="Zurich BT" w:cs="Zurich BT"/>
          <w:color w:val="000000"/>
          <w:sz w:val="20"/>
          <w:szCs w:val="20"/>
        </w:rPr>
        <w:t>6</w:t>
      </w:r>
      <w:r w:rsidRPr="00E369B0">
        <w:rPr>
          <w:rFonts w:ascii="Zurich BT" w:hAnsi="Zurich BT" w:cs="Zurich BT"/>
          <w:color w:val="000000"/>
          <w:sz w:val="20"/>
          <w:szCs w:val="20"/>
        </w:rPr>
        <w:t xml:space="preserve"> </w:t>
      </w:r>
      <w:r w:rsidR="00367FE7" w:rsidRPr="00E369B0">
        <w:rPr>
          <w:rFonts w:ascii="Zurich BT" w:hAnsi="Zurich BT" w:cs="Zurich BT"/>
          <w:color w:val="000000"/>
          <w:sz w:val="20"/>
          <w:szCs w:val="20"/>
        </w:rPr>
        <w:tab/>
      </w:r>
      <w:r w:rsidR="00812B6F">
        <w:rPr>
          <w:rFonts w:ascii="Zurich BT" w:hAnsi="Zurich BT" w:cs="Zurich BT"/>
          <w:color w:val="000000"/>
          <w:sz w:val="20"/>
          <w:szCs w:val="20"/>
        </w:rPr>
        <w:t>Unless otherwise provided in the CAL, t</w:t>
      </w:r>
      <w:r w:rsidRPr="00E369B0">
        <w:rPr>
          <w:rFonts w:ascii="Zurich BT" w:hAnsi="Zurich BT" w:cs="Zurich BT"/>
          <w:color w:val="000000"/>
          <w:sz w:val="20"/>
          <w:szCs w:val="20"/>
        </w:rPr>
        <w:t>he Borrower shall not, without the approval of the Bank</w:t>
      </w:r>
      <w:r w:rsidR="00511228">
        <w:rPr>
          <w:rFonts w:ascii="Zurich BT" w:hAnsi="Zurich BT" w:cs="Zurich BT"/>
          <w:color w:val="000000"/>
          <w:sz w:val="20"/>
          <w:szCs w:val="20"/>
        </w:rPr>
        <w:t xml:space="preserve"> </w:t>
      </w:r>
      <w:r w:rsidR="00511228" w:rsidRPr="00511228">
        <w:rPr>
          <w:rFonts w:ascii="Zurich BT" w:hAnsi="Zurich BT" w:cs="Zurich BT"/>
          <w:color w:val="000000"/>
          <w:sz w:val="20"/>
          <w:szCs w:val="20"/>
        </w:rPr>
        <w:t xml:space="preserve">(which approval may be given subject to terms and conditions stipulated by </w:t>
      </w:r>
      <w:r w:rsidR="00F153D4">
        <w:rPr>
          <w:rFonts w:ascii="Zurich BT" w:hAnsi="Zurich BT" w:cs="Zurich BT"/>
          <w:color w:val="000000"/>
          <w:sz w:val="20"/>
          <w:szCs w:val="20"/>
        </w:rPr>
        <w:t xml:space="preserve">the </w:t>
      </w:r>
      <w:r w:rsidR="00511228">
        <w:rPr>
          <w:rFonts w:ascii="Zurich BT" w:hAnsi="Zurich BT" w:cs="Zurich BT"/>
          <w:color w:val="000000"/>
          <w:sz w:val="20"/>
          <w:szCs w:val="20"/>
        </w:rPr>
        <w:t>Bank, including payment of prepayment p</w:t>
      </w:r>
      <w:r w:rsidR="00511228" w:rsidRPr="00511228">
        <w:rPr>
          <w:rFonts w:ascii="Zurich BT" w:hAnsi="Zurich BT" w:cs="Zurich BT"/>
          <w:color w:val="000000"/>
          <w:sz w:val="20"/>
          <w:szCs w:val="20"/>
        </w:rPr>
        <w:t>remium)</w:t>
      </w:r>
      <w:r w:rsidRPr="00511228">
        <w:rPr>
          <w:rFonts w:ascii="Zurich BT" w:hAnsi="Zurich BT" w:cs="Zurich BT"/>
          <w:color w:val="000000"/>
          <w:sz w:val="20"/>
          <w:szCs w:val="20"/>
        </w:rPr>
        <w:t>,</w:t>
      </w:r>
      <w:r w:rsidRPr="00E369B0">
        <w:rPr>
          <w:rFonts w:ascii="Zurich BT" w:hAnsi="Zurich BT" w:cs="Zurich BT"/>
          <w:color w:val="000000"/>
          <w:sz w:val="20"/>
          <w:szCs w:val="20"/>
        </w:rPr>
        <w:t xml:space="preserve"> prepay the outstanding principal amounts of the Facilities which are in the nature of loans,</w:t>
      </w:r>
      <w:r w:rsidR="00226252">
        <w:rPr>
          <w:rFonts w:ascii="Zurich BT" w:hAnsi="Zurich BT" w:cs="Zurich BT"/>
          <w:color w:val="000000"/>
          <w:sz w:val="20"/>
          <w:szCs w:val="20"/>
        </w:rPr>
        <w:t xml:space="preserve"> </w:t>
      </w:r>
      <w:r w:rsidR="00226252" w:rsidRPr="00E369B0">
        <w:rPr>
          <w:rFonts w:ascii="Zurich BT" w:hAnsi="Zurich BT" w:cs="Zurich BT"/>
          <w:color w:val="000000"/>
          <w:sz w:val="20"/>
          <w:szCs w:val="20"/>
        </w:rPr>
        <w:t>in full or in part</w:t>
      </w:r>
      <w:r w:rsidR="00226252">
        <w:rPr>
          <w:rFonts w:ascii="Zurich BT" w:hAnsi="Zurich BT" w:cs="Zurich BT"/>
          <w:color w:val="000000"/>
          <w:sz w:val="20"/>
          <w:szCs w:val="20"/>
        </w:rPr>
        <w:t>,</w:t>
      </w:r>
      <w:r w:rsidRPr="00E369B0">
        <w:rPr>
          <w:rFonts w:ascii="Zurich BT" w:hAnsi="Zurich BT" w:cs="Zurich BT"/>
          <w:color w:val="000000"/>
          <w:sz w:val="20"/>
          <w:szCs w:val="20"/>
        </w:rPr>
        <w:t xml:space="preserve"> before the Due Dates.</w:t>
      </w:r>
    </w:p>
    <w:p w14:paraId="0D1E51A3" w14:textId="77777777" w:rsidR="00BD4FD6" w:rsidRPr="00E369B0" w:rsidRDefault="00BD4FD6">
      <w:pPr>
        <w:ind w:left="567" w:hanging="567"/>
        <w:jc w:val="both"/>
        <w:rPr>
          <w:rFonts w:ascii="Zurich BT" w:hAnsi="Zurich BT" w:cs="Zurich BT"/>
          <w:color w:val="000000"/>
          <w:sz w:val="20"/>
          <w:szCs w:val="20"/>
        </w:rPr>
      </w:pPr>
    </w:p>
    <w:p w14:paraId="5F2E8E83" w14:textId="041DB4CF" w:rsidR="00BD4FD6" w:rsidRPr="00E369B0" w:rsidRDefault="00BD4FD6">
      <w:pPr>
        <w:ind w:left="567" w:hanging="567"/>
        <w:jc w:val="both"/>
        <w:rPr>
          <w:rFonts w:ascii="Zurich BT" w:hAnsi="Zurich BT" w:cs="Zurich BT"/>
          <w:sz w:val="20"/>
          <w:szCs w:val="20"/>
        </w:rPr>
      </w:pPr>
      <w:r w:rsidRPr="00E369B0">
        <w:rPr>
          <w:rFonts w:ascii="Zurich BT" w:hAnsi="Zurich BT" w:cs="Zurich BT"/>
          <w:color w:val="000000"/>
          <w:sz w:val="20"/>
          <w:szCs w:val="20"/>
        </w:rPr>
        <w:t>2.</w:t>
      </w:r>
      <w:r w:rsidR="003B7BCF">
        <w:rPr>
          <w:rFonts w:ascii="Zurich BT" w:hAnsi="Zurich BT" w:cs="Zurich BT"/>
          <w:color w:val="000000"/>
          <w:sz w:val="20"/>
          <w:szCs w:val="20"/>
        </w:rPr>
        <w:t>7</w:t>
      </w:r>
      <w:r w:rsidRPr="00E369B0">
        <w:rPr>
          <w:rFonts w:ascii="Zurich BT" w:hAnsi="Zurich BT" w:cs="Zurich BT"/>
          <w:color w:val="000000"/>
          <w:sz w:val="20"/>
          <w:szCs w:val="20"/>
        </w:rPr>
        <w:t xml:space="preserve"> </w:t>
      </w:r>
      <w:r w:rsidR="00367FE7" w:rsidRPr="00E369B0">
        <w:rPr>
          <w:rFonts w:ascii="Zurich BT" w:hAnsi="Zurich BT" w:cs="Zurich BT"/>
          <w:color w:val="000000"/>
          <w:sz w:val="20"/>
          <w:szCs w:val="20"/>
        </w:rPr>
        <w:tab/>
      </w:r>
      <w:r w:rsidRPr="00E369B0">
        <w:rPr>
          <w:rFonts w:ascii="Zurich BT" w:hAnsi="Zurich BT" w:cs="Zurich BT"/>
          <w:bCs/>
          <w:sz w:val="20"/>
          <w:szCs w:val="20"/>
        </w:rPr>
        <w:t>The</w:t>
      </w:r>
      <w:r w:rsidRPr="00E369B0">
        <w:rPr>
          <w:rFonts w:ascii="Zurich BT" w:hAnsi="Zurich BT" w:cs="Zurich BT"/>
          <w:sz w:val="20"/>
          <w:szCs w:val="20"/>
        </w:rPr>
        <w:t xml:space="preserve"> Borrower unconditionally agrees</w:t>
      </w:r>
      <w:r w:rsidR="00DB1114" w:rsidRPr="00E369B0">
        <w:rPr>
          <w:rFonts w:ascii="Zurich BT" w:hAnsi="Zurich BT" w:cs="Zurich BT"/>
          <w:sz w:val="20"/>
          <w:szCs w:val="20"/>
        </w:rPr>
        <w:t xml:space="preserve"> and</w:t>
      </w:r>
      <w:r w:rsidRPr="00E369B0">
        <w:rPr>
          <w:rFonts w:ascii="Zurich BT" w:hAnsi="Zurich BT" w:cs="Zurich BT"/>
          <w:sz w:val="20"/>
          <w:szCs w:val="20"/>
        </w:rPr>
        <w:t xml:space="preserve"> undertakes to get itself rated by </w:t>
      </w:r>
      <w:r w:rsidR="00E24B11" w:rsidRPr="00E369B0">
        <w:rPr>
          <w:rFonts w:ascii="Zurich BT" w:hAnsi="Zurich BT" w:cs="Zurich BT"/>
          <w:sz w:val="20"/>
          <w:szCs w:val="20"/>
        </w:rPr>
        <w:t xml:space="preserve">a </w:t>
      </w:r>
      <w:r w:rsidRPr="00E369B0">
        <w:rPr>
          <w:rFonts w:ascii="Zurich BT" w:hAnsi="Zurich BT" w:cs="Zurich BT"/>
          <w:sz w:val="20"/>
          <w:szCs w:val="20"/>
        </w:rPr>
        <w:t xml:space="preserve">Credit Rating Agency within a period of </w:t>
      </w:r>
      <w:r w:rsidR="00FD6D8F" w:rsidRPr="00E369B0">
        <w:rPr>
          <w:rFonts w:ascii="Zurich BT" w:hAnsi="Zurich BT" w:cs="Zurich BT"/>
          <w:sz w:val="20"/>
          <w:szCs w:val="20"/>
        </w:rPr>
        <w:t>6 (</w:t>
      </w:r>
      <w:r w:rsidRPr="00E369B0">
        <w:rPr>
          <w:rFonts w:ascii="Zurich BT" w:hAnsi="Zurich BT" w:cs="Zurich BT"/>
          <w:sz w:val="20"/>
          <w:szCs w:val="20"/>
        </w:rPr>
        <w:t>six</w:t>
      </w:r>
      <w:r w:rsidR="00FD6D8F" w:rsidRPr="00E369B0">
        <w:rPr>
          <w:rFonts w:ascii="Zurich BT" w:hAnsi="Zurich BT" w:cs="Zurich BT"/>
          <w:sz w:val="20"/>
          <w:szCs w:val="20"/>
        </w:rPr>
        <w:t>)</w:t>
      </w:r>
      <w:r w:rsidRPr="00E369B0">
        <w:rPr>
          <w:rFonts w:ascii="Zurich BT" w:hAnsi="Zurich BT" w:cs="Zurich BT"/>
          <w:sz w:val="20"/>
          <w:szCs w:val="20"/>
        </w:rPr>
        <w:t xml:space="preserve"> months</w:t>
      </w:r>
      <w:r w:rsidR="00E24B11" w:rsidRPr="00E369B0">
        <w:rPr>
          <w:rFonts w:ascii="Zurich BT" w:hAnsi="Zurich BT" w:cs="Zurich BT"/>
          <w:sz w:val="20"/>
          <w:szCs w:val="20"/>
        </w:rPr>
        <w:t xml:space="preserve"> </w:t>
      </w:r>
      <w:r w:rsidR="00E24B11" w:rsidRPr="00301625">
        <w:rPr>
          <w:rFonts w:ascii="Zurich BT" w:hAnsi="Zurich BT" w:cs="Zurich BT"/>
          <w:sz w:val="20"/>
          <w:szCs w:val="20"/>
        </w:rPr>
        <w:t xml:space="preserve">from the date of </w:t>
      </w:r>
      <w:r w:rsidR="00C03E8E" w:rsidRPr="00301625">
        <w:rPr>
          <w:rFonts w:ascii="Zurich BT" w:hAnsi="Zurich BT" w:cs="Zurich BT"/>
          <w:sz w:val="20"/>
          <w:szCs w:val="20"/>
        </w:rPr>
        <w:t>CAL</w:t>
      </w:r>
      <w:r w:rsidR="00E24B11" w:rsidRPr="00301625">
        <w:rPr>
          <w:rFonts w:ascii="Zurich BT" w:hAnsi="Zurich BT" w:cs="Zurich BT"/>
          <w:sz w:val="20"/>
          <w:szCs w:val="20"/>
        </w:rPr>
        <w:t xml:space="preserve"> / renewal</w:t>
      </w:r>
      <w:r w:rsidRPr="00301625">
        <w:rPr>
          <w:rFonts w:ascii="Zurich BT" w:hAnsi="Zurich BT" w:cs="Zurich BT"/>
          <w:sz w:val="20"/>
          <w:szCs w:val="20"/>
        </w:rPr>
        <w:t xml:space="preserve"> </w:t>
      </w:r>
      <w:r w:rsidR="00E24B11" w:rsidRPr="00301625">
        <w:rPr>
          <w:rFonts w:ascii="Zurich BT" w:hAnsi="Zurich BT" w:cs="Zurich BT"/>
          <w:sz w:val="20"/>
          <w:szCs w:val="20"/>
        </w:rPr>
        <w:t xml:space="preserve">of the Facilities </w:t>
      </w:r>
      <w:r w:rsidRPr="00301625">
        <w:rPr>
          <w:rFonts w:ascii="Zurich BT" w:hAnsi="Zurich BT" w:cs="Zurich BT"/>
          <w:sz w:val="20"/>
          <w:szCs w:val="20"/>
        </w:rPr>
        <w:t>or within such period and/or at such intervals as may be decided by the Bank, failing which the Bank shall have the right to review the applicable interest rate and/or costs, charges and expenses,</w:t>
      </w:r>
      <w:r w:rsidRPr="00E369B0">
        <w:rPr>
          <w:rFonts w:ascii="Zurich BT" w:hAnsi="Zurich BT" w:cs="Zurich BT"/>
          <w:sz w:val="20"/>
          <w:szCs w:val="20"/>
        </w:rPr>
        <w:t xml:space="preserve"> which shall be payable by the Borrower to the Bank for extending the Facilities.</w:t>
      </w:r>
      <w:r w:rsidR="006F1A8C">
        <w:rPr>
          <w:rFonts w:ascii="Zurich BT" w:hAnsi="Zurich BT" w:cs="Zurich BT"/>
          <w:sz w:val="20"/>
          <w:szCs w:val="20"/>
        </w:rPr>
        <w:t xml:space="preserve"> </w:t>
      </w:r>
    </w:p>
    <w:p w14:paraId="181E2F8E" w14:textId="77777777" w:rsidR="00BD4FD6" w:rsidRPr="00E369B0" w:rsidRDefault="00BD4FD6">
      <w:pPr>
        <w:pStyle w:val="BodyTextIndent2"/>
        <w:jc w:val="both"/>
        <w:rPr>
          <w:rFonts w:ascii="Zurich BT" w:hAnsi="Zurich BT" w:cs="Zurich BT"/>
          <w:color w:val="000000"/>
          <w:sz w:val="20"/>
          <w:szCs w:val="20"/>
        </w:rPr>
      </w:pPr>
    </w:p>
    <w:p w14:paraId="591306A4" w14:textId="77777777" w:rsidR="00BD4FD6" w:rsidRPr="00E369B0" w:rsidRDefault="00BD4FD6">
      <w:pPr>
        <w:pStyle w:val="BodyTextIndent2"/>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III</w:t>
      </w:r>
    </w:p>
    <w:p w14:paraId="49F2BA4A" w14:textId="77777777" w:rsidR="00BD4FD6" w:rsidRPr="00E369B0" w:rsidRDefault="00BD4FD6">
      <w:pPr>
        <w:pStyle w:val="BodyTextIndent2"/>
        <w:jc w:val="center"/>
        <w:rPr>
          <w:rFonts w:ascii="Zurich BT" w:hAnsi="Zurich BT" w:cs="Zurich BT"/>
          <w:color w:val="000000"/>
          <w:sz w:val="20"/>
          <w:szCs w:val="20"/>
        </w:rPr>
      </w:pPr>
      <w:r w:rsidRPr="00E369B0">
        <w:rPr>
          <w:rFonts w:ascii="Zurich Blk BT" w:hAnsi="Zurich Blk BT" w:cs="Zurich Blk BT"/>
          <w:color w:val="000000"/>
          <w:sz w:val="20"/>
          <w:szCs w:val="20"/>
        </w:rPr>
        <w:t>TERMS OF DISBURSEMENT / DRAWAL</w:t>
      </w:r>
    </w:p>
    <w:p w14:paraId="7FE17442" w14:textId="77777777" w:rsidR="00BD4FD6" w:rsidRPr="00E369B0" w:rsidRDefault="00BD4FD6">
      <w:pPr>
        <w:pStyle w:val="BodyTextIndent2"/>
        <w:jc w:val="both"/>
        <w:rPr>
          <w:rFonts w:ascii="Zurich BT" w:hAnsi="Zurich BT" w:cs="Zurich BT"/>
          <w:color w:val="000000"/>
          <w:sz w:val="20"/>
          <w:szCs w:val="20"/>
        </w:rPr>
      </w:pPr>
    </w:p>
    <w:p w14:paraId="0735FDD8" w14:textId="77777777" w:rsidR="00BD4FD6" w:rsidRPr="00E369B0" w:rsidRDefault="00BD4FD6">
      <w:pPr>
        <w:pStyle w:val="BodyTextIndent2"/>
        <w:ind w:left="567" w:hanging="567"/>
        <w:jc w:val="both"/>
        <w:rPr>
          <w:rFonts w:ascii="Zurich BT" w:hAnsi="Zurich BT" w:cs="Zurich BT"/>
          <w:sz w:val="20"/>
          <w:szCs w:val="20"/>
        </w:rPr>
      </w:pPr>
      <w:r w:rsidRPr="00E369B0">
        <w:rPr>
          <w:rFonts w:ascii="Zurich BT" w:hAnsi="Zurich BT" w:cs="Zurich BT"/>
          <w:color w:val="000000"/>
          <w:sz w:val="20"/>
          <w:szCs w:val="20"/>
        </w:rPr>
        <w:t>3.1</w:t>
      </w:r>
      <w:r w:rsidR="00AF0244">
        <w:rPr>
          <w:rFonts w:ascii="Zurich BT" w:hAnsi="Zurich BT" w:cs="Zurich BT"/>
          <w:color w:val="000000"/>
          <w:sz w:val="20"/>
          <w:szCs w:val="20"/>
        </w:rPr>
        <w:t xml:space="preserve"> </w:t>
      </w:r>
      <w:r w:rsidR="00EE1E77">
        <w:rPr>
          <w:rFonts w:ascii="Zurich BT" w:hAnsi="Zurich BT" w:cs="Zurich BT"/>
          <w:color w:val="000000"/>
          <w:sz w:val="20"/>
          <w:szCs w:val="20"/>
        </w:rPr>
        <w:tab/>
      </w:r>
      <w:r w:rsidRPr="00E369B0">
        <w:rPr>
          <w:rFonts w:ascii="Zurich BT" w:hAnsi="Zurich BT" w:cs="Zurich BT"/>
          <w:color w:val="000000"/>
          <w:sz w:val="20"/>
          <w:szCs w:val="20"/>
        </w:rPr>
        <w:t xml:space="preserve">Subject to the compliance of the terms and conditions of the Transaction Documents, the Facilities may be drawn </w:t>
      </w:r>
      <w:r w:rsidR="007D79C2" w:rsidRPr="00E369B0">
        <w:rPr>
          <w:rFonts w:ascii="Zurich BT" w:hAnsi="Zurich BT" w:cs="Zurich BT"/>
          <w:color w:val="000000"/>
          <w:sz w:val="20"/>
          <w:szCs w:val="20"/>
        </w:rPr>
        <w:t xml:space="preserve">down by the Borrower, </w:t>
      </w:r>
      <w:r w:rsidRPr="00E369B0">
        <w:rPr>
          <w:rFonts w:ascii="Zurich BT" w:hAnsi="Zurich BT" w:cs="Zurich BT"/>
          <w:color w:val="000000"/>
          <w:sz w:val="20"/>
          <w:szCs w:val="20"/>
        </w:rPr>
        <w:t>out of the Account</w:t>
      </w:r>
      <w:r w:rsidR="007D79C2" w:rsidRPr="00E369B0">
        <w:rPr>
          <w:rFonts w:ascii="Zurich BT" w:hAnsi="Zurich BT" w:cs="Zurich BT"/>
          <w:color w:val="000000"/>
          <w:sz w:val="20"/>
          <w:szCs w:val="20"/>
        </w:rPr>
        <w:t>,</w:t>
      </w:r>
      <w:r w:rsidRPr="00E369B0">
        <w:rPr>
          <w:rFonts w:ascii="Zurich BT" w:hAnsi="Zurich BT" w:cs="Zurich BT"/>
          <w:color w:val="000000"/>
          <w:sz w:val="20"/>
          <w:szCs w:val="20"/>
        </w:rPr>
        <w:t xml:space="preserve"> from time to time </w:t>
      </w:r>
      <w:r w:rsidR="007D79C2" w:rsidRPr="00E369B0">
        <w:rPr>
          <w:rFonts w:ascii="Zurich BT" w:hAnsi="Zurich BT" w:cs="Zurich BT"/>
          <w:color w:val="000000"/>
          <w:sz w:val="20"/>
          <w:szCs w:val="20"/>
        </w:rPr>
        <w:t>or</w:t>
      </w:r>
      <w:r w:rsidRPr="00E369B0">
        <w:rPr>
          <w:rFonts w:ascii="Zurich BT" w:hAnsi="Zurich BT" w:cs="Zurich BT"/>
          <w:color w:val="000000"/>
          <w:sz w:val="20"/>
          <w:szCs w:val="20"/>
        </w:rPr>
        <w:t xml:space="preserve"> disbursed in installments. The Bank may, at the request of the Borrower, make </w:t>
      </w:r>
      <w:r w:rsidR="007D79C2" w:rsidRPr="00E369B0">
        <w:rPr>
          <w:rFonts w:ascii="Zurich BT" w:hAnsi="Zurich BT" w:cs="Zurich BT"/>
          <w:color w:val="000000"/>
          <w:sz w:val="20"/>
          <w:szCs w:val="20"/>
        </w:rPr>
        <w:t>disbursements or</w:t>
      </w:r>
      <w:r w:rsidRPr="00E369B0">
        <w:rPr>
          <w:rFonts w:ascii="Zurich BT" w:hAnsi="Zurich BT" w:cs="Zurich BT"/>
          <w:color w:val="000000"/>
          <w:sz w:val="20"/>
          <w:szCs w:val="20"/>
        </w:rPr>
        <w:t xml:space="preserve"> allow </w:t>
      </w:r>
      <w:proofErr w:type="spellStart"/>
      <w:r w:rsidRPr="00E369B0">
        <w:rPr>
          <w:rFonts w:ascii="Zurich BT" w:hAnsi="Zurich BT" w:cs="Zurich BT"/>
          <w:color w:val="000000"/>
          <w:sz w:val="20"/>
          <w:szCs w:val="20"/>
        </w:rPr>
        <w:t>drawals</w:t>
      </w:r>
      <w:proofErr w:type="spellEnd"/>
      <w:r w:rsidRPr="00E369B0">
        <w:rPr>
          <w:rFonts w:ascii="Zurich BT" w:hAnsi="Zurich BT" w:cs="Zurich BT"/>
          <w:color w:val="000000"/>
          <w:sz w:val="20"/>
          <w:szCs w:val="20"/>
        </w:rPr>
        <w:t xml:space="preserve"> under the Facilities by </w:t>
      </w:r>
      <w:proofErr w:type="spellStart"/>
      <w:r w:rsidRPr="00E369B0">
        <w:rPr>
          <w:rFonts w:ascii="Zurich BT" w:hAnsi="Zurich BT" w:cs="Zurich BT"/>
          <w:color w:val="000000"/>
          <w:sz w:val="20"/>
          <w:szCs w:val="20"/>
        </w:rPr>
        <w:t>cheques</w:t>
      </w:r>
      <w:proofErr w:type="spellEnd"/>
      <w:r w:rsidRPr="00E369B0">
        <w:rPr>
          <w:rFonts w:ascii="Zurich BT" w:hAnsi="Zurich BT" w:cs="Zurich BT"/>
          <w:color w:val="000000"/>
          <w:sz w:val="20"/>
          <w:szCs w:val="20"/>
        </w:rPr>
        <w:t xml:space="preserve"> / pay orders / </w:t>
      </w:r>
      <w:r w:rsidR="00594E0A" w:rsidRPr="00E369B0">
        <w:rPr>
          <w:rFonts w:ascii="Zurich BT" w:hAnsi="Zurich BT" w:cs="Zurich BT"/>
          <w:color w:val="000000"/>
          <w:sz w:val="20"/>
          <w:szCs w:val="20"/>
        </w:rPr>
        <w:t xml:space="preserve">electronic modes / </w:t>
      </w:r>
      <w:proofErr w:type="spellStart"/>
      <w:r w:rsidRPr="00E369B0">
        <w:rPr>
          <w:rFonts w:ascii="Zurich BT" w:hAnsi="Zurich BT" w:cs="Zurich BT"/>
          <w:color w:val="000000"/>
          <w:sz w:val="20"/>
          <w:szCs w:val="20"/>
        </w:rPr>
        <w:t>authorisations</w:t>
      </w:r>
      <w:proofErr w:type="spellEnd"/>
      <w:r w:rsidRPr="00E369B0">
        <w:rPr>
          <w:rFonts w:ascii="Zurich BT" w:hAnsi="Zurich BT" w:cs="Zurich BT"/>
          <w:color w:val="000000"/>
          <w:sz w:val="20"/>
          <w:szCs w:val="20"/>
        </w:rPr>
        <w:t xml:space="preserve"> and / or by issuance of BGs and / or LCs and / or co-acceptance / acceptance of Bills by the Bank.</w:t>
      </w:r>
    </w:p>
    <w:p w14:paraId="3D57F04E" w14:textId="77777777" w:rsidR="00BD4FD6" w:rsidRPr="00E369B0" w:rsidRDefault="00BD4FD6">
      <w:pPr>
        <w:pStyle w:val="WW-Default"/>
        <w:ind w:left="567" w:hanging="567"/>
        <w:rPr>
          <w:rFonts w:ascii="Zurich BT" w:hAnsi="Zurich BT" w:cs="Zurich BT"/>
          <w:sz w:val="20"/>
          <w:szCs w:val="20"/>
        </w:rPr>
      </w:pPr>
    </w:p>
    <w:p w14:paraId="71AAB9F3" w14:textId="77777777" w:rsidR="00BD4FD6"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 xml:space="preserve">3.2 </w:t>
      </w:r>
      <w:r w:rsidR="00367FE7" w:rsidRPr="00E369B0">
        <w:rPr>
          <w:rFonts w:ascii="Zurich BT" w:hAnsi="Zurich BT" w:cs="Zurich BT"/>
          <w:sz w:val="20"/>
          <w:szCs w:val="20"/>
        </w:rPr>
        <w:tab/>
      </w:r>
      <w:r w:rsidRPr="00E369B0">
        <w:rPr>
          <w:rFonts w:ascii="Zurich BT" w:hAnsi="Zurich BT" w:cs="Zurich BT"/>
          <w:sz w:val="20"/>
          <w:szCs w:val="20"/>
        </w:rPr>
        <w:t xml:space="preserve">The Borrower shall at all times confine the </w:t>
      </w:r>
      <w:proofErr w:type="spellStart"/>
      <w:r w:rsidRPr="00E369B0">
        <w:rPr>
          <w:rFonts w:ascii="Zurich BT" w:hAnsi="Zurich BT" w:cs="Zurich BT"/>
          <w:sz w:val="20"/>
          <w:szCs w:val="20"/>
        </w:rPr>
        <w:t>drawals</w:t>
      </w:r>
      <w:proofErr w:type="spellEnd"/>
      <w:r w:rsidRPr="00E369B0">
        <w:rPr>
          <w:rFonts w:ascii="Zurich BT" w:hAnsi="Zurich BT" w:cs="Zurich BT"/>
          <w:sz w:val="20"/>
          <w:szCs w:val="20"/>
        </w:rPr>
        <w:t xml:space="preserve"> out of the relevant Facilities within the respective Drawing Power unless specifically permitted by the Bank at its sole discretion. </w:t>
      </w:r>
      <w:r w:rsidR="00F21B18" w:rsidRPr="00E369B0">
        <w:rPr>
          <w:rFonts w:ascii="Zurich BT" w:hAnsi="Zurich BT" w:cs="Zurich BT"/>
          <w:sz w:val="20"/>
          <w:szCs w:val="20"/>
        </w:rPr>
        <w:t xml:space="preserve">In the event of </w:t>
      </w:r>
      <w:r w:rsidR="00ED37DD" w:rsidRPr="00E369B0">
        <w:rPr>
          <w:rFonts w:ascii="Zurich BT" w:hAnsi="Zurich BT" w:cs="Zurich BT"/>
          <w:sz w:val="20"/>
          <w:szCs w:val="20"/>
        </w:rPr>
        <w:t>any</w:t>
      </w:r>
      <w:r w:rsidR="00F21B18" w:rsidRPr="00E369B0">
        <w:rPr>
          <w:rFonts w:ascii="Zurich BT" w:hAnsi="Zurich BT" w:cs="Zurich BT"/>
          <w:sz w:val="20"/>
          <w:szCs w:val="20"/>
        </w:rPr>
        <w:t xml:space="preserve"> excess drawings, a</w:t>
      </w:r>
      <w:r w:rsidRPr="00E369B0">
        <w:rPr>
          <w:rFonts w:ascii="Zurich BT" w:hAnsi="Zurich BT" w:cs="Zurich BT"/>
          <w:sz w:val="20"/>
          <w:szCs w:val="20"/>
        </w:rPr>
        <w:t xml:space="preserve">ll the </w:t>
      </w:r>
      <w:r w:rsidR="00F21B18" w:rsidRPr="00E369B0">
        <w:rPr>
          <w:rFonts w:ascii="Zurich BT" w:hAnsi="Zurich BT" w:cs="Zurich BT"/>
          <w:sz w:val="20"/>
          <w:szCs w:val="20"/>
        </w:rPr>
        <w:t xml:space="preserve">terms and conditions </w:t>
      </w:r>
      <w:r w:rsidRPr="00E369B0">
        <w:rPr>
          <w:rFonts w:ascii="Zurich BT" w:hAnsi="Zurich BT" w:cs="Zurich BT"/>
          <w:sz w:val="20"/>
          <w:szCs w:val="20"/>
        </w:rPr>
        <w:t>of the Transaction Documents</w:t>
      </w:r>
      <w:r w:rsidR="00F21B18" w:rsidRPr="00E369B0">
        <w:rPr>
          <w:rFonts w:ascii="Zurich BT" w:hAnsi="Zurich BT" w:cs="Zurich BT"/>
          <w:sz w:val="20"/>
          <w:szCs w:val="20"/>
        </w:rPr>
        <w:t>, including</w:t>
      </w:r>
      <w:r w:rsidRPr="00E369B0">
        <w:rPr>
          <w:rFonts w:ascii="Zurich BT" w:hAnsi="Zurich BT" w:cs="Zurich BT"/>
          <w:sz w:val="20"/>
          <w:szCs w:val="20"/>
        </w:rPr>
        <w:t xml:space="preserve"> </w:t>
      </w:r>
      <w:r w:rsidR="00F21B18" w:rsidRPr="00E369B0">
        <w:rPr>
          <w:rFonts w:ascii="Zurich BT" w:hAnsi="Zurich BT" w:cs="Zurich BT"/>
          <w:sz w:val="20"/>
          <w:szCs w:val="20"/>
        </w:rPr>
        <w:t xml:space="preserve">the benefit of the </w:t>
      </w:r>
      <w:r w:rsidRPr="00E369B0">
        <w:rPr>
          <w:rFonts w:ascii="Zurich BT" w:hAnsi="Zurich BT" w:cs="Zurich BT"/>
          <w:sz w:val="20"/>
          <w:szCs w:val="20"/>
        </w:rPr>
        <w:t xml:space="preserve">securities created </w:t>
      </w:r>
      <w:r w:rsidR="00F21B18" w:rsidRPr="00E369B0">
        <w:rPr>
          <w:rFonts w:ascii="Zurich BT" w:hAnsi="Zurich BT" w:cs="Zurich BT"/>
          <w:sz w:val="20"/>
          <w:szCs w:val="20"/>
        </w:rPr>
        <w:t>shall stand</w:t>
      </w:r>
      <w:r w:rsidRPr="00E369B0">
        <w:rPr>
          <w:rFonts w:ascii="Zurich BT" w:hAnsi="Zurich BT" w:cs="Zurich BT"/>
          <w:sz w:val="20"/>
          <w:szCs w:val="20"/>
        </w:rPr>
        <w:t xml:space="preserve"> extend</w:t>
      </w:r>
      <w:r w:rsidR="00F21B18" w:rsidRPr="00E369B0">
        <w:rPr>
          <w:rFonts w:ascii="Zurich BT" w:hAnsi="Zurich BT" w:cs="Zurich BT"/>
          <w:sz w:val="20"/>
          <w:szCs w:val="20"/>
        </w:rPr>
        <w:t>ed</w:t>
      </w:r>
      <w:r w:rsidRPr="00E369B0">
        <w:rPr>
          <w:rFonts w:ascii="Zurich BT" w:hAnsi="Zurich BT" w:cs="Zurich BT"/>
          <w:sz w:val="20"/>
          <w:szCs w:val="20"/>
        </w:rPr>
        <w:t xml:space="preserve"> to cover such excess drawings.</w:t>
      </w:r>
      <w:r w:rsidR="00AF0244">
        <w:rPr>
          <w:rFonts w:ascii="Zurich BT" w:hAnsi="Zurich BT" w:cs="Zurich BT"/>
          <w:sz w:val="20"/>
          <w:szCs w:val="20"/>
        </w:rPr>
        <w:t xml:space="preserve"> </w:t>
      </w:r>
      <w:r w:rsidR="008E093C" w:rsidRPr="00E369B0">
        <w:rPr>
          <w:rFonts w:ascii="Zurich BT" w:eastAsia="Zurich BT" w:hAnsi="Zurich BT" w:cs="Zurich BT"/>
          <w:sz w:val="20"/>
          <w:szCs w:val="20"/>
        </w:rPr>
        <w:t>The Borrower agrees that</w:t>
      </w:r>
      <w:r w:rsidRPr="00E369B0">
        <w:rPr>
          <w:rFonts w:ascii="Zurich BT" w:hAnsi="Zurich BT" w:cs="Zurich BT"/>
          <w:sz w:val="20"/>
          <w:szCs w:val="20"/>
        </w:rPr>
        <w:t xml:space="preserve"> grant of such excess drawings to the Borrower shall be liable to be suspended / discontinued / revoked by the Bank without any notice to the Borrower. The Borrower shall repay all such excess drawings on demand unless otherwise specified by the Bank. </w:t>
      </w:r>
    </w:p>
    <w:p w14:paraId="3DAC8268" w14:textId="77777777" w:rsidR="00BD4FD6" w:rsidRPr="00E369B0" w:rsidRDefault="00BD4FD6">
      <w:pPr>
        <w:pStyle w:val="WW-Default"/>
        <w:ind w:left="567" w:hanging="567"/>
        <w:rPr>
          <w:rFonts w:ascii="Zurich BT" w:hAnsi="Zurich BT" w:cs="Zurich BT"/>
          <w:sz w:val="20"/>
          <w:szCs w:val="20"/>
        </w:rPr>
      </w:pPr>
    </w:p>
    <w:p w14:paraId="1E13B59C" w14:textId="77777777" w:rsidR="00BD4FD6" w:rsidRPr="00E369B0"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E369B0">
        <w:rPr>
          <w:rFonts w:ascii="Zurich BT" w:hAnsi="Zurich BT" w:cs="Zurich BT"/>
          <w:color w:val="000000"/>
          <w:sz w:val="20"/>
          <w:szCs w:val="20"/>
        </w:rPr>
        <w:t>3.3</w:t>
      </w:r>
      <w:r w:rsidR="008C61C8">
        <w:rPr>
          <w:rFonts w:ascii="Zurich BT" w:hAnsi="Zurich BT" w:cs="Zurich BT"/>
          <w:color w:val="000000"/>
          <w:sz w:val="20"/>
          <w:szCs w:val="20"/>
        </w:rPr>
        <w:tab/>
      </w:r>
      <w:r w:rsidRPr="00E369B0">
        <w:rPr>
          <w:rFonts w:ascii="Zurich BT" w:hAnsi="Zurich BT" w:cs="Zurich BT"/>
          <w:color w:val="000000"/>
          <w:sz w:val="20"/>
          <w:szCs w:val="20"/>
        </w:rPr>
        <w:t xml:space="preserve">In the event any monies are remaining due and payable by the Borrower to the Bank, under the Transaction Documents, the Bank </w:t>
      </w:r>
      <w:r w:rsidR="003C3777">
        <w:rPr>
          <w:rFonts w:ascii="Zurich BT" w:hAnsi="Zurich BT" w:cs="Zurich BT"/>
          <w:color w:val="000000"/>
          <w:sz w:val="20"/>
          <w:szCs w:val="20"/>
        </w:rPr>
        <w:t>shall be entitled to</w:t>
      </w:r>
      <w:r w:rsidRPr="00E369B0">
        <w:rPr>
          <w:rFonts w:ascii="Zurich BT" w:hAnsi="Zurich BT" w:cs="Zurich BT"/>
          <w:color w:val="000000"/>
          <w:sz w:val="20"/>
          <w:szCs w:val="20"/>
        </w:rPr>
        <w:t xml:space="preserve"> reduce the availability of the amounts of the Overall Limits and / or adjust such monies against the respective available Limits and all such adjustments shall be treated as </w:t>
      </w:r>
      <w:proofErr w:type="spellStart"/>
      <w:r w:rsidRPr="00E369B0">
        <w:rPr>
          <w:rFonts w:ascii="Zurich BT" w:hAnsi="Zurich BT" w:cs="Zurich BT"/>
          <w:color w:val="000000"/>
          <w:sz w:val="20"/>
          <w:szCs w:val="20"/>
        </w:rPr>
        <w:t>drawals</w:t>
      </w:r>
      <w:proofErr w:type="spellEnd"/>
      <w:r w:rsidRPr="00E369B0">
        <w:rPr>
          <w:rFonts w:ascii="Zurich BT" w:hAnsi="Zurich BT" w:cs="Zurich BT"/>
          <w:color w:val="000000"/>
          <w:sz w:val="20"/>
          <w:szCs w:val="20"/>
        </w:rPr>
        <w:t xml:space="preserve"> by the Borrower.</w:t>
      </w:r>
      <w:r w:rsidR="00F40085">
        <w:rPr>
          <w:rFonts w:ascii="Zurich BT" w:hAnsi="Zurich BT" w:cs="Zurich BT"/>
          <w:sz w:val="20"/>
          <w:szCs w:val="20"/>
        </w:rPr>
        <w:tab/>
      </w:r>
      <w:r w:rsidRPr="00E369B0">
        <w:rPr>
          <w:rFonts w:ascii="Zurich BT" w:hAnsi="Zurich BT" w:cs="Zurich BT"/>
          <w:color w:val="000000"/>
          <w:sz w:val="20"/>
          <w:szCs w:val="20"/>
        </w:rPr>
        <w:t xml:space="preserve"> </w:t>
      </w:r>
    </w:p>
    <w:p w14:paraId="752AF5BD" w14:textId="77777777" w:rsidR="00BD4FD6" w:rsidRPr="00E369B0" w:rsidRDefault="00BD4FD6">
      <w:pPr>
        <w:pStyle w:val="WW-Default"/>
        <w:jc w:val="both"/>
        <w:rPr>
          <w:rFonts w:ascii="Zurich BT" w:hAnsi="Zurich BT" w:cs="Zurich BT"/>
          <w:sz w:val="20"/>
          <w:szCs w:val="20"/>
        </w:rPr>
      </w:pPr>
    </w:p>
    <w:p w14:paraId="0C224C39"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ARTICLE IV</w:t>
      </w:r>
    </w:p>
    <w:p w14:paraId="1AD2E43A" w14:textId="77777777" w:rsidR="00BD4FD6" w:rsidRPr="00E369B0" w:rsidRDefault="00BD4FD6">
      <w:pPr>
        <w:pStyle w:val="WW-Default"/>
        <w:jc w:val="center"/>
        <w:rPr>
          <w:rFonts w:ascii="Zurich BT" w:hAnsi="Zurich BT" w:cs="Zurich BT"/>
          <w:sz w:val="20"/>
          <w:szCs w:val="20"/>
        </w:rPr>
      </w:pPr>
      <w:r w:rsidRPr="00E369B0">
        <w:rPr>
          <w:rFonts w:ascii="Zurich Blk BT" w:hAnsi="Zurich Blk BT" w:cs="Zurich Blk BT"/>
          <w:sz w:val="20"/>
          <w:szCs w:val="20"/>
        </w:rPr>
        <w:t>INTEREST, COMMISSION, CHARGES AND PAYMENTS</w:t>
      </w:r>
    </w:p>
    <w:p w14:paraId="278A3D6B" w14:textId="77777777" w:rsidR="00BD4FD6" w:rsidRPr="00E369B0" w:rsidRDefault="00BD4FD6">
      <w:pPr>
        <w:pStyle w:val="WW-Default"/>
        <w:jc w:val="both"/>
        <w:rPr>
          <w:rFonts w:ascii="Zurich BT" w:hAnsi="Zurich BT" w:cs="Zurich BT"/>
          <w:sz w:val="20"/>
          <w:szCs w:val="20"/>
        </w:rPr>
      </w:pPr>
    </w:p>
    <w:p w14:paraId="7D62FC1F" w14:textId="77777777" w:rsidR="00BD4FD6" w:rsidRPr="00E369B0" w:rsidRDefault="00BD4FD6">
      <w:pPr>
        <w:ind w:left="567" w:hanging="567"/>
        <w:jc w:val="both"/>
        <w:rPr>
          <w:rFonts w:ascii="Zurich BT" w:hAnsi="Zurich BT" w:cs="Zurich BT"/>
          <w:sz w:val="20"/>
          <w:szCs w:val="20"/>
        </w:rPr>
      </w:pPr>
      <w:r w:rsidRPr="00E369B0">
        <w:rPr>
          <w:rFonts w:ascii="Zurich BT" w:hAnsi="Zurich BT" w:cs="Zurich BT"/>
          <w:sz w:val="20"/>
          <w:szCs w:val="20"/>
        </w:rPr>
        <w:t xml:space="preserve">4.1 </w:t>
      </w:r>
      <w:r w:rsidR="00A436E0">
        <w:rPr>
          <w:rFonts w:ascii="Zurich BT" w:hAnsi="Zurich BT" w:cs="Zurich BT"/>
          <w:sz w:val="20"/>
          <w:szCs w:val="20"/>
        </w:rPr>
        <w:tab/>
      </w:r>
      <w:r w:rsidRPr="00C32321">
        <w:rPr>
          <w:rFonts w:ascii="Zurich BT" w:hAnsi="Zurich BT" w:cs="Zurich BT"/>
          <w:sz w:val="20"/>
          <w:szCs w:val="20"/>
        </w:rPr>
        <w:t xml:space="preserve">The Borrower shall pay to the Bank interest, commission, discount, fees and all other charges on the amounts outstanding from time to time under the Facilities, at the rate(s), on the date(s) and in the manner specified in the CAL or as modified by the Bank from time to time. </w:t>
      </w:r>
      <w:r w:rsidRPr="00C32321">
        <w:rPr>
          <w:rFonts w:ascii="Zurich BT" w:hAnsi="Zurich BT" w:cs="Zurich BT"/>
          <w:color w:val="000000"/>
          <w:sz w:val="20"/>
          <w:szCs w:val="20"/>
        </w:rPr>
        <w:t>The Borrower shall reimburse all sums paid and / or expenses (including that for preservation, protection or enforcement of the Borrower</w:t>
      </w:r>
      <w:r w:rsidRPr="00C32321">
        <w:rPr>
          <w:color w:val="000000"/>
          <w:sz w:val="20"/>
          <w:szCs w:val="20"/>
        </w:rPr>
        <w:t>’</w:t>
      </w:r>
      <w:r w:rsidRPr="00C32321">
        <w:rPr>
          <w:rFonts w:ascii="Zurich BT" w:hAnsi="Zurich BT" w:cs="Zurich BT"/>
          <w:color w:val="000000"/>
          <w:sz w:val="20"/>
          <w:szCs w:val="20"/>
        </w:rPr>
        <w:t xml:space="preserve">s assets) incurred by or on behalf of the Bank with interest at the rate applicable to the Facilities from the date of payment </w:t>
      </w:r>
      <w:r w:rsidR="00B5780D">
        <w:rPr>
          <w:rFonts w:ascii="Zurich BT" w:hAnsi="Zurich BT" w:cs="Zurich BT"/>
          <w:color w:val="000000"/>
          <w:sz w:val="20"/>
          <w:szCs w:val="20"/>
        </w:rPr>
        <w:t xml:space="preserve">by the Bank </w:t>
      </w:r>
      <w:r w:rsidRPr="00C32321">
        <w:rPr>
          <w:rFonts w:ascii="Zurich BT" w:hAnsi="Zurich BT" w:cs="Zurich BT"/>
          <w:color w:val="000000"/>
          <w:sz w:val="20"/>
          <w:szCs w:val="20"/>
        </w:rPr>
        <w:t xml:space="preserve">till such reimbursement, within 15 </w:t>
      </w:r>
      <w:r w:rsidR="006E72B8" w:rsidRPr="00C32321">
        <w:rPr>
          <w:rFonts w:ascii="Zurich BT" w:hAnsi="Zurich BT" w:cs="Zurich BT"/>
          <w:color w:val="000000"/>
          <w:sz w:val="20"/>
          <w:szCs w:val="20"/>
        </w:rPr>
        <w:t xml:space="preserve">(fifteen) </w:t>
      </w:r>
      <w:r w:rsidRPr="00C32321">
        <w:rPr>
          <w:rFonts w:ascii="Zurich BT" w:hAnsi="Zurich BT" w:cs="Zurich BT"/>
          <w:color w:val="000000"/>
          <w:sz w:val="20"/>
          <w:szCs w:val="20"/>
        </w:rPr>
        <w:t>days from the date of demand</w:t>
      </w:r>
      <w:r w:rsidR="00A430C4" w:rsidRPr="00C32321">
        <w:rPr>
          <w:rFonts w:ascii="Zurich BT" w:hAnsi="Zurich BT" w:cs="Zurich BT"/>
          <w:color w:val="000000"/>
          <w:sz w:val="20"/>
          <w:szCs w:val="20"/>
        </w:rPr>
        <w:t>,</w:t>
      </w:r>
      <w:r w:rsidRPr="00C32321">
        <w:rPr>
          <w:rFonts w:ascii="Zurich BT" w:hAnsi="Zurich BT" w:cs="Zurich BT"/>
          <w:color w:val="000000"/>
          <w:sz w:val="20"/>
          <w:szCs w:val="20"/>
        </w:rPr>
        <w:t xml:space="preserve"> and the Bank shall be entitled to debit the </w:t>
      </w:r>
      <w:r w:rsidR="00A430C4" w:rsidRPr="00C32321">
        <w:rPr>
          <w:rFonts w:ascii="Zurich BT" w:hAnsi="Zurich BT" w:cs="Zurich BT"/>
          <w:color w:val="000000"/>
          <w:sz w:val="20"/>
          <w:szCs w:val="20"/>
        </w:rPr>
        <w:t xml:space="preserve">same to the </w:t>
      </w:r>
      <w:r w:rsidRPr="00C32321">
        <w:rPr>
          <w:rFonts w:ascii="Zurich BT" w:hAnsi="Zurich BT" w:cs="Zurich BT"/>
          <w:color w:val="000000"/>
          <w:sz w:val="20"/>
          <w:szCs w:val="20"/>
        </w:rPr>
        <w:t xml:space="preserve">relevant Account of the Borrower. </w:t>
      </w:r>
      <w:r w:rsidRPr="00C32321">
        <w:rPr>
          <w:rFonts w:ascii="Zurich BT" w:hAnsi="Zurich BT" w:cs="Zurich BT"/>
          <w:sz w:val="20"/>
          <w:szCs w:val="20"/>
        </w:rPr>
        <w:t>The interest payable by the Borrower shall be subject to the changes based on guidelines / directive issued by RBI to banks from time to time and the consequent changes made by the Bank.</w:t>
      </w:r>
      <w:r w:rsidRPr="00E369B0">
        <w:rPr>
          <w:rFonts w:ascii="Zurich BT" w:hAnsi="Zurich BT" w:cs="Zurich BT"/>
          <w:sz w:val="20"/>
          <w:szCs w:val="20"/>
        </w:rPr>
        <w:t xml:space="preserve"> </w:t>
      </w:r>
    </w:p>
    <w:p w14:paraId="596F31B0" w14:textId="77777777" w:rsidR="00BD4FD6" w:rsidRPr="00E369B0" w:rsidRDefault="00BD4FD6">
      <w:pPr>
        <w:pStyle w:val="WW-Default"/>
        <w:ind w:left="567" w:hanging="567"/>
        <w:jc w:val="both"/>
        <w:rPr>
          <w:rFonts w:ascii="Zurich BT" w:hAnsi="Zurich BT" w:cs="Zurich BT"/>
          <w:color w:val="auto"/>
          <w:sz w:val="20"/>
          <w:szCs w:val="20"/>
        </w:rPr>
      </w:pPr>
    </w:p>
    <w:p w14:paraId="19D213AB" w14:textId="1158A51A" w:rsidR="00BD4FD6" w:rsidRPr="00E369B0" w:rsidRDefault="00BD4FD6">
      <w:pPr>
        <w:pStyle w:val="BodyTextIndent2"/>
        <w:ind w:left="567" w:hanging="567"/>
        <w:jc w:val="both"/>
        <w:rPr>
          <w:rFonts w:ascii="Zurich BT" w:hAnsi="Zurich BT" w:cs="Zurich BT"/>
          <w:sz w:val="20"/>
          <w:szCs w:val="20"/>
        </w:rPr>
      </w:pPr>
      <w:r w:rsidRPr="00E369B0">
        <w:rPr>
          <w:rFonts w:ascii="Zurich BT" w:hAnsi="Zurich BT" w:cs="Zurich BT"/>
          <w:color w:val="000000"/>
          <w:sz w:val="20"/>
          <w:szCs w:val="20"/>
        </w:rPr>
        <w:t>4.2</w:t>
      </w:r>
      <w:r w:rsidR="008C61C8">
        <w:rPr>
          <w:rFonts w:ascii="Zurich BT" w:hAnsi="Zurich BT" w:cs="Zurich BT"/>
          <w:color w:val="000000"/>
          <w:sz w:val="20"/>
          <w:szCs w:val="20"/>
        </w:rPr>
        <w:tab/>
      </w:r>
      <w:r w:rsidR="005D7520" w:rsidRPr="00EC2157">
        <w:rPr>
          <w:rFonts w:ascii="Zurich BT" w:hAnsi="Zurich BT" w:cs="Zurich BT"/>
          <w:color w:val="000000"/>
          <w:sz w:val="20"/>
          <w:szCs w:val="20"/>
        </w:rPr>
        <w:t xml:space="preserve">In the event any amounts due under any of </w:t>
      </w:r>
      <w:r w:rsidR="005D7520">
        <w:rPr>
          <w:rFonts w:ascii="Zurich BT" w:hAnsi="Zurich BT" w:cs="Zurich BT"/>
          <w:color w:val="000000"/>
          <w:sz w:val="20"/>
          <w:szCs w:val="20"/>
        </w:rPr>
        <w:t xml:space="preserve">the Facilities remain unpaid </w:t>
      </w:r>
      <w:r w:rsidR="005D7520" w:rsidRPr="00E369B0">
        <w:rPr>
          <w:rFonts w:ascii="Zurich BT" w:hAnsi="Zurich BT" w:cs="Zurich BT"/>
          <w:color w:val="000000"/>
          <w:sz w:val="20"/>
          <w:szCs w:val="20"/>
        </w:rPr>
        <w:t xml:space="preserve">on the </w:t>
      </w:r>
      <w:r w:rsidRPr="00E369B0">
        <w:rPr>
          <w:rFonts w:ascii="Zurich BT" w:hAnsi="Zurich BT" w:cs="Zurich BT"/>
          <w:color w:val="000000"/>
          <w:sz w:val="20"/>
          <w:szCs w:val="20"/>
        </w:rPr>
        <w:t xml:space="preserve">Due Date(s) or in respect of excess drawings as specified in Article III above, the Borrower shall pay additional interest at </w:t>
      </w:r>
      <w:r w:rsidR="00166A5D">
        <w:rPr>
          <w:rFonts w:ascii="Zurich BT" w:hAnsi="Zurich BT" w:cs="Zurich BT"/>
          <w:color w:val="000000"/>
          <w:sz w:val="20"/>
          <w:szCs w:val="20"/>
        </w:rPr>
        <w:t xml:space="preserve">the </w:t>
      </w:r>
      <w:r w:rsidRPr="00E369B0">
        <w:rPr>
          <w:rFonts w:ascii="Zurich BT" w:hAnsi="Zurich BT" w:cs="Zurich BT"/>
          <w:color w:val="000000"/>
          <w:sz w:val="20"/>
          <w:szCs w:val="20"/>
        </w:rPr>
        <w:t>rate specified in the CAL</w:t>
      </w:r>
      <w:r w:rsidR="001F0C2D">
        <w:rPr>
          <w:rFonts w:ascii="Zurich BT" w:hAnsi="Zurich BT" w:cs="Zurich BT"/>
          <w:color w:val="000000"/>
          <w:sz w:val="20"/>
          <w:szCs w:val="20"/>
        </w:rPr>
        <w:t xml:space="preserve"> </w:t>
      </w:r>
      <w:r w:rsidRPr="00E369B0">
        <w:rPr>
          <w:rFonts w:ascii="Zurich BT" w:hAnsi="Zurich BT" w:cs="Zurich BT"/>
          <w:color w:val="000000"/>
          <w:sz w:val="20"/>
          <w:szCs w:val="20"/>
        </w:rPr>
        <w:t>(</w:t>
      </w:r>
      <w:r w:rsidRPr="006347EB">
        <w:rPr>
          <w:rFonts w:ascii="Zurich BT" w:hAnsi="Zurich BT"/>
          <w:sz w:val="20"/>
          <w:szCs w:val="20"/>
        </w:rPr>
        <w:t>“</w:t>
      </w:r>
      <w:r w:rsidRPr="00E369B0">
        <w:rPr>
          <w:rFonts w:ascii="Zurich Blk BT" w:hAnsi="Zurich Blk BT" w:cs="Zurich Blk BT"/>
          <w:color w:val="000000"/>
          <w:sz w:val="20"/>
          <w:szCs w:val="20"/>
        </w:rPr>
        <w:t>Additional Interest</w:t>
      </w:r>
      <w:r w:rsidRPr="00D56B79">
        <w:rPr>
          <w:rFonts w:ascii="Zurich BT" w:hAnsi="Zurich BT"/>
          <w:color w:val="000000"/>
          <w:sz w:val="20"/>
          <w:szCs w:val="20"/>
        </w:rPr>
        <w:t>”</w:t>
      </w:r>
      <w:r w:rsidRPr="00E369B0">
        <w:rPr>
          <w:rFonts w:ascii="Zurich BT" w:hAnsi="Zurich BT" w:cs="Zurich BT"/>
          <w:color w:val="000000"/>
          <w:sz w:val="20"/>
          <w:szCs w:val="20"/>
        </w:rPr>
        <w:t>)</w:t>
      </w:r>
      <w:r w:rsidR="00166A5D">
        <w:rPr>
          <w:rFonts w:ascii="Zurich BT" w:hAnsi="Zurich BT" w:cs="Zurich BT"/>
          <w:color w:val="000000"/>
          <w:sz w:val="20"/>
          <w:szCs w:val="20"/>
        </w:rPr>
        <w:t>,</w:t>
      </w:r>
      <w:r w:rsidRPr="00E369B0">
        <w:rPr>
          <w:rFonts w:ascii="Zurich BT" w:hAnsi="Zurich BT" w:cs="Zurich BT"/>
          <w:color w:val="000000"/>
          <w:sz w:val="20"/>
          <w:szCs w:val="20"/>
        </w:rPr>
        <w:t xml:space="preserve"> </w:t>
      </w:r>
      <w:r w:rsidR="00166A5D" w:rsidRPr="00E369B0">
        <w:rPr>
          <w:rFonts w:ascii="Zurich BT" w:hAnsi="Zurich BT" w:cs="Zurich BT"/>
          <w:color w:val="000000"/>
          <w:sz w:val="20"/>
          <w:szCs w:val="20"/>
        </w:rPr>
        <w:t>on the overdue amount</w:t>
      </w:r>
      <w:r w:rsidR="00166A5D">
        <w:rPr>
          <w:rFonts w:ascii="Zurich BT" w:hAnsi="Zurich BT" w:cs="Zurich BT"/>
          <w:color w:val="000000"/>
          <w:sz w:val="20"/>
          <w:szCs w:val="20"/>
        </w:rPr>
        <w:t>,</w:t>
      </w:r>
      <w:r w:rsidR="00166A5D" w:rsidRPr="00E369B0">
        <w:rPr>
          <w:rFonts w:ascii="Zurich BT" w:hAnsi="Zurich BT" w:cs="Zurich BT"/>
          <w:color w:val="000000"/>
          <w:sz w:val="20"/>
          <w:szCs w:val="20"/>
        </w:rPr>
        <w:t xml:space="preserve"> </w:t>
      </w:r>
      <w:r w:rsidRPr="00E369B0">
        <w:rPr>
          <w:rFonts w:ascii="Zurich BT" w:hAnsi="Zurich BT" w:cs="Zurich BT"/>
          <w:color w:val="000000"/>
          <w:sz w:val="20"/>
          <w:szCs w:val="20"/>
        </w:rPr>
        <w:t xml:space="preserve">from the Due Date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date of actual payment. The Borrower acknowledges and agrees that the Additional Interest is reasonable and that </w:t>
      </w:r>
      <w:r w:rsidR="002769CD">
        <w:rPr>
          <w:rFonts w:ascii="Zurich BT" w:hAnsi="Zurich BT" w:cs="Zurich BT"/>
          <w:color w:val="000000"/>
          <w:sz w:val="20"/>
          <w:szCs w:val="20"/>
        </w:rPr>
        <w:t xml:space="preserve">it </w:t>
      </w:r>
      <w:r w:rsidRPr="00E369B0">
        <w:rPr>
          <w:rFonts w:ascii="Zurich BT" w:hAnsi="Zurich BT" w:cs="Zurich BT"/>
          <w:color w:val="000000"/>
          <w:sz w:val="20"/>
          <w:szCs w:val="20"/>
        </w:rPr>
        <w:t>represent</w:t>
      </w:r>
      <w:r w:rsidR="002769CD">
        <w:rPr>
          <w:rFonts w:ascii="Zurich BT" w:hAnsi="Zurich BT" w:cs="Zurich BT"/>
          <w:color w:val="000000"/>
          <w:sz w:val="20"/>
          <w:szCs w:val="20"/>
        </w:rPr>
        <w:t>s</w:t>
      </w:r>
      <w:r w:rsidRPr="00E369B0">
        <w:rPr>
          <w:rFonts w:ascii="Zurich BT" w:hAnsi="Zurich BT" w:cs="Zurich BT"/>
          <w:color w:val="000000"/>
          <w:sz w:val="20"/>
          <w:szCs w:val="20"/>
        </w:rPr>
        <w:t xml:space="preserve"> genuine pre-estimates of the loss expected to be incurred by the Bank</w:t>
      </w:r>
      <w:r w:rsidR="001D4E49">
        <w:rPr>
          <w:rFonts w:ascii="Zurich BT" w:hAnsi="Zurich BT" w:cs="Zurich BT"/>
          <w:color w:val="000000"/>
          <w:sz w:val="20"/>
          <w:szCs w:val="20"/>
        </w:rPr>
        <w:t xml:space="preserve"> </w:t>
      </w:r>
      <w:r w:rsidR="001D4E49" w:rsidRPr="00EC2157">
        <w:rPr>
          <w:rFonts w:ascii="Zurich BT" w:hAnsi="Zurich BT" w:cs="Zurich BT"/>
          <w:color w:val="000000"/>
          <w:sz w:val="20"/>
          <w:szCs w:val="20"/>
        </w:rPr>
        <w:t xml:space="preserve">and is arrived at after factoring the risks that the </w:t>
      </w:r>
      <w:r w:rsidR="001D4E49">
        <w:rPr>
          <w:rFonts w:ascii="Zurich BT" w:hAnsi="Zurich BT" w:cs="Zurich BT"/>
          <w:color w:val="000000"/>
          <w:sz w:val="20"/>
          <w:szCs w:val="20"/>
        </w:rPr>
        <w:t xml:space="preserve">Bank </w:t>
      </w:r>
      <w:r w:rsidR="001D4E49" w:rsidRPr="00EC2157">
        <w:rPr>
          <w:rFonts w:ascii="Zurich BT" w:hAnsi="Zurich BT" w:cs="Zurich BT"/>
          <w:color w:val="000000"/>
          <w:sz w:val="20"/>
          <w:szCs w:val="20"/>
        </w:rPr>
        <w:t>will be susceptible to</w:t>
      </w:r>
      <w:r w:rsidRPr="00E369B0">
        <w:rPr>
          <w:rFonts w:ascii="Zurich BT" w:hAnsi="Zurich BT" w:cs="Zurich BT"/>
          <w:color w:val="000000"/>
          <w:sz w:val="20"/>
          <w:szCs w:val="20"/>
        </w:rPr>
        <w:t xml:space="preserve"> in the event of non-payment of any monies by the Borrower.</w:t>
      </w:r>
      <w:r w:rsidR="00D33530">
        <w:rPr>
          <w:rFonts w:ascii="Zurich BT" w:hAnsi="Zurich BT" w:cs="Zurich BT"/>
          <w:color w:val="000000"/>
          <w:sz w:val="20"/>
          <w:szCs w:val="20"/>
        </w:rPr>
        <w:t xml:space="preserve"> Further, the Borrower agrees, that for Facilities availed in foreign currencies, amount will be converted to Indian Rupees, before levying Additional Interest as per this clause.</w:t>
      </w:r>
      <w:r w:rsidR="00CD067C">
        <w:rPr>
          <w:rFonts w:ascii="Zurich BT" w:hAnsi="Zurich BT" w:cs="Zurich BT"/>
          <w:color w:val="000000"/>
          <w:sz w:val="20"/>
          <w:szCs w:val="20"/>
        </w:rPr>
        <w:t xml:space="preserve"> </w:t>
      </w:r>
    </w:p>
    <w:p w14:paraId="2B493BB9" w14:textId="77777777" w:rsidR="00BD4FD6" w:rsidRPr="00E369B0" w:rsidRDefault="00BD4FD6">
      <w:pPr>
        <w:pStyle w:val="WW-Default"/>
        <w:ind w:left="567" w:hanging="567"/>
        <w:jc w:val="both"/>
        <w:rPr>
          <w:rFonts w:ascii="Zurich BT" w:hAnsi="Zurich BT" w:cs="Zurich BT"/>
          <w:color w:val="auto"/>
          <w:sz w:val="20"/>
          <w:szCs w:val="20"/>
        </w:rPr>
      </w:pPr>
    </w:p>
    <w:p w14:paraId="3384EF51" w14:textId="77777777" w:rsidR="00BD4FD6" w:rsidRPr="00E369B0" w:rsidRDefault="00BD4FD6">
      <w:pPr>
        <w:pStyle w:val="BodyText3"/>
        <w:ind w:left="567" w:hanging="567"/>
        <w:rPr>
          <w:sz w:val="20"/>
          <w:szCs w:val="20"/>
        </w:rPr>
      </w:pPr>
      <w:r w:rsidRPr="00E369B0">
        <w:rPr>
          <w:color w:val="auto"/>
          <w:sz w:val="20"/>
          <w:szCs w:val="20"/>
        </w:rPr>
        <w:t xml:space="preserve">4.3 </w:t>
      </w:r>
      <w:r w:rsidR="00DC5A4E">
        <w:rPr>
          <w:color w:val="auto"/>
          <w:sz w:val="20"/>
          <w:szCs w:val="20"/>
        </w:rPr>
        <w:tab/>
      </w:r>
      <w:r w:rsidRPr="00E369B0">
        <w:rPr>
          <w:sz w:val="20"/>
          <w:szCs w:val="20"/>
        </w:rPr>
        <w:t xml:space="preserve">The Borrower agrees, declares and confirms that where interest is charged by the Bank at a concessional rate(s) on any of the Facilities granted by the Bank to the Borrower under any </w:t>
      </w:r>
      <w:r w:rsidR="00FF51A9">
        <w:rPr>
          <w:rFonts w:cs="Times New Roman"/>
          <w:iCs w:val="0"/>
          <w:color w:val="auto"/>
          <w:sz w:val="20"/>
          <w:szCs w:val="20"/>
        </w:rPr>
        <w:t>‘</w:t>
      </w:r>
      <w:r w:rsidR="001C6A9E" w:rsidRPr="00E369B0">
        <w:rPr>
          <w:sz w:val="20"/>
          <w:szCs w:val="20"/>
        </w:rPr>
        <w:t>i</w:t>
      </w:r>
      <w:r w:rsidRPr="00E369B0">
        <w:rPr>
          <w:sz w:val="20"/>
          <w:szCs w:val="20"/>
        </w:rPr>
        <w:t>nterest subsidy scheme</w:t>
      </w:r>
      <w:r w:rsidR="00FF51A9">
        <w:rPr>
          <w:sz w:val="20"/>
          <w:szCs w:val="20"/>
        </w:rPr>
        <w:t>’</w:t>
      </w:r>
      <w:r w:rsidRPr="00E369B0">
        <w:rPr>
          <w:sz w:val="20"/>
          <w:szCs w:val="20"/>
        </w:rPr>
        <w:t xml:space="preserve"> or any other similar scheme(s) formulated by the </w:t>
      </w:r>
      <w:r w:rsidR="00FF51A9">
        <w:rPr>
          <w:sz w:val="20"/>
          <w:szCs w:val="20"/>
        </w:rPr>
        <w:t>g</w:t>
      </w:r>
      <w:r w:rsidRPr="00E369B0">
        <w:rPr>
          <w:sz w:val="20"/>
          <w:szCs w:val="20"/>
        </w:rPr>
        <w:t xml:space="preserve">overnment and / or </w:t>
      </w:r>
      <w:r w:rsidRPr="00E369B0">
        <w:rPr>
          <w:iCs w:val="0"/>
          <w:sz w:val="20"/>
          <w:szCs w:val="20"/>
        </w:rPr>
        <w:t xml:space="preserve">RBI </w:t>
      </w:r>
      <w:r w:rsidRPr="00E369B0">
        <w:rPr>
          <w:sz w:val="20"/>
          <w:szCs w:val="20"/>
        </w:rPr>
        <w:t>and /or any other authority from time to time and in the event of the withdrawal, modification and /or variation of such scheme(s), the concessional rate(s) of interest shall</w:t>
      </w:r>
      <w:r w:rsidR="00895998">
        <w:rPr>
          <w:sz w:val="20"/>
          <w:szCs w:val="20"/>
        </w:rPr>
        <w:t xml:space="preserve"> </w:t>
      </w:r>
      <w:r w:rsidRPr="00E369B0">
        <w:rPr>
          <w:sz w:val="20"/>
          <w:szCs w:val="20"/>
        </w:rPr>
        <w:t>stand withdrawn</w:t>
      </w:r>
      <w:r w:rsidR="00895998">
        <w:rPr>
          <w:sz w:val="20"/>
          <w:szCs w:val="20"/>
        </w:rPr>
        <w:t xml:space="preserve"> </w:t>
      </w:r>
      <w:r w:rsidRPr="00E369B0">
        <w:rPr>
          <w:sz w:val="20"/>
          <w:szCs w:val="20"/>
        </w:rPr>
        <w:t xml:space="preserve">and the rate(s) of interest of the Bank applicable at such point of time to such Facilities shall become effective from the date (hereinafter referred to as the </w:t>
      </w:r>
      <w:r w:rsidRPr="00BB3E6A">
        <w:rPr>
          <w:rFonts w:cs="Times New Roman"/>
          <w:iCs w:val="0"/>
          <w:color w:val="auto"/>
          <w:sz w:val="20"/>
          <w:szCs w:val="20"/>
        </w:rPr>
        <w:t>“</w:t>
      </w:r>
      <w:r w:rsidRPr="00E369B0">
        <w:rPr>
          <w:rFonts w:ascii="Zurich Blk BT" w:hAnsi="Zurich Blk BT" w:cs="Zurich Blk BT"/>
          <w:sz w:val="20"/>
          <w:szCs w:val="20"/>
        </w:rPr>
        <w:t>Said Date</w:t>
      </w:r>
      <w:r w:rsidRPr="00BB3E6A">
        <w:rPr>
          <w:rFonts w:cs="Times New Roman"/>
          <w:iCs w:val="0"/>
          <w:color w:val="auto"/>
          <w:sz w:val="20"/>
          <w:szCs w:val="20"/>
        </w:rPr>
        <w:t>”</w:t>
      </w:r>
      <w:r w:rsidRPr="00E369B0">
        <w:rPr>
          <w:sz w:val="20"/>
          <w:szCs w:val="20"/>
        </w:rPr>
        <w:t>) of such withdrawal, modification and / or variation of such scheme(s) and the Bank shall become entitled to charge and the Borrower shall be liable to pay interest at such usual rate(s) from the Said Date. In case the relevant Facilities are eligible</w:t>
      </w:r>
      <w:r w:rsidR="00895998">
        <w:rPr>
          <w:sz w:val="20"/>
          <w:szCs w:val="20"/>
        </w:rPr>
        <w:t xml:space="preserve"> </w:t>
      </w:r>
      <w:r w:rsidRPr="00E369B0">
        <w:rPr>
          <w:sz w:val="20"/>
          <w:szCs w:val="20"/>
        </w:rPr>
        <w:t xml:space="preserve">for cover under any </w:t>
      </w:r>
      <w:r w:rsidR="00FF51A9">
        <w:rPr>
          <w:rFonts w:cs="Times New Roman"/>
          <w:iCs w:val="0"/>
          <w:color w:val="auto"/>
          <w:sz w:val="20"/>
          <w:szCs w:val="20"/>
        </w:rPr>
        <w:t>‘</w:t>
      </w:r>
      <w:r w:rsidRPr="00E369B0">
        <w:rPr>
          <w:sz w:val="20"/>
          <w:szCs w:val="20"/>
        </w:rPr>
        <w:t>guarantee scheme</w:t>
      </w:r>
      <w:r w:rsidR="00FF51A9">
        <w:rPr>
          <w:sz w:val="20"/>
          <w:szCs w:val="20"/>
        </w:rPr>
        <w:t>’</w:t>
      </w:r>
      <w:r w:rsidRPr="00E369B0">
        <w:rPr>
          <w:sz w:val="20"/>
          <w:szCs w:val="20"/>
        </w:rPr>
        <w:t>, the Borrower shall bear the guarantee fee paid / to be paid in connection with such Facilities; such guarantee fee may be debited to the relevant Account and shall be treated as part of the Facilities and shall carry interest at the rate specified in the CAL.</w:t>
      </w:r>
    </w:p>
    <w:p w14:paraId="0DDDB85E" w14:textId="77777777" w:rsidR="00BD4FD6" w:rsidRPr="00E369B0" w:rsidRDefault="00BD4FD6">
      <w:pPr>
        <w:ind w:left="567" w:hanging="567"/>
        <w:jc w:val="both"/>
        <w:rPr>
          <w:sz w:val="20"/>
          <w:szCs w:val="20"/>
        </w:rPr>
      </w:pPr>
    </w:p>
    <w:p w14:paraId="0DF69BA2"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sz w:val="20"/>
          <w:szCs w:val="20"/>
        </w:rPr>
        <w:t xml:space="preserve">4.4 </w:t>
      </w:r>
      <w:r w:rsidR="00DC5A4E">
        <w:rPr>
          <w:rFonts w:ascii="Zurich BT" w:hAnsi="Zurich BT" w:cs="Zurich BT"/>
          <w:sz w:val="20"/>
          <w:szCs w:val="20"/>
        </w:rPr>
        <w:tab/>
      </w:r>
      <w:r w:rsidRPr="00E369B0">
        <w:rPr>
          <w:rFonts w:ascii="Zurich BT" w:hAnsi="Zurich BT" w:cs="Zurich BT"/>
          <w:color w:val="000000"/>
          <w:sz w:val="20"/>
          <w:szCs w:val="20"/>
        </w:rPr>
        <w:t xml:space="preserve">Interest on the outstanding amounts under the Facilities / discount or other charges shall be calculated on the daily debit balance of such </w:t>
      </w:r>
      <w:r w:rsidR="00E65381">
        <w:rPr>
          <w:rFonts w:ascii="Zurich BT" w:hAnsi="Zurich BT" w:cs="Zurich BT"/>
          <w:color w:val="000000"/>
          <w:sz w:val="20"/>
          <w:szCs w:val="20"/>
        </w:rPr>
        <w:t>A</w:t>
      </w:r>
      <w:r w:rsidRPr="00E369B0">
        <w:rPr>
          <w:rFonts w:ascii="Zurich BT" w:hAnsi="Zurich BT" w:cs="Zurich BT"/>
          <w:color w:val="000000"/>
          <w:sz w:val="20"/>
          <w:szCs w:val="20"/>
        </w:rPr>
        <w:t xml:space="preserve">ccount </w:t>
      </w:r>
      <w:r w:rsidR="00D437C5">
        <w:rPr>
          <w:rFonts w:ascii="Zurich BT" w:hAnsi="Zurich BT" w:cs="Zurich BT"/>
          <w:color w:val="000000"/>
          <w:sz w:val="20"/>
          <w:szCs w:val="20"/>
        </w:rPr>
        <w:t xml:space="preserve">on the footing of compound interest </w:t>
      </w:r>
      <w:r w:rsidRPr="00E369B0">
        <w:rPr>
          <w:rFonts w:ascii="Zurich BT" w:hAnsi="Zurich BT" w:cs="Zurich BT"/>
          <w:color w:val="000000"/>
          <w:sz w:val="20"/>
          <w:szCs w:val="20"/>
        </w:rPr>
        <w:t xml:space="preserve">with </w:t>
      </w:r>
      <w:r w:rsidR="00E713A0">
        <w:rPr>
          <w:rFonts w:ascii="Zurich BT" w:hAnsi="Zurich BT" w:cs="Zurich BT"/>
          <w:color w:val="000000"/>
          <w:sz w:val="20"/>
          <w:szCs w:val="20"/>
        </w:rPr>
        <w:t xml:space="preserve">monthly or </w:t>
      </w:r>
      <w:r w:rsidRPr="00E369B0">
        <w:rPr>
          <w:rFonts w:ascii="Zurich BT" w:hAnsi="Zurich BT" w:cs="Zurich BT"/>
          <w:color w:val="000000"/>
          <w:sz w:val="20"/>
          <w:szCs w:val="20"/>
        </w:rPr>
        <w:t xml:space="preserve">such </w:t>
      </w:r>
      <w:r w:rsidR="00E713A0">
        <w:rPr>
          <w:rFonts w:ascii="Zurich BT" w:hAnsi="Zurich BT" w:cs="Zurich BT"/>
          <w:color w:val="000000"/>
          <w:sz w:val="20"/>
          <w:szCs w:val="20"/>
        </w:rPr>
        <w:t xml:space="preserve">other </w:t>
      </w:r>
      <w:r w:rsidRPr="00E369B0">
        <w:rPr>
          <w:rFonts w:ascii="Zurich BT" w:hAnsi="Zurich BT" w:cs="Zurich BT"/>
          <w:color w:val="000000"/>
          <w:sz w:val="20"/>
          <w:szCs w:val="20"/>
        </w:rPr>
        <w:t>rest</w:t>
      </w:r>
      <w:r w:rsidR="009A233A">
        <w:rPr>
          <w:rFonts w:ascii="Zurich BT" w:hAnsi="Zurich BT" w:cs="Zurich BT"/>
          <w:color w:val="000000"/>
          <w:sz w:val="20"/>
          <w:szCs w:val="20"/>
        </w:rPr>
        <w:t>s</w:t>
      </w:r>
      <w:r w:rsidRPr="00E369B0">
        <w:rPr>
          <w:rFonts w:ascii="Zurich BT" w:hAnsi="Zurich BT" w:cs="Zurich BT"/>
          <w:color w:val="000000"/>
          <w:sz w:val="20"/>
          <w:szCs w:val="20"/>
        </w:rPr>
        <w:t xml:space="preserve"> as may be </w:t>
      </w:r>
      <w:r w:rsidR="007235E1">
        <w:rPr>
          <w:rFonts w:ascii="Zurich BT" w:hAnsi="Zurich BT" w:cs="Zurich BT"/>
          <w:color w:val="000000"/>
          <w:sz w:val="20"/>
          <w:szCs w:val="20"/>
        </w:rPr>
        <w:t xml:space="preserve">specified in the CAL or </w:t>
      </w:r>
      <w:r w:rsidRPr="00E369B0">
        <w:rPr>
          <w:rFonts w:ascii="Zurich BT" w:hAnsi="Zurich BT" w:cs="Zurich BT"/>
          <w:color w:val="000000"/>
          <w:sz w:val="20"/>
          <w:szCs w:val="20"/>
        </w:rPr>
        <w:t xml:space="preserve">decided by the Bank from time to time. The interest shall be computed on the basis of 365 </w:t>
      </w:r>
      <w:r w:rsidR="001332C8" w:rsidRPr="00E369B0">
        <w:rPr>
          <w:rFonts w:ascii="Zurich BT" w:hAnsi="Zurich BT" w:cs="Zurich BT"/>
          <w:color w:val="000000"/>
          <w:sz w:val="20"/>
          <w:szCs w:val="20"/>
        </w:rPr>
        <w:t xml:space="preserve">(three hundred and sixty five) </w:t>
      </w:r>
      <w:r w:rsidRPr="00E369B0">
        <w:rPr>
          <w:rFonts w:ascii="Zurich BT" w:hAnsi="Zurich BT" w:cs="Zurich BT"/>
          <w:color w:val="000000"/>
          <w:sz w:val="20"/>
          <w:szCs w:val="20"/>
        </w:rPr>
        <w:t xml:space="preserve">days a year for Facilities </w:t>
      </w:r>
      <w:r w:rsidR="00CC689E">
        <w:rPr>
          <w:rFonts w:ascii="Zurich BT" w:hAnsi="Zurich BT" w:cs="Zurich BT"/>
          <w:color w:val="000000"/>
          <w:sz w:val="20"/>
          <w:szCs w:val="20"/>
        </w:rPr>
        <w:t xml:space="preserve">denominated in Indian Rupee </w:t>
      </w:r>
      <w:r w:rsidRPr="00E369B0">
        <w:rPr>
          <w:rFonts w:ascii="Zurich BT" w:hAnsi="Zurich BT" w:cs="Zurich BT"/>
          <w:color w:val="000000"/>
          <w:sz w:val="20"/>
          <w:szCs w:val="20"/>
        </w:rPr>
        <w:t xml:space="preserve">and 360 </w:t>
      </w:r>
      <w:r w:rsidR="001332C8" w:rsidRPr="00E369B0">
        <w:rPr>
          <w:rFonts w:ascii="Zurich BT" w:hAnsi="Zurich BT" w:cs="Zurich BT"/>
          <w:color w:val="000000"/>
          <w:sz w:val="20"/>
          <w:szCs w:val="20"/>
        </w:rPr>
        <w:t xml:space="preserve">(three hundred and sixty) </w:t>
      </w:r>
      <w:r w:rsidRPr="00E369B0">
        <w:rPr>
          <w:rFonts w:ascii="Zurich BT" w:hAnsi="Zurich BT" w:cs="Zurich BT"/>
          <w:color w:val="000000"/>
          <w:sz w:val="20"/>
          <w:szCs w:val="20"/>
        </w:rPr>
        <w:t>days a year for Facilities</w:t>
      </w:r>
      <w:r w:rsidR="00CC689E">
        <w:rPr>
          <w:rFonts w:ascii="Zurich BT" w:hAnsi="Zurich BT" w:cs="Zurich BT"/>
          <w:color w:val="000000"/>
          <w:sz w:val="20"/>
          <w:szCs w:val="20"/>
        </w:rPr>
        <w:t xml:space="preserve"> denominated in currencies other than Indian Rupee</w:t>
      </w:r>
      <w:r w:rsidRPr="00E369B0">
        <w:rPr>
          <w:rFonts w:ascii="Zurich BT" w:hAnsi="Zurich BT" w:cs="Zurich BT"/>
          <w:color w:val="000000"/>
          <w:sz w:val="20"/>
          <w:szCs w:val="20"/>
        </w:rPr>
        <w:t xml:space="preserve">, and the actual number of days elapsed. Such interest shall be paid by the Borrower when debited to the Account. If the Due Date in respect of any amount payable under the Facilities falls on a day which is not a Business Day, the immediately preceding Business Day shall be the Due Date for such payment. </w:t>
      </w:r>
    </w:p>
    <w:p w14:paraId="48BD5325" w14:textId="77777777" w:rsidR="00BD4FD6" w:rsidRPr="00E369B0" w:rsidRDefault="00BD4FD6">
      <w:pPr>
        <w:pStyle w:val="BodyTextIndent2"/>
        <w:ind w:left="567" w:hanging="567"/>
        <w:jc w:val="both"/>
        <w:rPr>
          <w:rFonts w:ascii="Zurich BT" w:hAnsi="Zurich BT" w:cs="Zurich BT"/>
          <w:color w:val="000000"/>
          <w:sz w:val="20"/>
          <w:szCs w:val="20"/>
        </w:rPr>
      </w:pPr>
    </w:p>
    <w:p w14:paraId="222B7C3F" w14:textId="38722A93" w:rsidR="00BD4FD6" w:rsidRPr="00E369B0" w:rsidRDefault="00BD4FD6">
      <w:pPr>
        <w:pStyle w:val="BodyTextIndent2"/>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4.5 </w:t>
      </w:r>
      <w:r w:rsidR="00971B34" w:rsidRPr="00E369B0">
        <w:rPr>
          <w:rFonts w:ascii="Zurich BT" w:hAnsi="Zurich BT" w:cs="Zurich BT"/>
          <w:color w:val="000000"/>
          <w:sz w:val="20"/>
          <w:szCs w:val="20"/>
        </w:rPr>
        <w:tab/>
      </w:r>
      <w:r w:rsidRPr="00E369B0">
        <w:rPr>
          <w:rFonts w:ascii="Zurich BT" w:hAnsi="Zurich BT" w:cs="Zurich BT"/>
          <w:color w:val="000000"/>
          <w:sz w:val="20"/>
          <w:szCs w:val="20"/>
        </w:rPr>
        <w:t>The Borrower shall bear all taxes, other imposts, costs, charges</w:t>
      </w:r>
      <w:r w:rsidR="00AC27D1">
        <w:rPr>
          <w:rFonts w:ascii="Zurich BT" w:hAnsi="Zurich BT" w:cs="Zurich BT"/>
          <w:color w:val="000000"/>
          <w:sz w:val="20"/>
          <w:szCs w:val="20"/>
        </w:rPr>
        <w:t xml:space="preserve"> </w:t>
      </w:r>
      <w:r w:rsidR="00AC27D1" w:rsidRPr="00AC27D1">
        <w:rPr>
          <w:rFonts w:ascii="Zurich BT" w:hAnsi="Zurich BT" w:cs="Zurich BT"/>
          <w:color w:val="000000"/>
          <w:sz w:val="20"/>
          <w:szCs w:val="20"/>
        </w:rPr>
        <w:t>(including legal fees, cost of investigation of title to the Borrower’s/security provi</w:t>
      </w:r>
      <w:r w:rsidR="00F3429F">
        <w:rPr>
          <w:rFonts w:ascii="Zurich BT" w:hAnsi="Zurich BT" w:cs="Zurich BT"/>
          <w:color w:val="000000"/>
          <w:sz w:val="20"/>
          <w:szCs w:val="20"/>
        </w:rPr>
        <w:t xml:space="preserve">der’s assets and protection of the </w:t>
      </w:r>
      <w:r w:rsidR="00AC27D1" w:rsidRPr="00AC27D1">
        <w:rPr>
          <w:rFonts w:ascii="Zurich BT" w:hAnsi="Zurich BT" w:cs="Zurich BT"/>
          <w:color w:val="000000"/>
          <w:sz w:val="20"/>
          <w:szCs w:val="20"/>
        </w:rPr>
        <w:t>Bank's interest)</w:t>
      </w:r>
      <w:r w:rsidRPr="00AC27D1">
        <w:rPr>
          <w:rFonts w:ascii="Zurich BT" w:hAnsi="Zurich BT" w:cs="Zurich BT"/>
          <w:color w:val="000000"/>
          <w:sz w:val="20"/>
          <w:szCs w:val="20"/>
        </w:rPr>
        <w:t>,</w:t>
      </w:r>
      <w:r w:rsidRPr="00E369B0">
        <w:rPr>
          <w:rFonts w:ascii="Zurich BT" w:hAnsi="Zurich BT" w:cs="Zurich BT"/>
          <w:color w:val="000000"/>
          <w:sz w:val="20"/>
          <w:szCs w:val="20"/>
        </w:rPr>
        <w:t xml:space="preserve"> fees</w:t>
      </w:r>
      <w:r w:rsidR="00D54706">
        <w:rPr>
          <w:rFonts w:ascii="Zurich BT" w:hAnsi="Zurich BT" w:cs="Zurich BT"/>
          <w:color w:val="000000"/>
          <w:sz w:val="20"/>
          <w:szCs w:val="20"/>
        </w:rPr>
        <w:t>, levies</w:t>
      </w:r>
      <w:r w:rsidRPr="00E369B0">
        <w:rPr>
          <w:rFonts w:ascii="Zurich BT" w:hAnsi="Zurich BT" w:cs="Zurich BT"/>
          <w:color w:val="000000"/>
          <w:sz w:val="20"/>
          <w:szCs w:val="20"/>
        </w:rPr>
        <w:t xml:space="preserve"> and duties including stamp duty and relevant registration and filing charges in connection with the Transaction Documents (including any differential or additional duties and taxes which may be required pursuant to the provisions of the applicable laws from time to time), as may be levied from time to time by the </w:t>
      </w:r>
      <w:r w:rsidR="00FF51A9">
        <w:rPr>
          <w:rFonts w:ascii="Zurich BT" w:hAnsi="Zurich BT" w:cs="Zurich BT"/>
          <w:color w:val="000000"/>
          <w:sz w:val="20"/>
          <w:szCs w:val="20"/>
        </w:rPr>
        <w:t>g</w:t>
      </w:r>
      <w:r w:rsidRPr="00E369B0">
        <w:rPr>
          <w:rFonts w:ascii="Zurich BT" w:hAnsi="Zurich BT" w:cs="Zurich BT"/>
          <w:color w:val="000000"/>
          <w:sz w:val="20"/>
          <w:szCs w:val="20"/>
        </w:rPr>
        <w:t>overnment or other authority including those incurred by the Bank in connection with the Facilities. In the event of the Borrower failing to pay the monies referred to above, the Bank shall be at liberty, but shall not be obliged to pay the same.</w:t>
      </w:r>
      <w:r w:rsidR="00895998">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Borrower shall reimburse promptly and without any demur all sums paid by the Bank in accordance with the provisions contained herein. </w:t>
      </w:r>
    </w:p>
    <w:p w14:paraId="794A5380" w14:textId="77777777" w:rsidR="00BD4FD6" w:rsidRPr="00E369B0" w:rsidRDefault="00BD4FD6">
      <w:pPr>
        <w:pStyle w:val="BodyTextIndent2"/>
        <w:ind w:left="567" w:hanging="567"/>
        <w:jc w:val="both"/>
        <w:rPr>
          <w:rFonts w:ascii="Zurich BT" w:hAnsi="Zurich BT" w:cs="Zurich BT"/>
          <w:color w:val="000000"/>
          <w:sz w:val="20"/>
          <w:szCs w:val="20"/>
        </w:rPr>
      </w:pPr>
    </w:p>
    <w:p w14:paraId="337254CE" w14:textId="77777777" w:rsidR="00BD4FD6" w:rsidRPr="00E369B0" w:rsidRDefault="00BD4FD6">
      <w:pPr>
        <w:pStyle w:val="BodyTextIndent2"/>
        <w:ind w:left="567" w:hanging="567"/>
        <w:jc w:val="both"/>
        <w:rPr>
          <w:rFonts w:ascii="Zurich BT" w:eastAsia="Zurich BT" w:hAnsi="Zurich BT" w:cs="Zurich BT"/>
          <w:sz w:val="20"/>
          <w:szCs w:val="20"/>
        </w:rPr>
      </w:pPr>
      <w:r w:rsidRPr="00E369B0">
        <w:rPr>
          <w:rFonts w:ascii="Zurich BT" w:hAnsi="Zurich BT" w:cs="Zurich BT"/>
          <w:color w:val="000000"/>
          <w:sz w:val="20"/>
          <w:szCs w:val="20"/>
        </w:rPr>
        <w:t xml:space="preserve">4.6 </w:t>
      </w:r>
      <w:r w:rsidR="00210A9F" w:rsidRPr="00E369B0">
        <w:rPr>
          <w:rFonts w:ascii="Zurich BT" w:hAnsi="Zurich BT" w:cs="Zurich BT"/>
          <w:color w:val="000000"/>
          <w:sz w:val="20"/>
          <w:szCs w:val="20"/>
        </w:rPr>
        <w:tab/>
      </w:r>
      <w:r w:rsidRPr="00E369B0">
        <w:rPr>
          <w:rFonts w:ascii="Zurich BT" w:hAnsi="Zurich BT" w:cs="Zurich BT"/>
          <w:sz w:val="20"/>
          <w:szCs w:val="20"/>
        </w:rPr>
        <w:t xml:space="preserve">All payments by the Borrower under the Facility Agreement shall be made free and clear of and without any deduction / withholding, except to the extent that the Borrower is required by law to make payment subject to any deduction / withholding of taxes. Provided that, all taxes required by law to be deducted / withheld by the Borrower from any amounts paid or payable including but not limited to interest, commission, </w:t>
      </w:r>
      <w:r w:rsidR="00BB3DB3">
        <w:rPr>
          <w:rFonts w:ascii="Zurich BT" w:hAnsi="Zurich BT" w:cs="Zurich BT"/>
          <w:sz w:val="20"/>
          <w:szCs w:val="20"/>
        </w:rPr>
        <w:t xml:space="preserve">fees, </w:t>
      </w:r>
      <w:r w:rsidRPr="00E369B0">
        <w:rPr>
          <w:rFonts w:ascii="Zurich BT" w:hAnsi="Zurich BT" w:cs="Zurich BT"/>
          <w:sz w:val="20"/>
          <w:szCs w:val="20"/>
        </w:rPr>
        <w:t xml:space="preserve">discount, service and other charges under the Facility Agreement, shall be paid by the Borrower when due and the Borrower shall, </w:t>
      </w:r>
      <w:r w:rsidRPr="00E369B0">
        <w:rPr>
          <w:rFonts w:ascii="Zurich BT" w:hAnsi="Zurich BT" w:cs="Zurich BT"/>
          <w:color w:val="000000"/>
          <w:sz w:val="20"/>
          <w:szCs w:val="20"/>
        </w:rPr>
        <w:t xml:space="preserve">within the statutory time frame prescribed under the law or 30 </w:t>
      </w:r>
      <w:r w:rsidR="00FD6D8F" w:rsidRPr="00E369B0">
        <w:rPr>
          <w:rFonts w:ascii="Zurich BT" w:hAnsi="Zurich BT" w:cs="Zurich BT"/>
          <w:color w:val="000000"/>
          <w:sz w:val="20"/>
          <w:szCs w:val="20"/>
        </w:rPr>
        <w:t xml:space="preserve">(thirty) </w:t>
      </w:r>
      <w:r w:rsidRPr="00E369B0">
        <w:rPr>
          <w:rFonts w:ascii="Zurich BT" w:hAnsi="Zurich BT" w:cs="Zurich BT"/>
          <w:color w:val="000000"/>
          <w:sz w:val="20"/>
          <w:szCs w:val="20"/>
        </w:rPr>
        <w:t>days of the payment being made, whichever is earlier,</w:t>
      </w:r>
      <w:r w:rsidRPr="00E369B0">
        <w:rPr>
          <w:rFonts w:ascii="Zurich BT" w:hAnsi="Zurich BT" w:cs="Zurich BT"/>
          <w:sz w:val="20"/>
          <w:szCs w:val="20"/>
        </w:rPr>
        <w:t xml:space="preserve"> deliver to the Bank</w:t>
      </w:r>
      <w:r w:rsidR="00BE4702">
        <w:rPr>
          <w:rFonts w:ascii="Zurich BT" w:hAnsi="Zurich BT" w:cs="Zurich BT"/>
          <w:sz w:val="20"/>
          <w:szCs w:val="20"/>
        </w:rPr>
        <w:t xml:space="preserve"> </w:t>
      </w:r>
      <w:r w:rsidRPr="00E369B0">
        <w:rPr>
          <w:rFonts w:ascii="Zurich BT" w:hAnsi="Zurich BT" w:cs="Zurich BT"/>
          <w:sz w:val="20"/>
          <w:szCs w:val="20"/>
        </w:rPr>
        <w:t>satisfactory evidence that the tax has been duly remitted to the appropriate authority and tax deduction certificates delivered to the Bank.</w:t>
      </w:r>
    </w:p>
    <w:p w14:paraId="442C2DB0" w14:textId="77777777" w:rsidR="00BD4FD6" w:rsidRPr="00E369B0" w:rsidRDefault="00BD4FD6">
      <w:pPr>
        <w:pStyle w:val="WW-Default"/>
        <w:ind w:left="567" w:hanging="567"/>
        <w:jc w:val="both"/>
        <w:rPr>
          <w:rFonts w:ascii="Zurich BT" w:hAnsi="Zurich BT" w:cs="Zurich BT"/>
          <w:sz w:val="20"/>
          <w:szCs w:val="20"/>
        </w:rPr>
      </w:pPr>
    </w:p>
    <w:p w14:paraId="6DE1A462"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4.7</w:t>
      </w:r>
      <w:r w:rsidR="008C53B3">
        <w:rPr>
          <w:rFonts w:ascii="Zurich BT" w:hAnsi="Zurich BT" w:cs="Zurich BT"/>
          <w:color w:val="000000"/>
          <w:sz w:val="20"/>
          <w:szCs w:val="20"/>
        </w:rPr>
        <w:tab/>
      </w:r>
      <w:r w:rsidRPr="00E369B0">
        <w:rPr>
          <w:rFonts w:ascii="Zurich BT" w:hAnsi="Zurich BT" w:cs="Zurich BT"/>
          <w:color w:val="000000"/>
          <w:sz w:val="20"/>
          <w:szCs w:val="20"/>
        </w:rPr>
        <w:t xml:space="preserve">The Borrower shall, within </w:t>
      </w:r>
      <w:r w:rsidR="00FD6D8F" w:rsidRPr="00E369B0">
        <w:rPr>
          <w:rFonts w:ascii="Zurich BT" w:hAnsi="Zurich BT" w:cs="Zurich BT"/>
          <w:color w:val="000000"/>
          <w:sz w:val="20"/>
          <w:szCs w:val="20"/>
        </w:rPr>
        <w:t>3 (</w:t>
      </w:r>
      <w:r w:rsidRPr="00E369B0">
        <w:rPr>
          <w:rFonts w:ascii="Zurich BT" w:hAnsi="Zurich BT" w:cs="Zurich BT"/>
          <w:color w:val="000000"/>
          <w:sz w:val="20"/>
          <w:szCs w:val="20"/>
        </w:rPr>
        <w:t>three</w:t>
      </w:r>
      <w:r w:rsidR="00FD6D8F" w:rsidRPr="00E369B0">
        <w:rPr>
          <w:rFonts w:ascii="Zurich BT" w:hAnsi="Zurich BT" w:cs="Zurich BT"/>
          <w:color w:val="000000"/>
          <w:sz w:val="20"/>
          <w:szCs w:val="20"/>
        </w:rPr>
        <w:t>)</w:t>
      </w:r>
      <w:r w:rsidRPr="00E369B0">
        <w:rPr>
          <w:rFonts w:ascii="Zurich BT" w:hAnsi="Zurich BT" w:cs="Zurich BT"/>
          <w:color w:val="000000"/>
          <w:sz w:val="20"/>
          <w:szCs w:val="20"/>
        </w:rPr>
        <w:t xml:space="preserve"> Business Days of a demand by the Bank (in a form and manner as it may deem fit), pay the amount of any Increased Costs incurred by the Bank as a result of (</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the introduction of or any change in (or in the interpretation, administration or application of) any law or regulation; (ii) compliance with any law or regulation made before or after the date of the Facility Agreement (including any law or regulation concerning capital adequacy, prudential norms, liquidity, reserve assets or tax) or (iii) in the event of the Bank being called upon to pay any additional amount by a foreign lending agency in terms of their respective financing agreements or on account of factors beyond the control of the Bank.</w:t>
      </w:r>
    </w:p>
    <w:p w14:paraId="046C2F94" w14:textId="77777777" w:rsidR="00BD4FD6" w:rsidRPr="00E369B0" w:rsidRDefault="00BD4FD6">
      <w:pPr>
        <w:pStyle w:val="BodyTextIndent2"/>
        <w:ind w:left="567" w:hanging="567"/>
        <w:jc w:val="both"/>
        <w:rPr>
          <w:rFonts w:ascii="Zurich BT" w:hAnsi="Zurich BT" w:cs="Zurich BT"/>
          <w:color w:val="000000"/>
          <w:sz w:val="20"/>
          <w:szCs w:val="20"/>
        </w:rPr>
      </w:pPr>
    </w:p>
    <w:p w14:paraId="4569EA80" w14:textId="77777777" w:rsidR="00BD4FD6" w:rsidRPr="00E369B0" w:rsidRDefault="00BD4FD6">
      <w:pPr>
        <w:pStyle w:val="BodyTextIndent2"/>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4.8 </w:t>
      </w:r>
      <w:r w:rsidR="00367FE7" w:rsidRPr="00E369B0">
        <w:rPr>
          <w:rFonts w:ascii="Zurich BT" w:hAnsi="Zurich BT" w:cs="Zurich BT"/>
          <w:color w:val="000000"/>
          <w:sz w:val="20"/>
          <w:szCs w:val="20"/>
        </w:rPr>
        <w:tab/>
      </w:r>
      <w:r w:rsidRPr="00E369B0">
        <w:rPr>
          <w:rFonts w:ascii="Zurich BT" w:hAnsi="Zurich BT" w:cs="Zurich BT"/>
          <w:color w:val="000000"/>
          <w:sz w:val="20"/>
          <w:szCs w:val="20"/>
        </w:rPr>
        <w:t xml:space="preserve">The Borrower agrees, declares and confirms that, notwithstanding any terms and conditions to the contrary contained in the </w:t>
      </w:r>
      <w:r w:rsidR="009A4EC4">
        <w:rPr>
          <w:rFonts w:ascii="Zurich BT" w:hAnsi="Zurich BT" w:cs="Zurich BT"/>
          <w:color w:val="000000"/>
          <w:sz w:val="20"/>
          <w:szCs w:val="20"/>
        </w:rPr>
        <w:t>Transaction Documents</w:t>
      </w:r>
      <w:r w:rsidRPr="00E369B0">
        <w:rPr>
          <w:rFonts w:ascii="Zurich BT" w:hAnsi="Zurich BT" w:cs="Zurich BT"/>
          <w:color w:val="000000"/>
          <w:sz w:val="20"/>
          <w:szCs w:val="20"/>
        </w:rPr>
        <w:t xml:space="preserve">, the Bank may, at its absolute discretion, appropriate any payment made by the Borrower under the </w:t>
      </w:r>
      <w:r w:rsidR="009A4EC4">
        <w:rPr>
          <w:rFonts w:ascii="Zurich BT" w:hAnsi="Zurich BT" w:cs="Zurich BT"/>
          <w:color w:val="000000"/>
          <w:sz w:val="20"/>
          <w:szCs w:val="20"/>
        </w:rPr>
        <w:t>Transaction Documents</w:t>
      </w:r>
      <w:r w:rsidRPr="00E369B0">
        <w:rPr>
          <w:rFonts w:ascii="Zurich BT" w:hAnsi="Zurich BT" w:cs="Zurich BT"/>
          <w:color w:val="000000"/>
          <w:sz w:val="20"/>
          <w:szCs w:val="20"/>
        </w:rPr>
        <w:t xml:space="preserve">/ any amount </w:t>
      </w:r>
      <w:proofErr w:type="spellStart"/>
      <w:r w:rsidRPr="00E369B0">
        <w:rPr>
          <w:rFonts w:ascii="Zurich BT" w:hAnsi="Zurich BT" w:cs="Zurich BT"/>
          <w:color w:val="000000"/>
          <w:sz w:val="20"/>
          <w:szCs w:val="20"/>
        </w:rPr>
        <w:t>realised</w:t>
      </w:r>
      <w:proofErr w:type="spellEnd"/>
      <w:r w:rsidRPr="00E369B0">
        <w:rPr>
          <w:rFonts w:ascii="Zurich BT" w:hAnsi="Zurich BT" w:cs="Zurich BT"/>
          <w:color w:val="000000"/>
          <w:sz w:val="20"/>
          <w:szCs w:val="20"/>
        </w:rPr>
        <w:t xml:space="preserve"> by the Bank by enforcement of security or otherwise, towards the dues payable by the Borrower to the Bank under the </w:t>
      </w:r>
      <w:r w:rsidR="009A4EC4">
        <w:rPr>
          <w:rFonts w:ascii="Zurich BT" w:hAnsi="Zurich BT" w:cs="Zurich BT"/>
          <w:color w:val="000000"/>
          <w:sz w:val="20"/>
          <w:szCs w:val="20"/>
        </w:rPr>
        <w:t>Transaction Documents</w:t>
      </w:r>
      <w:r w:rsidR="00CB3248">
        <w:rPr>
          <w:rFonts w:ascii="Zurich BT" w:hAnsi="Zurich BT" w:cs="Zurich BT"/>
          <w:color w:val="000000"/>
          <w:sz w:val="20"/>
          <w:szCs w:val="20"/>
        </w:rPr>
        <w:t xml:space="preserve"> </w:t>
      </w:r>
      <w:r w:rsidRPr="00E369B0">
        <w:rPr>
          <w:rFonts w:ascii="Zurich BT" w:hAnsi="Zurich BT" w:cs="Zurich BT"/>
          <w:color w:val="000000"/>
          <w:sz w:val="20"/>
          <w:szCs w:val="20"/>
        </w:rPr>
        <w:t xml:space="preserve">and / or other agreements entered into between the Borrower and the Bank and in any manner whatsoever. </w:t>
      </w:r>
    </w:p>
    <w:p w14:paraId="0B561103" w14:textId="77777777" w:rsidR="00850150" w:rsidRPr="00C363AE" w:rsidRDefault="00850150">
      <w:pPr>
        <w:pStyle w:val="WW-Default"/>
      </w:pPr>
    </w:p>
    <w:p w14:paraId="7FD751C4"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ARTICLE V</w:t>
      </w:r>
    </w:p>
    <w:p w14:paraId="0268B675" w14:textId="77777777" w:rsidR="00BD4FD6" w:rsidRPr="00E369B0" w:rsidRDefault="00BD4FD6">
      <w:pPr>
        <w:pStyle w:val="WW-Default"/>
        <w:jc w:val="center"/>
        <w:rPr>
          <w:rFonts w:ascii="Zurich Blk BT" w:hAnsi="Zurich Blk BT" w:cs="Zurich Blk BT"/>
          <w:sz w:val="20"/>
          <w:szCs w:val="20"/>
        </w:rPr>
      </w:pPr>
      <w:r w:rsidRPr="00E369B0">
        <w:rPr>
          <w:rFonts w:ascii="Zurich Blk BT" w:hAnsi="Zurich Blk BT" w:cs="Zurich Blk BT"/>
          <w:sz w:val="20"/>
          <w:szCs w:val="20"/>
        </w:rPr>
        <w:t xml:space="preserve">SECURITY </w:t>
      </w:r>
    </w:p>
    <w:p w14:paraId="062C4980" w14:textId="77777777" w:rsidR="00BD4FD6" w:rsidRPr="00E369B0" w:rsidRDefault="00BD4FD6">
      <w:pPr>
        <w:pStyle w:val="Bodytext0"/>
        <w:jc w:val="both"/>
        <w:rPr>
          <w:rFonts w:ascii="Zurich BT" w:hAnsi="Zurich BT" w:cs="Zurich BT"/>
          <w:color w:val="000000"/>
          <w:sz w:val="20"/>
          <w:szCs w:val="20"/>
        </w:rPr>
      </w:pPr>
    </w:p>
    <w:p w14:paraId="6C0C604F" w14:textId="77777777" w:rsidR="004B4203" w:rsidRPr="00E369B0" w:rsidRDefault="00BD4FD6">
      <w:pPr>
        <w:pStyle w:val="Bodytext0"/>
        <w:ind w:left="567" w:hanging="567"/>
        <w:jc w:val="both"/>
        <w:rPr>
          <w:rFonts w:ascii="Zurich BT" w:hAnsi="Zurich BT" w:cs="Zurich BT"/>
          <w:color w:val="000000"/>
          <w:sz w:val="20"/>
          <w:szCs w:val="20"/>
        </w:rPr>
      </w:pPr>
      <w:r w:rsidRPr="00E369B0">
        <w:rPr>
          <w:rFonts w:ascii="Zurich BT" w:hAnsi="Zurich BT" w:cs="Zurich BT"/>
          <w:color w:val="000000"/>
          <w:sz w:val="20"/>
          <w:szCs w:val="20"/>
        </w:rPr>
        <w:t>5.1</w:t>
      </w:r>
      <w:r w:rsidR="00BD6371" w:rsidRPr="00E369B0">
        <w:rPr>
          <w:rFonts w:ascii="Zurich BT" w:hAnsi="Zurich BT" w:cs="Zurich BT"/>
          <w:color w:val="000000"/>
          <w:sz w:val="20"/>
          <w:szCs w:val="20"/>
        </w:rPr>
        <w:t xml:space="preserve"> </w:t>
      </w:r>
      <w:r w:rsidR="00094CCB">
        <w:rPr>
          <w:rFonts w:ascii="Zurich BT" w:hAnsi="Zurich BT" w:cs="Zurich BT"/>
          <w:color w:val="000000"/>
          <w:sz w:val="20"/>
          <w:szCs w:val="20"/>
        </w:rPr>
        <w:tab/>
      </w:r>
      <w:r w:rsidRPr="00E369B0">
        <w:rPr>
          <w:rFonts w:ascii="Zurich Blk BT" w:hAnsi="Zurich Blk BT" w:cs="Zurich Blk BT"/>
          <w:color w:val="000000"/>
          <w:sz w:val="20"/>
          <w:szCs w:val="20"/>
        </w:rPr>
        <w:t xml:space="preserve">SECURITY </w:t>
      </w:r>
    </w:p>
    <w:p w14:paraId="31D798FF" w14:textId="77777777" w:rsidR="00850150" w:rsidRDefault="00850150">
      <w:pPr>
        <w:pStyle w:val="Bodytext0"/>
        <w:ind w:left="426"/>
        <w:jc w:val="both"/>
        <w:rPr>
          <w:rFonts w:ascii="Zurich BT" w:hAnsi="Zurich BT" w:cs="Zurich BT"/>
          <w:color w:val="000000"/>
          <w:sz w:val="20"/>
          <w:szCs w:val="20"/>
        </w:rPr>
      </w:pPr>
    </w:p>
    <w:p w14:paraId="37154554" w14:textId="001E9DA1" w:rsidR="00BD4FD6" w:rsidRPr="00E369B0" w:rsidRDefault="00BD4FD6">
      <w:pPr>
        <w:pStyle w:val="Bodytext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Facility together with all interest, liquidated damages, fees,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xml:space="preserve"> on prepayment, costs, charges, expenses and other monies whatsoever stipulated in or payable under the Transaction Documents shall be secured by such security, if any, as stipulated in the CAL (</w:t>
      </w:r>
      <w:r w:rsidRPr="003535A9">
        <w:rPr>
          <w:rFonts w:ascii="Zurich BT" w:hAnsi="Zurich BT"/>
          <w:sz w:val="20"/>
          <w:szCs w:val="20"/>
        </w:rPr>
        <w:t>“</w:t>
      </w:r>
      <w:r w:rsidRPr="00E369B0">
        <w:rPr>
          <w:rFonts w:ascii="Zurich Blk BT" w:hAnsi="Zurich Blk BT" w:cs="Zurich Blk BT"/>
          <w:color w:val="000000"/>
          <w:sz w:val="20"/>
          <w:szCs w:val="20"/>
        </w:rPr>
        <w:t>Security</w:t>
      </w:r>
      <w:r w:rsidRPr="003535A9">
        <w:rPr>
          <w:rFonts w:ascii="Zurich BT" w:hAnsi="Zurich BT"/>
          <w:sz w:val="20"/>
          <w:szCs w:val="20"/>
        </w:rPr>
        <w:t>”</w:t>
      </w:r>
      <w:r w:rsidRPr="00E369B0">
        <w:rPr>
          <w:rFonts w:ascii="Zurich BT" w:hAnsi="Zurich BT" w:cs="Zurich BT"/>
          <w:color w:val="000000"/>
          <w:sz w:val="20"/>
          <w:szCs w:val="20"/>
        </w:rPr>
        <w:t>), which shall be created and perfected in a form and manner satisfactory to the Bank</w:t>
      </w:r>
      <w:r w:rsidR="00AC35A7">
        <w:rPr>
          <w:rFonts w:ascii="Zurich BT" w:hAnsi="Zurich BT" w:cs="Zurich BT"/>
          <w:color w:val="000000"/>
          <w:sz w:val="20"/>
          <w:szCs w:val="20"/>
        </w:rPr>
        <w:t>, within the timeline as stipulated in the CAL</w:t>
      </w:r>
      <w:r w:rsidRPr="00E369B0">
        <w:rPr>
          <w:rFonts w:ascii="Zurich BT" w:hAnsi="Zurich BT" w:cs="Zurich BT"/>
          <w:color w:val="000000"/>
          <w:sz w:val="20"/>
          <w:szCs w:val="20"/>
        </w:rPr>
        <w:t xml:space="preserve">. </w:t>
      </w:r>
    </w:p>
    <w:p w14:paraId="4611876C" w14:textId="77777777" w:rsidR="00BD4FD6" w:rsidRPr="00E369B0" w:rsidRDefault="00BD4FD6">
      <w:pPr>
        <w:pStyle w:val="Bodytext0"/>
        <w:ind w:left="426" w:hanging="426"/>
        <w:jc w:val="both"/>
        <w:rPr>
          <w:rFonts w:ascii="Zurich BT" w:hAnsi="Zurich BT" w:cs="Zurich BT"/>
          <w:color w:val="000000"/>
          <w:sz w:val="20"/>
          <w:szCs w:val="20"/>
        </w:rPr>
      </w:pPr>
    </w:p>
    <w:p w14:paraId="29852742" w14:textId="77777777" w:rsidR="00FF2DE5" w:rsidRDefault="00BD4FD6">
      <w:pPr>
        <w:ind w:left="567" w:hanging="567"/>
        <w:jc w:val="both"/>
        <w:rPr>
          <w:rFonts w:ascii="Zurich BT" w:hAnsi="Zurich BT" w:cs="Zurich BT"/>
          <w:sz w:val="20"/>
          <w:szCs w:val="20"/>
        </w:rPr>
      </w:pPr>
      <w:r w:rsidRPr="00E369B0">
        <w:rPr>
          <w:rFonts w:ascii="Zurich BT" w:hAnsi="Zurich BT" w:cs="Zurich BT"/>
          <w:sz w:val="20"/>
          <w:szCs w:val="20"/>
        </w:rPr>
        <w:t>5.2</w:t>
      </w:r>
      <w:r w:rsidR="00094CCB">
        <w:rPr>
          <w:rFonts w:ascii="Zurich BT" w:hAnsi="Zurich BT" w:cs="Zurich BT"/>
          <w:sz w:val="20"/>
          <w:szCs w:val="20"/>
        </w:rPr>
        <w:tab/>
      </w:r>
      <w:r w:rsidRPr="00E369B0">
        <w:rPr>
          <w:rFonts w:ascii="Zurich Blk BT" w:hAnsi="Zurich Blk BT" w:cs="Zurich Blk BT"/>
          <w:sz w:val="20"/>
          <w:szCs w:val="20"/>
        </w:rPr>
        <w:t>CREATION OF SECURITY</w:t>
      </w:r>
      <w:r w:rsidRPr="00E369B0">
        <w:rPr>
          <w:rFonts w:ascii="Zurich BT" w:hAnsi="Zurich BT" w:cs="Zurich BT"/>
          <w:sz w:val="20"/>
          <w:szCs w:val="20"/>
        </w:rPr>
        <w:t xml:space="preserve"> </w:t>
      </w:r>
    </w:p>
    <w:p w14:paraId="743FCD77" w14:textId="77777777" w:rsidR="00094CCB" w:rsidRPr="00C363AE" w:rsidRDefault="00094CCB">
      <w:pPr>
        <w:pStyle w:val="WW-Default"/>
      </w:pPr>
    </w:p>
    <w:p w14:paraId="4EBA3ACD" w14:textId="77777777" w:rsidR="00BD4FD6" w:rsidRPr="00E369B0" w:rsidRDefault="0046717C">
      <w:pPr>
        <w:ind w:left="1134" w:hanging="567"/>
        <w:jc w:val="both"/>
        <w:rPr>
          <w:rFonts w:ascii="Zurich BT" w:hAnsi="Zurich BT" w:cs="Zurich BT"/>
          <w:color w:val="000000"/>
          <w:sz w:val="20"/>
          <w:szCs w:val="20"/>
        </w:rPr>
      </w:pP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 xml:space="preserve">) </w:t>
      </w:r>
      <w:r>
        <w:rPr>
          <w:rFonts w:ascii="Zurich BT" w:hAnsi="Zurich BT" w:cs="Zurich BT"/>
          <w:color w:val="000000"/>
          <w:sz w:val="20"/>
          <w:szCs w:val="20"/>
        </w:rPr>
        <w:tab/>
      </w:r>
      <w:r w:rsidR="00BD4FD6" w:rsidRPr="00E369B0">
        <w:rPr>
          <w:rFonts w:ascii="Zurich BT" w:hAnsi="Zurich BT" w:cs="Zurich BT"/>
          <w:color w:val="000000"/>
          <w:sz w:val="20"/>
          <w:szCs w:val="20"/>
        </w:rPr>
        <w:t xml:space="preserve">The Borrower </w:t>
      </w:r>
      <w:r w:rsidR="00FF51A9" w:rsidRPr="00FF51A9">
        <w:rPr>
          <w:rFonts w:ascii="Zurich BT" w:hAnsi="Zurich BT" w:cs="Zurich BT"/>
          <w:color w:val="000000"/>
          <w:sz w:val="20"/>
          <w:szCs w:val="20"/>
        </w:rPr>
        <w:t xml:space="preserve">agrees and undertakes that the Borrower </w:t>
      </w:r>
      <w:r w:rsidR="00BD4FD6" w:rsidRPr="00E369B0">
        <w:rPr>
          <w:rFonts w:ascii="Zurich BT" w:hAnsi="Zurich BT" w:cs="Zurich BT"/>
          <w:color w:val="000000"/>
          <w:sz w:val="20"/>
          <w:szCs w:val="20"/>
        </w:rPr>
        <w:t>and / or any other person (</w:t>
      </w:r>
      <w:r w:rsidR="00C358EF">
        <w:rPr>
          <w:rFonts w:ascii="Zurich BT" w:hAnsi="Zurich BT" w:cs="Zurich BT"/>
          <w:color w:val="000000"/>
          <w:sz w:val="20"/>
          <w:szCs w:val="20"/>
        </w:rPr>
        <w:t xml:space="preserve">collectively referred to as </w:t>
      </w:r>
      <w:r w:rsidR="00BD4FD6" w:rsidRPr="00E369B0">
        <w:rPr>
          <w:rFonts w:ascii="Zurich BT" w:hAnsi="Zurich BT" w:cs="Zurich BT"/>
          <w:color w:val="000000"/>
          <w:sz w:val="20"/>
          <w:szCs w:val="20"/>
        </w:rPr>
        <w:t xml:space="preserve">the </w:t>
      </w:r>
      <w:r w:rsidR="00BD4FD6" w:rsidRPr="003535A9">
        <w:rPr>
          <w:rFonts w:ascii="Zurich BT" w:hAnsi="Zurich BT"/>
          <w:sz w:val="20"/>
          <w:szCs w:val="20"/>
        </w:rPr>
        <w:t>“</w:t>
      </w:r>
      <w:r w:rsidR="00BD4FD6" w:rsidRPr="00E369B0">
        <w:rPr>
          <w:rFonts w:ascii="Zurich Blk BT" w:hAnsi="Zurich Blk BT" w:cs="Zurich Blk BT"/>
          <w:color w:val="000000"/>
          <w:sz w:val="20"/>
          <w:szCs w:val="20"/>
        </w:rPr>
        <w:t>Security Provider</w:t>
      </w:r>
      <w:r w:rsidR="00BD4FD6" w:rsidRPr="003535A9">
        <w:rPr>
          <w:rFonts w:ascii="Zurich BT" w:hAnsi="Zurich BT"/>
          <w:sz w:val="20"/>
          <w:szCs w:val="20"/>
        </w:rPr>
        <w:t>”</w:t>
      </w:r>
      <w:r w:rsidR="00BD4FD6" w:rsidRPr="00E369B0">
        <w:rPr>
          <w:rFonts w:ascii="Zurich BT" w:hAnsi="Zurich BT" w:cs="Zurich BT"/>
          <w:color w:val="000000"/>
          <w:sz w:val="20"/>
          <w:szCs w:val="20"/>
        </w:rPr>
        <w:t xml:space="preserve">) </w:t>
      </w:r>
      <w:r w:rsidR="00FF51A9">
        <w:rPr>
          <w:rFonts w:ascii="Zurich BT" w:hAnsi="Zurich BT" w:cs="Zurich BT"/>
          <w:color w:val="000000"/>
          <w:sz w:val="20"/>
          <w:szCs w:val="20"/>
        </w:rPr>
        <w:t>providing</w:t>
      </w:r>
      <w:r w:rsidR="00BD4FD6" w:rsidRPr="00E369B0">
        <w:rPr>
          <w:rFonts w:ascii="Zurich BT" w:hAnsi="Zurich BT" w:cs="Zurich BT"/>
          <w:color w:val="000000"/>
          <w:sz w:val="20"/>
          <w:szCs w:val="20"/>
        </w:rPr>
        <w:t xml:space="preserve"> </w:t>
      </w:r>
      <w:r w:rsidR="003A7EA9">
        <w:rPr>
          <w:rFonts w:ascii="Zurich BT" w:hAnsi="Zurich BT" w:cs="Zurich BT"/>
          <w:color w:val="000000"/>
          <w:sz w:val="20"/>
          <w:szCs w:val="20"/>
        </w:rPr>
        <w:t>S</w:t>
      </w:r>
      <w:r w:rsidR="00BD4FD6" w:rsidRPr="00E369B0">
        <w:rPr>
          <w:rFonts w:ascii="Zurich BT" w:hAnsi="Zurich BT" w:cs="Zurich BT"/>
          <w:color w:val="000000"/>
          <w:sz w:val="20"/>
          <w:szCs w:val="20"/>
        </w:rPr>
        <w:t xml:space="preserve">ecurity: </w:t>
      </w:r>
    </w:p>
    <w:p w14:paraId="596EABF4" w14:textId="14DE64F0" w:rsidR="00BD4FD6" w:rsidRPr="00C363AE" w:rsidRDefault="00BD4FD6" w:rsidP="00CD09AF">
      <w:pPr>
        <w:pStyle w:val="ListParagraph"/>
        <w:numPr>
          <w:ilvl w:val="0"/>
          <w:numId w:val="26"/>
        </w:numPr>
        <w:tabs>
          <w:tab w:val="left" w:pos="851"/>
        </w:tabs>
        <w:ind w:left="1418" w:hanging="284"/>
        <w:jc w:val="both"/>
        <w:rPr>
          <w:sz w:val="20"/>
          <w:szCs w:val="20"/>
        </w:rPr>
      </w:pPr>
      <w:r w:rsidRPr="00C363AE">
        <w:rPr>
          <w:rFonts w:ascii="Zurich BT" w:hAnsi="Zurich BT" w:cs="Zurich BT"/>
          <w:color w:val="000000"/>
          <w:sz w:val="20"/>
          <w:szCs w:val="20"/>
        </w:rPr>
        <w:t>shall make out a good and marketable</w:t>
      </w:r>
      <w:r w:rsidR="00BE4702">
        <w:rPr>
          <w:rFonts w:ascii="Zurich BT" w:hAnsi="Zurich BT" w:cs="Zurich BT"/>
          <w:color w:val="000000"/>
          <w:sz w:val="20"/>
          <w:szCs w:val="20"/>
        </w:rPr>
        <w:t xml:space="preserve"> </w:t>
      </w:r>
      <w:r w:rsidRPr="00C363AE">
        <w:rPr>
          <w:rFonts w:ascii="Zurich BT" w:hAnsi="Zurich BT" w:cs="Zurich BT"/>
          <w:color w:val="000000"/>
          <w:sz w:val="20"/>
          <w:szCs w:val="20"/>
        </w:rPr>
        <w:t>title to its</w:t>
      </w:r>
      <w:r w:rsidR="00E46141">
        <w:rPr>
          <w:rFonts w:ascii="Zurich BT" w:hAnsi="Zurich BT" w:cs="Zurich BT"/>
          <w:color w:val="000000"/>
          <w:sz w:val="20"/>
          <w:szCs w:val="20"/>
        </w:rPr>
        <w:t>/their</w:t>
      </w:r>
      <w:r w:rsidRPr="00C363AE">
        <w:rPr>
          <w:rFonts w:ascii="Zurich BT" w:hAnsi="Zurich BT" w:cs="Zurich BT"/>
          <w:color w:val="000000"/>
          <w:sz w:val="20"/>
          <w:szCs w:val="20"/>
        </w:rPr>
        <w:t xml:space="preserve"> properties, present and future, to the satisfaction of the Bank and comply with all such formalities as may be necessary or required for the said purpose; </w:t>
      </w:r>
    </w:p>
    <w:p w14:paraId="05C7958C" w14:textId="77777777" w:rsidR="00BD4FD6" w:rsidRPr="00C363AE" w:rsidRDefault="00BD4FD6" w:rsidP="00CD09AF">
      <w:pPr>
        <w:pStyle w:val="ListParagraph"/>
        <w:numPr>
          <w:ilvl w:val="0"/>
          <w:numId w:val="26"/>
        </w:numPr>
        <w:tabs>
          <w:tab w:val="left" w:pos="993"/>
        </w:tabs>
        <w:ind w:left="1418" w:hanging="284"/>
        <w:jc w:val="both"/>
        <w:rPr>
          <w:sz w:val="20"/>
          <w:szCs w:val="20"/>
        </w:rPr>
      </w:pPr>
      <w:r w:rsidRPr="00C363AE">
        <w:rPr>
          <w:rFonts w:ascii="Zurich BT" w:hAnsi="Zurich BT" w:cs="Zurich BT"/>
          <w:color w:val="000000"/>
          <w:sz w:val="20"/>
          <w:szCs w:val="20"/>
        </w:rPr>
        <w:t xml:space="preserve">shall notify the Bank in writing of all its acquisitions of immoveable properties and secure the same in </w:t>
      </w:r>
      <w:proofErr w:type="spellStart"/>
      <w:r w:rsidRPr="00C363AE">
        <w:rPr>
          <w:rFonts w:ascii="Zurich BT" w:hAnsi="Zurich BT" w:cs="Zurich BT"/>
          <w:color w:val="000000"/>
          <w:sz w:val="20"/>
          <w:szCs w:val="20"/>
        </w:rPr>
        <w:t>favour</w:t>
      </w:r>
      <w:proofErr w:type="spellEnd"/>
      <w:r w:rsidRPr="00C363AE">
        <w:rPr>
          <w:rFonts w:ascii="Zurich BT" w:hAnsi="Zurich BT" w:cs="Zurich BT"/>
          <w:color w:val="000000"/>
          <w:sz w:val="20"/>
          <w:szCs w:val="20"/>
        </w:rPr>
        <w:t xml:space="preserve"> of the Bank, in such form and manner as may be decided by the Bank;</w:t>
      </w:r>
    </w:p>
    <w:p w14:paraId="54C0D088" w14:textId="77777777" w:rsidR="00BD4FD6" w:rsidRPr="008D629D" w:rsidRDefault="00BD4FD6" w:rsidP="00CD09AF">
      <w:pPr>
        <w:pStyle w:val="ListParagraph"/>
        <w:numPr>
          <w:ilvl w:val="0"/>
          <w:numId w:val="26"/>
        </w:numPr>
        <w:ind w:left="1418" w:hanging="284"/>
        <w:jc w:val="both"/>
        <w:rPr>
          <w:sz w:val="20"/>
          <w:szCs w:val="20"/>
        </w:rPr>
      </w:pPr>
      <w:r w:rsidRPr="00C363AE">
        <w:rPr>
          <w:rFonts w:ascii="Zurich BT" w:hAnsi="Zurich BT" w:cs="Zurich BT"/>
          <w:sz w:val="20"/>
          <w:szCs w:val="20"/>
        </w:rPr>
        <w:t>shall, upon request of the Bank, provide such additional security and/or Margin including cash margin to the satisfaction of the Bank</w:t>
      </w:r>
      <w:r w:rsidR="00F73AEA" w:rsidRPr="00C363AE">
        <w:rPr>
          <w:rFonts w:ascii="Zurich BT" w:hAnsi="Zurich BT" w:cs="Zurich BT"/>
          <w:sz w:val="20"/>
          <w:szCs w:val="20"/>
        </w:rPr>
        <w:t xml:space="preserve">, if, at any time during the subsistence of the Facility Agreement, the Bank is of the opinion that the </w:t>
      </w:r>
      <w:r w:rsidR="00C828C3" w:rsidRPr="00F27D61">
        <w:rPr>
          <w:rFonts w:ascii="Zurich BT" w:hAnsi="Zurich BT" w:cs="Zurich BT"/>
          <w:sz w:val="20"/>
          <w:szCs w:val="20"/>
        </w:rPr>
        <w:t>S</w:t>
      </w:r>
      <w:r w:rsidR="00F73AEA" w:rsidRPr="00F27D61">
        <w:rPr>
          <w:rFonts w:ascii="Zurich BT" w:hAnsi="Zurich BT" w:cs="Zurich BT"/>
          <w:sz w:val="20"/>
          <w:szCs w:val="20"/>
        </w:rPr>
        <w:t>ecurity provided</w:t>
      </w:r>
      <w:r w:rsidR="00A80792" w:rsidRPr="00F27D61">
        <w:rPr>
          <w:rFonts w:ascii="Zurich BT" w:hAnsi="Zurich BT" w:cs="Zurich BT"/>
          <w:sz w:val="20"/>
          <w:szCs w:val="20"/>
        </w:rPr>
        <w:t>,</w:t>
      </w:r>
      <w:r w:rsidR="00F73AEA" w:rsidRPr="00F27D61">
        <w:rPr>
          <w:rFonts w:ascii="Zurich BT" w:hAnsi="Zurich BT" w:cs="Zurich BT"/>
          <w:sz w:val="20"/>
          <w:szCs w:val="20"/>
        </w:rPr>
        <w:t xml:space="preserve"> </w:t>
      </w:r>
      <w:r w:rsidR="00CD70BE" w:rsidRPr="00F27D61">
        <w:rPr>
          <w:rFonts w:ascii="Zurich BT" w:hAnsi="Zurich BT" w:cs="Zurich BT"/>
          <w:sz w:val="20"/>
          <w:szCs w:val="20"/>
        </w:rPr>
        <w:t xml:space="preserve">or the relevant Margin </w:t>
      </w:r>
      <w:r w:rsidR="009C7BE4" w:rsidRPr="006118B6">
        <w:rPr>
          <w:rFonts w:ascii="Zurich BT" w:hAnsi="Zurich BT" w:cs="Zurich BT"/>
          <w:sz w:val="20"/>
          <w:szCs w:val="20"/>
        </w:rPr>
        <w:t xml:space="preserve">is or will </w:t>
      </w:r>
      <w:r w:rsidR="00F73AEA" w:rsidRPr="006118B6">
        <w:rPr>
          <w:rFonts w:ascii="Zurich BT" w:hAnsi="Zurich BT" w:cs="Zurich BT"/>
          <w:sz w:val="20"/>
          <w:szCs w:val="20"/>
        </w:rPr>
        <w:t>become inadequate</w:t>
      </w:r>
      <w:r w:rsidRPr="008D629D">
        <w:rPr>
          <w:rFonts w:ascii="Zurich BT" w:hAnsi="Zurich BT" w:cs="Zurich BT"/>
          <w:sz w:val="20"/>
          <w:szCs w:val="20"/>
        </w:rPr>
        <w:t xml:space="preserve">. </w:t>
      </w:r>
    </w:p>
    <w:p w14:paraId="040CE5D9" w14:textId="77777777" w:rsidR="00BD4FD6" w:rsidRPr="00E369B0" w:rsidRDefault="00BD4FD6">
      <w:pPr>
        <w:pStyle w:val="WW-Default"/>
        <w:ind w:left="851" w:hanging="425"/>
        <w:rPr>
          <w:sz w:val="20"/>
          <w:szCs w:val="20"/>
        </w:rPr>
      </w:pPr>
    </w:p>
    <w:p w14:paraId="7DDA73A5" w14:textId="77777777" w:rsidR="00FE6B2E" w:rsidRDefault="00BD4FD6">
      <w:pPr>
        <w:pStyle w:val="WW-Default"/>
        <w:ind w:left="1134" w:hanging="567"/>
        <w:jc w:val="both"/>
        <w:rPr>
          <w:rFonts w:ascii="Zurich BT" w:hAnsi="Zurich BT" w:cs="Zurich BT"/>
          <w:sz w:val="20"/>
          <w:szCs w:val="20"/>
        </w:rPr>
      </w:pPr>
      <w:r w:rsidRPr="00E369B0">
        <w:rPr>
          <w:rFonts w:ascii="Zurich BT" w:hAnsi="Zurich BT" w:cs="Zurich BT"/>
          <w:sz w:val="20"/>
          <w:szCs w:val="20"/>
        </w:rPr>
        <w:t>(i</w:t>
      </w:r>
      <w:r w:rsidR="0046717C">
        <w:rPr>
          <w:rFonts w:ascii="Zurich BT" w:hAnsi="Zurich BT" w:cs="Zurich BT"/>
          <w:sz w:val="20"/>
          <w:szCs w:val="20"/>
        </w:rPr>
        <w:t>i</w:t>
      </w:r>
      <w:r w:rsidRPr="00E369B0">
        <w:rPr>
          <w:rFonts w:ascii="Zurich BT" w:hAnsi="Zurich BT" w:cs="Zurich BT"/>
          <w:sz w:val="20"/>
          <w:szCs w:val="20"/>
        </w:rPr>
        <w:t xml:space="preserve">) </w:t>
      </w:r>
      <w:r w:rsidR="00E61AB6">
        <w:rPr>
          <w:rFonts w:ascii="Zurich BT" w:hAnsi="Zurich BT" w:cs="Zurich BT"/>
          <w:sz w:val="20"/>
          <w:szCs w:val="20"/>
        </w:rPr>
        <w:tab/>
      </w:r>
      <w:r w:rsidRPr="00E369B0">
        <w:rPr>
          <w:rFonts w:ascii="Zurich BT" w:hAnsi="Zurich BT" w:cs="Zurich BT"/>
          <w:sz w:val="20"/>
          <w:szCs w:val="20"/>
        </w:rPr>
        <w:t xml:space="preserve">The Bank shall have the sole discretion to decide whether or not to accept any particular asset as security for the Facility. The Bank shall be entitled to have all the assets offered as security for the Facility, valued by an appraiser appointed by the Bank in accordance with the prevalent market practice, at the cost of the Borrower and the Security Provider agrees and confirms to give all the required assistance / co-operation to such appraiser for such valuation and the said valuation shall be binding on the Security Provider. </w:t>
      </w:r>
      <w:r w:rsidR="00FE6B2E" w:rsidRPr="00E369B0">
        <w:rPr>
          <w:rFonts w:ascii="Zurich BT" w:hAnsi="Zurich BT" w:cs="Zurich BT"/>
          <w:sz w:val="20"/>
          <w:szCs w:val="20"/>
        </w:rPr>
        <w:t>The Borrower agrees and confirms that:</w:t>
      </w:r>
    </w:p>
    <w:p w14:paraId="40937B86" w14:textId="77777777" w:rsidR="0046717C" w:rsidRPr="00E369B0" w:rsidRDefault="0046717C">
      <w:pPr>
        <w:pStyle w:val="WW-Default"/>
        <w:ind w:left="1418" w:hanging="284"/>
        <w:jc w:val="both"/>
      </w:pPr>
    </w:p>
    <w:p w14:paraId="74F6A3CF" w14:textId="77777777" w:rsidR="00FE6B2E"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the indigenous r</w:t>
      </w:r>
      <w:r w:rsidR="00FE6B2E" w:rsidRPr="00E369B0">
        <w:rPr>
          <w:rFonts w:ascii="Zurich BT" w:hAnsi="Zurich BT" w:cs="Zurich BT"/>
          <w:sz w:val="20"/>
          <w:szCs w:val="20"/>
        </w:rPr>
        <w:t xml:space="preserve">aw materials, consumable stores and spares shall be valued at cost, current market rates, government controlled rates </w:t>
      </w:r>
      <w:r w:rsidR="00150A9B" w:rsidRPr="00E369B0">
        <w:rPr>
          <w:rFonts w:ascii="Zurich BT" w:hAnsi="Zurich BT" w:cs="Zurich BT"/>
          <w:sz w:val="20"/>
          <w:szCs w:val="20"/>
        </w:rPr>
        <w:t>or</w:t>
      </w:r>
      <w:r w:rsidR="00FE6B2E" w:rsidRPr="00E369B0">
        <w:rPr>
          <w:rFonts w:ascii="Zurich BT" w:hAnsi="Zurich BT" w:cs="Zurich BT"/>
          <w:sz w:val="20"/>
          <w:szCs w:val="20"/>
        </w:rPr>
        <w:t xml:space="preserve"> invoice rates</w:t>
      </w:r>
      <w:r w:rsidR="00150A9B" w:rsidRPr="00E369B0">
        <w:rPr>
          <w:rFonts w:ascii="Zurich BT" w:hAnsi="Zurich BT" w:cs="Zurich BT"/>
          <w:sz w:val="20"/>
          <w:szCs w:val="20"/>
        </w:rPr>
        <w:t>, whichever is the lowest</w:t>
      </w:r>
      <w:r w:rsidR="00E61AB6">
        <w:rPr>
          <w:rFonts w:ascii="Zurich BT" w:hAnsi="Zurich BT" w:cs="Zurich BT"/>
          <w:sz w:val="20"/>
          <w:szCs w:val="20"/>
        </w:rPr>
        <w:t>;</w:t>
      </w:r>
      <w:r w:rsidR="00FE6B2E" w:rsidRPr="00E369B0">
        <w:rPr>
          <w:rFonts w:ascii="Zurich BT" w:hAnsi="Zurich BT" w:cs="Zurich BT"/>
          <w:sz w:val="20"/>
          <w:szCs w:val="20"/>
        </w:rPr>
        <w:t xml:space="preserve"> </w:t>
      </w:r>
    </w:p>
    <w:p w14:paraId="34F73E20" w14:textId="77777777" w:rsidR="00F420C3"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imported raw materials may be valued at landed cost (including invoice value plus customs duty and other applicable duties) but excluding sales-tax and demurrage) or market price whichever is lower</w:t>
      </w:r>
      <w:r w:rsidR="00E61AB6">
        <w:rPr>
          <w:rFonts w:ascii="Zurich BT" w:hAnsi="Zurich BT" w:cs="Zurich BT"/>
          <w:sz w:val="20"/>
          <w:szCs w:val="20"/>
        </w:rPr>
        <w:t>;</w:t>
      </w:r>
    </w:p>
    <w:p w14:paraId="0C172A45" w14:textId="77777777" w:rsidR="00FE6B2E"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w</w:t>
      </w:r>
      <w:r w:rsidR="00FE6B2E" w:rsidRPr="00E369B0">
        <w:rPr>
          <w:rFonts w:ascii="Zurich BT" w:hAnsi="Zurich BT" w:cs="Zurich BT"/>
          <w:sz w:val="20"/>
          <w:szCs w:val="20"/>
        </w:rPr>
        <w:t>ork in progress shall be valued at raw materials at cost plus factory overheads</w:t>
      </w:r>
      <w:r w:rsidR="00E61AB6">
        <w:rPr>
          <w:rFonts w:ascii="Zurich BT" w:hAnsi="Zurich BT" w:cs="Zurich BT"/>
          <w:sz w:val="20"/>
          <w:szCs w:val="20"/>
        </w:rPr>
        <w:t>;</w:t>
      </w:r>
      <w:r w:rsidR="00FE6B2E" w:rsidRPr="00E369B0">
        <w:rPr>
          <w:rFonts w:ascii="Zurich BT" w:hAnsi="Zurich BT" w:cs="Zurich BT"/>
          <w:sz w:val="20"/>
          <w:szCs w:val="20"/>
        </w:rPr>
        <w:t xml:space="preserve"> </w:t>
      </w:r>
    </w:p>
    <w:p w14:paraId="6FBD47F8" w14:textId="77777777" w:rsidR="00FE6B2E" w:rsidRPr="00E369B0" w:rsidRDefault="00F420C3" w:rsidP="00CD09AF">
      <w:pPr>
        <w:pStyle w:val="WW-Default"/>
        <w:numPr>
          <w:ilvl w:val="0"/>
          <w:numId w:val="22"/>
        </w:numPr>
        <w:ind w:left="1418" w:hanging="284"/>
        <w:jc w:val="both"/>
        <w:rPr>
          <w:rFonts w:ascii="Zurich BT" w:hAnsi="Zurich BT" w:cs="Zurich BT"/>
          <w:sz w:val="20"/>
          <w:szCs w:val="20"/>
        </w:rPr>
      </w:pPr>
      <w:r w:rsidRPr="00E369B0">
        <w:rPr>
          <w:rFonts w:ascii="Zurich BT" w:hAnsi="Zurich BT" w:cs="Zurich BT"/>
          <w:sz w:val="20"/>
          <w:szCs w:val="20"/>
        </w:rPr>
        <w:t>f</w:t>
      </w:r>
      <w:r w:rsidR="00FE6B2E" w:rsidRPr="00E369B0">
        <w:rPr>
          <w:rFonts w:ascii="Zurich BT" w:hAnsi="Zurich BT" w:cs="Zurich BT"/>
          <w:sz w:val="20"/>
          <w:szCs w:val="20"/>
        </w:rPr>
        <w:t xml:space="preserve">inished goods shall be valued at cost, current market rates, government controlled rates </w:t>
      </w:r>
      <w:r w:rsidR="00150A9B" w:rsidRPr="00E369B0">
        <w:rPr>
          <w:rFonts w:ascii="Zurich BT" w:hAnsi="Zurich BT" w:cs="Zurich BT"/>
          <w:sz w:val="20"/>
          <w:szCs w:val="20"/>
        </w:rPr>
        <w:t>or</w:t>
      </w:r>
      <w:r w:rsidR="00FE6B2E" w:rsidRPr="00E369B0">
        <w:rPr>
          <w:rFonts w:ascii="Zurich BT" w:hAnsi="Zurich BT" w:cs="Zurich BT"/>
          <w:sz w:val="20"/>
          <w:szCs w:val="20"/>
        </w:rPr>
        <w:t xml:space="preserve"> Borrower’s</w:t>
      </w:r>
      <w:r w:rsidR="00150A9B" w:rsidRPr="00E369B0">
        <w:rPr>
          <w:rFonts w:ascii="Zurich BT" w:hAnsi="Zurich BT" w:cs="Zurich BT"/>
          <w:sz w:val="20"/>
          <w:szCs w:val="20"/>
        </w:rPr>
        <w:t>/Security Provider’s</w:t>
      </w:r>
      <w:r w:rsidR="00FE6B2E" w:rsidRPr="00E369B0">
        <w:rPr>
          <w:rFonts w:ascii="Zurich BT" w:hAnsi="Zurich BT" w:cs="Zurich BT"/>
          <w:sz w:val="20"/>
          <w:szCs w:val="20"/>
        </w:rPr>
        <w:t xml:space="preserve"> selling price, whichever is the lowest.</w:t>
      </w:r>
    </w:p>
    <w:p w14:paraId="4B7EEA0E" w14:textId="77777777" w:rsidR="00BD4FD6" w:rsidRPr="00E369B0" w:rsidRDefault="00BD4FD6">
      <w:pPr>
        <w:pStyle w:val="WW-Default"/>
        <w:ind w:left="426" w:hanging="426"/>
        <w:rPr>
          <w:sz w:val="20"/>
          <w:szCs w:val="20"/>
        </w:rPr>
      </w:pPr>
    </w:p>
    <w:p w14:paraId="5EE609C1" w14:textId="77777777" w:rsidR="00BD4FD6" w:rsidRPr="00E369B0" w:rsidRDefault="00BD4FD6">
      <w:pPr>
        <w:pStyle w:val="WW-Default"/>
        <w:ind w:left="1134" w:hanging="567"/>
        <w:jc w:val="both"/>
        <w:rPr>
          <w:rFonts w:ascii="Zurich BT" w:hAnsi="Zurich BT" w:cs="Zurich BT"/>
          <w:sz w:val="20"/>
          <w:szCs w:val="20"/>
        </w:rPr>
      </w:pPr>
      <w:r w:rsidRPr="00E369B0">
        <w:rPr>
          <w:rFonts w:ascii="Zurich BT" w:hAnsi="Zurich BT" w:cs="Zurich BT"/>
          <w:sz w:val="20"/>
          <w:szCs w:val="20"/>
        </w:rPr>
        <w:t>(</w:t>
      </w:r>
      <w:r w:rsidR="0046717C">
        <w:rPr>
          <w:rFonts w:ascii="Zurich BT" w:hAnsi="Zurich BT" w:cs="Zurich BT"/>
          <w:sz w:val="20"/>
          <w:szCs w:val="20"/>
        </w:rPr>
        <w:t>iii</w:t>
      </w:r>
      <w:r w:rsidRPr="00E369B0">
        <w:rPr>
          <w:rFonts w:ascii="Zurich BT" w:hAnsi="Zurich BT" w:cs="Zurich BT"/>
          <w:sz w:val="20"/>
          <w:szCs w:val="20"/>
        </w:rPr>
        <w:t>)</w:t>
      </w:r>
      <w:r w:rsidR="00ED7159">
        <w:rPr>
          <w:rFonts w:ascii="Zurich BT" w:hAnsi="Zurich BT" w:cs="Zurich BT"/>
          <w:sz w:val="20"/>
          <w:szCs w:val="20"/>
        </w:rPr>
        <w:tab/>
      </w:r>
      <w:r w:rsidRPr="00E369B0">
        <w:rPr>
          <w:rFonts w:ascii="Zurich BT" w:hAnsi="Zurich BT" w:cs="Zurich BT"/>
          <w:sz w:val="20"/>
          <w:szCs w:val="20"/>
        </w:rPr>
        <w:t xml:space="preserve">The </w:t>
      </w:r>
      <w:r w:rsidR="00243FB5">
        <w:rPr>
          <w:rFonts w:ascii="Zurich BT" w:hAnsi="Zurich BT" w:cs="Zurich BT"/>
          <w:sz w:val="20"/>
          <w:szCs w:val="20"/>
        </w:rPr>
        <w:t>Borrower</w:t>
      </w:r>
      <w:r w:rsidRPr="00E369B0">
        <w:rPr>
          <w:rFonts w:ascii="Zurich BT" w:hAnsi="Zurich BT" w:cs="Zurich BT"/>
          <w:sz w:val="20"/>
          <w:szCs w:val="20"/>
        </w:rPr>
        <w:t xml:space="preserve"> declares and assures the Bank that the Security Provider shall maintain regular turnover in the goods, movables and other assets hypothecated and / or pledged to the Bank. </w:t>
      </w:r>
    </w:p>
    <w:p w14:paraId="3A1115D1" w14:textId="77777777" w:rsidR="00BD4FD6" w:rsidRPr="00E369B0" w:rsidRDefault="00BD4FD6">
      <w:pPr>
        <w:pStyle w:val="WW-Default"/>
        <w:ind w:left="1134" w:hanging="567"/>
        <w:jc w:val="both"/>
        <w:rPr>
          <w:rFonts w:ascii="Zurich BT" w:hAnsi="Zurich BT" w:cs="Zurich BT"/>
          <w:sz w:val="20"/>
          <w:szCs w:val="20"/>
        </w:rPr>
      </w:pPr>
    </w:p>
    <w:p w14:paraId="3C7ED190" w14:textId="06124A0E" w:rsidR="00BD4FD6" w:rsidRPr="00F27D61" w:rsidRDefault="00BD4FD6">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r w:rsidR="0046717C">
        <w:rPr>
          <w:rFonts w:ascii="Zurich BT" w:hAnsi="Zurich BT" w:cs="Zurich BT"/>
          <w:color w:val="000000"/>
          <w:sz w:val="20"/>
          <w:szCs w:val="20"/>
        </w:rPr>
        <w:t>i</w:t>
      </w:r>
      <w:r w:rsidRPr="00E369B0">
        <w:rPr>
          <w:rFonts w:ascii="Zurich BT" w:hAnsi="Zurich BT" w:cs="Zurich BT"/>
          <w:color w:val="000000"/>
          <w:sz w:val="20"/>
          <w:szCs w:val="20"/>
        </w:rPr>
        <w:t>v)</w:t>
      </w:r>
      <w:r w:rsidR="00C469BA">
        <w:rPr>
          <w:rFonts w:ascii="Zurich BT" w:hAnsi="Zurich BT" w:cs="Zurich BT"/>
          <w:color w:val="000000"/>
          <w:sz w:val="20"/>
          <w:szCs w:val="20"/>
        </w:rPr>
        <w:tab/>
      </w:r>
      <w:r w:rsidRPr="00E369B0">
        <w:rPr>
          <w:rFonts w:ascii="Zurich BT" w:hAnsi="Zurich BT" w:cs="Zurich BT"/>
          <w:color w:val="000000"/>
          <w:sz w:val="20"/>
          <w:szCs w:val="20"/>
        </w:rPr>
        <w:t xml:space="preserve">All </w:t>
      </w:r>
      <w:r w:rsidR="00C828C3">
        <w:rPr>
          <w:rFonts w:ascii="Zurich BT" w:hAnsi="Zurich BT" w:cs="Zurich BT"/>
          <w:color w:val="000000"/>
          <w:sz w:val="20"/>
          <w:szCs w:val="20"/>
        </w:rPr>
        <w:t>S</w:t>
      </w:r>
      <w:r w:rsidRPr="00E369B0">
        <w:rPr>
          <w:rFonts w:ascii="Zurich BT" w:hAnsi="Zurich BT" w:cs="Zurich BT"/>
          <w:color w:val="000000"/>
          <w:sz w:val="20"/>
          <w:szCs w:val="20"/>
        </w:rPr>
        <w:t xml:space="preserve">ecurity, other than those in respect of which the Bank has provided a timeline for creation and/or perfection, shall be created and </w:t>
      </w:r>
      <w:r w:rsidR="00B5780D">
        <w:rPr>
          <w:rFonts w:ascii="Zurich BT" w:hAnsi="Zurich BT" w:cs="Zurich BT"/>
          <w:color w:val="000000"/>
          <w:sz w:val="20"/>
          <w:szCs w:val="20"/>
        </w:rPr>
        <w:t xml:space="preserve">perfected and </w:t>
      </w:r>
      <w:r w:rsidRPr="00E369B0">
        <w:rPr>
          <w:rFonts w:ascii="Zurich BT" w:hAnsi="Zurich BT" w:cs="Zurich BT"/>
          <w:color w:val="000000"/>
          <w:sz w:val="20"/>
          <w:szCs w:val="20"/>
        </w:rPr>
        <w:t xml:space="preserve">all formalities thereof completed in a form and manner satisfactory to the Bank as a condition precedent </w:t>
      </w:r>
      <w:r w:rsidRPr="00F27D61">
        <w:rPr>
          <w:rFonts w:ascii="Zurich BT" w:hAnsi="Zurich BT" w:cs="Zurich BT"/>
          <w:color w:val="000000"/>
          <w:sz w:val="20"/>
          <w:szCs w:val="20"/>
        </w:rPr>
        <w:t>to any disbursement</w:t>
      </w:r>
      <w:r w:rsidR="0079073E">
        <w:rPr>
          <w:rFonts w:ascii="Zurich BT" w:hAnsi="Zurich BT" w:cs="Zurich BT"/>
          <w:color w:val="000000"/>
          <w:sz w:val="20"/>
          <w:szCs w:val="20"/>
        </w:rPr>
        <w:t>/</w:t>
      </w:r>
      <w:proofErr w:type="spellStart"/>
      <w:r w:rsidR="0079073E">
        <w:rPr>
          <w:rFonts w:ascii="Zurich BT" w:hAnsi="Zurich BT" w:cs="Zurich BT"/>
          <w:color w:val="000000"/>
          <w:sz w:val="20"/>
          <w:szCs w:val="20"/>
        </w:rPr>
        <w:t>drawal</w:t>
      </w:r>
      <w:proofErr w:type="spellEnd"/>
      <w:r w:rsidRPr="00F27D61">
        <w:rPr>
          <w:rFonts w:ascii="Zurich BT" w:hAnsi="Zurich BT" w:cs="Zurich BT"/>
          <w:color w:val="000000"/>
          <w:sz w:val="20"/>
          <w:szCs w:val="20"/>
        </w:rPr>
        <w:t xml:space="preserve"> under the Facilities.</w:t>
      </w:r>
    </w:p>
    <w:p w14:paraId="683A4499" w14:textId="77777777" w:rsidR="004C5DAA" w:rsidRPr="00F27D61" w:rsidRDefault="004C5DAA">
      <w:pPr>
        <w:pStyle w:val="WW-Default"/>
        <w:ind w:left="1134" w:hanging="567"/>
      </w:pPr>
    </w:p>
    <w:p w14:paraId="1E667FC5" w14:textId="5096761C" w:rsidR="0046717C" w:rsidRDefault="0046717C">
      <w:pPr>
        <w:ind w:left="1134" w:hanging="567"/>
        <w:jc w:val="both"/>
        <w:rPr>
          <w:rFonts w:ascii="Zurich BT" w:hAnsi="Zurich BT" w:cs="Zurich BT"/>
          <w:color w:val="000000"/>
          <w:sz w:val="20"/>
          <w:szCs w:val="20"/>
        </w:rPr>
      </w:pPr>
      <w:r w:rsidRPr="00F27D61">
        <w:rPr>
          <w:rFonts w:ascii="Zurich BT" w:hAnsi="Zurich BT" w:cs="Zurich BT"/>
          <w:color w:val="000000"/>
          <w:sz w:val="20"/>
          <w:szCs w:val="20"/>
        </w:rPr>
        <w:t>(v)</w:t>
      </w:r>
      <w:r w:rsidR="00E239E5" w:rsidRPr="00F27D61">
        <w:rPr>
          <w:rFonts w:ascii="Zurich BT" w:hAnsi="Zurich BT" w:cs="Zurich BT"/>
          <w:color w:val="000000"/>
          <w:sz w:val="20"/>
          <w:szCs w:val="20"/>
        </w:rPr>
        <w:tab/>
      </w:r>
      <w:r w:rsidRPr="00F27D61">
        <w:rPr>
          <w:rFonts w:ascii="Zurich BT" w:hAnsi="Zurich BT" w:cs="Zurich BT"/>
          <w:color w:val="000000"/>
          <w:sz w:val="20"/>
          <w:szCs w:val="20"/>
        </w:rPr>
        <w:t xml:space="preserve">The Bank may at its sole discretion make disbursements out of the Facilities pending creation and/or perfection of full and final </w:t>
      </w:r>
      <w:r w:rsidR="004C5DAA" w:rsidRPr="00F27D61">
        <w:rPr>
          <w:rFonts w:ascii="Zurich BT" w:hAnsi="Zurich BT" w:cs="Zurich BT"/>
          <w:color w:val="000000"/>
          <w:sz w:val="20"/>
          <w:szCs w:val="20"/>
        </w:rPr>
        <w:t>S</w:t>
      </w:r>
      <w:r w:rsidRPr="00F27D61">
        <w:rPr>
          <w:rFonts w:ascii="Zurich BT" w:hAnsi="Zurich BT" w:cs="Zurich BT"/>
          <w:color w:val="000000"/>
          <w:sz w:val="20"/>
          <w:szCs w:val="20"/>
        </w:rPr>
        <w:t>ecurity. In such event</w:t>
      </w:r>
      <w:r w:rsidR="004C5DAA" w:rsidRPr="00F27D61">
        <w:rPr>
          <w:rFonts w:ascii="Zurich BT" w:hAnsi="Zurich BT" w:cs="Zurich BT"/>
          <w:color w:val="000000"/>
          <w:sz w:val="20"/>
          <w:szCs w:val="20"/>
        </w:rPr>
        <w:t>,</w:t>
      </w:r>
      <w:r w:rsidRPr="00F27D61">
        <w:rPr>
          <w:rFonts w:ascii="Zurich BT" w:hAnsi="Zurich BT" w:cs="Zurich BT"/>
          <w:color w:val="000000"/>
          <w:sz w:val="20"/>
          <w:szCs w:val="20"/>
        </w:rPr>
        <w:t xml:space="preserve"> the disbursements made by the Bank pending creation and/ or perfection of such </w:t>
      </w:r>
      <w:r w:rsidR="004C5DAA" w:rsidRPr="00F27D61">
        <w:rPr>
          <w:rFonts w:ascii="Zurich BT" w:hAnsi="Zurich BT" w:cs="Zurich BT"/>
          <w:color w:val="000000"/>
          <w:sz w:val="20"/>
          <w:szCs w:val="20"/>
        </w:rPr>
        <w:t>S</w:t>
      </w:r>
      <w:r w:rsidRPr="00F27D61">
        <w:rPr>
          <w:rFonts w:ascii="Zurich BT" w:hAnsi="Zurich BT" w:cs="Zurich BT"/>
          <w:color w:val="000000"/>
          <w:sz w:val="20"/>
          <w:szCs w:val="20"/>
        </w:rPr>
        <w:t xml:space="preserve">ecurity shall carry </w:t>
      </w:r>
      <w:r w:rsidR="004C5DAA" w:rsidRPr="00F27D61">
        <w:rPr>
          <w:rFonts w:ascii="Zurich BT" w:hAnsi="Zurich BT" w:cs="Zurich BT"/>
          <w:color w:val="000000"/>
          <w:sz w:val="20"/>
          <w:szCs w:val="20"/>
        </w:rPr>
        <w:t>Additional</w:t>
      </w:r>
      <w:r w:rsidRPr="00F27D61">
        <w:rPr>
          <w:rFonts w:ascii="Zurich BT" w:hAnsi="Zurich BT" w:cs="Zurich BT"/>
          <w:color w:val="000000"/>
          <w:sz w:val="20"/>
          <w:szCs w:val="20"/>
        </w:rPr>
        <w:t xml:space="preserve"> </w:t>
      </w:r>
      <w:r w:rsidR="004C5DAA" w:rsidRPr="00F27D61">
        <w:rPr>
          <w:rFonts w:ascii="Zurich BT" w:hAnsi="Zurich BT" w:cs="Zurich BT"/>
          <w:color w:val="000000"/>
          <w:sz w:val="20"/>
          <w:szCs w:val="20"/>
        </w:rPr>
        <w:t>I</w:t>
      </w:r>
      <w:r w:rsidRPr="00F27D61">
        <w:rPr>
          <w:rFonts w:ascii="Zurich BT" w:hAnsi="Zurich BT" w:cs="Zurich BT"/>
          <w:color w:val="000000"/>
          <w:sz w:val="20"/>
          <w:szCs w:val="20"/>
        </w:rPr>
        <w:t>nterest as indicated in the CAL</w:t>
      </w:r>
      <w:r w:rsidR="002479A5">
        <w:rPr>
          <w:rFonts w:ascii="Zurich BT" w:hAnsi="Zurich BT" w:cs="Zurich BT"/>
          <w:color w:val="000000"/>
          <w:sz w:val="20"/>
          <w:szCs w:val="20"/>
        </w:rPr>
        <w:t xml:space="preserve"> </w:t>
      </w:r>
      <w:r w:rsidRPr="00F27D61">
        <w:rPr>
          <w:rFonts w:ascii="Zurich BT" w:hAnsi="Zurich BT" w:cs="Zurich BT"/>
          <w:color w:val="000000"/>
          <w:sz w:val="20"/>
          <w:szCs w:val="20"/>
        </w:rPr>
        <w:t>calculated from the date of disbursement of the Facilities or expiry of the timeline, if any, for creation and/ or perfection of such security specified in the CAL, till creation and/ or perfection of such security to the satisfaction of the Bank.</w:t>
      </w:r>
    </w:p>
    <w:p w14:paraId="5D406867" w14:textId="77777777" w:rsidR="000560D9" w:rsidRPr="008D629D" w:rsidRDefault="000560D9" w:rsidP="008D629D">
      <w:pPr>
        <w:pStyle w:val="WW-Default"/>
      </w:pPr>
    </w:p>
    <w:p w14:paraId="0AF22E55" w14:textId="77777777" w:rsidR="000560D9" w:rsidRPr="008D629D" w:rsidRDefault="000560D9" w:rsidP="006D4EED">
      <w:pPr>
        <w:widowControl/>
        <w:suppressAutoHyphens w:val="0"/>
        <w:autoSpaceDE/>
        <w:ind w:left="1170" w:hanging="630"/>
        <w:jc w:val="both"/>
        <w:rPr>
          <w:rFonts w:ascii="Zurich BT" w:hAnsi="Zurich BT"/>
          <w:color w:val="000000"/>
          <w:sz w:val="20"/>
          <w:szCs w:val="20"/>
          <w:lang w:val="en-IN" w:eastAsia="en-US"/>
        </w:rPr>
      </w:pPr>
      <w:r w:rsidRPr="008D629D">
        <w:rPr>
          <w:rFonts w:ascii="Zurich BT" w:hAnsi="Zurich BT"/>
          <w:color w:val="000000"/>
          <w:sz w:val="20"/>
          <w:szCs w:val="20"/>
          <w:lang w:val="en-IN"/>
        </w:rPr>
        <w:t xml:space="preserve">(vi)  </w:t>
      </w:r>
      <w:r w:rsidR="006D4EED">
        <w:rPr>
          <w:rFonts w:ascii="Zurich BT" w:hAnsi="Zurich BT"/>
          <w:color w:val="000000"/>
          <w:sz w:val="20"/>
          <w:szCs w:val="20"/>
          <w:lang w:val="en-IN"/>
        </w:rPr>
        <w:tab/>
      </w:r>
      <w:r w:rsidRPr="008D629D">
        <w:rPr>
          <w:rFonts w:ascii="Zurich BT" w:hAnsi="Zurich BT"/>
          <w:color w:val="000000"/>
          <w:sz w:val="20"/>
          <w:szCs w:val="20"/>
          <w:lang w:val="en-IN"/>
        </w:rPr>
        <w:t xml:space="preserve">Security, if any, created in terms of the Facility Agreement shall continue to secure the Facilities until such Security is specifically released by the Bank. </w:t>
      </w:r>
    </w:p>
    <w:p w14:paraId="07E83079" w14:textId="77777777" w:rsidR="00BD4FD6" w:rsidRPr="00E369B0" w:rsidRDefault="00BD4FD6">
      <w:pPr>
        <w:pStyle w:val="WW-Default"/>
        <w:ind w:left="851" w:hanging="567"/>
        <w:jc w:val="both"/>
        <w:rPr>
          <w:rFonts w:ascii="Zurich BT" w:hAnsi="Zurich BT" w:cs="Zurich BT"/>
          <w:sz w:val="20"/>
          <w:szCs w:val="20"/>
        </w:rPr>
      </w:pPr>
      <w:r w:rsidRPr="00E369B0">
        <w:rPr>
          <w:rFonts w:ascii="Zurich BT" w:eastAsia="Zurich BT" w:hAnsi="Zurich BT" w:cs="Zurich BT"/>
          <w:sz w:val="20"/>
          <w:szCs w:val="20"/>
        </w:rPr>
        <w:t xml:space="preserve"> </w:t>
      </w:r>
    </w:p>
    <w:p w14:paraId="71985145" w14:textId="77777777" w:rsidR="00BD4FD6" w:rsidRDefault="00BD4FD6" w:rsidP="008D629D">
      <w:pPr>
        <w:pStyle w:val="BodyText2"/>
        <w:tabs>
          <w:tab w:val="left" w:pos="567"/>
        </w:tabs>
        <w:spacing w:after="0" w:line="240" w:lineRule="auto"/>
        <w:rPr>
          <w:rFonts w:ascii="Zurich Blk BT" w:hAnsi="Zurich Blk BT" w:cs="Zurich Blk BT"/>
          <w:sz w:val="20"/>
          <w:szCs w:val="20"/>
        </w:rPr>
      </w:pPr>
      <w:r w:rsidRPr="00E369B0">
        <w:rPr>
          <w:rFonts w:ascii="Zurich BT" w:hAnsi="Zurich BT" w:cs="Zurich BT"/>
          <w:sz w:val="20"/>
          <w:szCs w:val="20"/>
        </w:rPr>
        <w:t>5.3</w:t>
      </w:r>
      <w:r w:rsidRPr="00E369B0">
        <w:rPr>
          <w:rFonts w:ascii="Zurich Blk BT" w:hAnsi="Zurich Blk BT" w:cs="Zurich Blk BT"/>
          <w:sz w:val="20"/>
          <w:szCs w:val="20"/>
        </w:rPr>
        <w:t xml:space="preserve"> </w:t>
      </w:r>
      <w:r w:rsidR="00DD6257">
        <w:rPr>
          <w:rFonts w:ascii="Zurich Blk BT" w:hAnsi="Zurich Blk BT" w:cs="Zurich Blk BT"/>
          <w:sz w:val="20"/>
          <w:szCs w:val="20"/>
        </w:rPr>
        <w:tab/>
      </w:r>
      <w:r w:rsidRPr="00E369B0">
        <w:rPr>
          <w:rFonts w:ascii="Zurich Blk BT" w:hAnsi="Zurich Blk BT" w:cs="Zurich Blk BT"/>
          <w:sz w:val="20"/>
          <w:szCs w:val="20"/>
        </w:rPr>
        <w:t xml:space="preserve">INSURANCE </w:t>
      </w:r>
    </w:p>
    <w:p w14:paraId="7B72B08F" w14:textId="77777777" w:rsidR="00E70DA6" w:rsidRPr="00E369B0" w:rsidRDefault="00E70DA6" w:rsidP="008D629D">
      <w:pPr>
        <w:pStyle w:val="BodyText2"/>
        <w:tabs>
          <w:tab w:val="left" w:pos="567"/>
        </w:tabs>
        <w:spacing w:after="0" w:line="240" w:lineRule="auto"/>
        <w:rPr>
          <w:rFonts w:ascii="Zurich BT" w:hAnsi="Zurich BT" w:cs="Zurich BT"/>
          <w:sz w:val="20"/>
          <w:szCs w:val="20"/>
        </w:rPr>
      </w:pPr>
    </w:p>
    <w:p w14:paraId="79EC5EBF" w14:textId="77777777" w:rsidR="00BD4FD6" w:rsidRPr="00E369B0" w:rsidRDefault="00BD4FD6" w:rsidP="00783195">
      <w:pPr>
        <w:pStyle w:val="BodyText2"/>
        <w:spacing w:after="0" w:line="240" w:lineRule="auto"/>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965165">
        <w:rPr>
          <w:rFonts w:ascii="Zurich BT" w:hAnsi="Zurich BT" w:cs="Zurich BT"/>
          <w:sz w:val="20"/>
          <w:szCs w:val="20"/>
        </w:rPr>
        <w:tab/>
      </w:r>
      <w:r w:rsidRPr="00E369B0">
        <w:rPr>
          <w:rFonts w:ascii="Zurich BT" w:hAnsi="Zurich BT" w:cs="Zurich BT"/>
          <w:sz w:val="20"/>
          <w:szCs w:val="20"/>
        </w:rPr>
        <w:t xml:space="preserve">The </w:t>
      </w:r>
      <w:r w:rsidR="00A70841">
        <w:rPr>
          <w:rFonts w:ascii="Zurich BT" w:hAnsi="Zurich BT" w:cs="Zurich BT"/>
          <w:sz w:val="20"/>
          <w:szCs w:val="20"/>
        </w:rPr>
        <w:t xml:space="preserve">Borrower shall ensure that the </w:t>
      </w:r>
      <w:r w:rsidRPr="00E369B0">
        <w:rPr>
          <w:rFonts w:ascii="Zurich BT" w:hAnsi="Zurich BT" w:cs="Zurich BT"/>
          <w:sz w:val="20"/>
          <w:szCs w:val="20"/>
        </w:rPr>
        <w:t>Security Provider shall</w:t>
      </w:r>
      <w:r w:rsidR="00C745B0" w:rsidRPr="00E369B0">
        <w:rPr>
          <w:rFonts w:ascii="Zurich BT" w:hAnsi="Zurich BT" w:cs="Zurich BT"/>
          <w:sz w:val="20"/>
          <w:szCs w:val="20"/>
        </w:rPr>
        <w:t>, at all times,</w:t>
      </w:r>
      <w:r w:rsidRPr="00E369B0">
        <w:rPr>
          <w:rFonts w:ascii="Zurich BT" w:hAnsi="Zurich BT" w:cs="Zurich BT"/>
          <w:sz w:val="20"/>
          <w:szCs w:val="20"/>
        </w:rPr>
        <w:t xml:space="preserve"> keep insured </w:t>
      </w:r>
      <w:proofErr w:type="spellStart"/>
      <w:r w:rsidRPr="00E369B0">
        <w:rPr>
          <w:rFonts w:ascii="Zurich BT" w:hAnsi="Zurich BT" w:cs="Zurich BT"/>
          <w:sz w:val="20"/>
          <w:szCs w:val="20"/>
        </w:rPr>
        <w:t>upto</w:t>
      </w:r>
      <w:proofErr w:type="spellEnd"/>
      <w:r w:rsidRPr="00E369B0">
        <w:rPr>
          <w:rFonts w:ascii="Zurich BT" w:hAnsi="Zurich BT" w:cs="Zurich BT"/>
          <w:sz w:val="20"/>
          <w:szCs w:val="20"/>
        </w:rPr>
        <w:t xml:space="preserve"> the reinstatement value thereof, as approved by the Bank (including surveyor's and architect's fees), the assets charged / to be charged to the</w:t>
      </w:r>
      <w:r w:rsidR="00BE4702">
        <w:rPr>
          <w:rFonts w:ascii="Zurich BT" w:hAnsi="Zurich BT" w:cs="Zurich BT"/>
          <w:sz w:val="20"/>
          <w:szCs w:val="20"/>
        </w:rPr>
        <w:t xml:space="preserve"> </w:t>
      </w:r>
      <w:r w:rsidRPr="00E369B0">
        <w:rPr>
          <w:rFonts w:ascii="Zurich BT" w:hAnsi="Zurich BT" w:cs="Zurich BT"/>
          <w:sz w:val="20"/>
          <w:szCs w:val="20"/>
        </w:rPr>
        <w:t>Bank and such of its other assets as are of an insurable nature against all risks including under Public Liability Insurance Act 1991</w:t>
      </w:r>
      <w:r w:rsidR="00623E4C">
        <w:rPr>
          <w:rFonts w:ascii="Zurich BT" w:hAnsi="Zurich BT" w:cs="Zurich BT"/>
          <w:sz w:val="20"/>
          <w:szCs w:val="20"/>
        </w:rPr>
        <w:t>,</w:t>
      </w:r>
      <w:r w:rsidRPr="00E369B0">
        <w:rPr>
          <w:rFonts w:ascii="Zurich BT" w:hAnsi="Zurich BT" w:cs="Zurich BT"/>
          <w:sz w:val="20"/>
          <w:szCs w:val="20"/>
        </w:rPr>
        <w:t xml:space="preserve"> if applicable. </w:t>
      </w:r>
    </w:p>
    <w:p w14:paraId="7BFBCEE0" w14:textId="77777777" w:rsidR="00BD4FD6" w:rsidRPr="00E369B0" w:rsidRDefault="00BD4FD6" w:rsidP="00974765">
      <w:pPr>
        <w:pStyle w:val="BodyText2"/>
        <w:spacing w:after="0" w:line="240" w:lineRule="auto"/>
        <w:ind w:left="1134" w:hanging="567"/>
        <w:jc w:val="both"/>
        <w:rPr>
          <w:rFonts w:ascii="Zurich BT" w:hAnsi="Zurich BT" w:cs="Zurich BT"/>
          <w:sz w:val="20"/>
          <w:szCs w:val="20"/>
        </w:rPr>
      </w:pPr>
    </w:p>
    <w:p w14:paraId="063C7392" w14:textId="77777777" w:rsidR="00BD4FD6" w:rsidRPr="00E369B0" w:rsidRDefault="00A21363">
      <w:pPr>
        <w:pStyle w:val="WW-Default"/>
        <w:ind w:left="1134" w:hanging="567"/>
        <w:jc w:val="both"/>
        <w:rPr>
          <w:sz w:val="20"/>
          <w:szCs w:val="20"/>
        </w:rPr>
      </w:pPr>
      <w:r w:rsidRPr="00E369B0">
        <w:rPr>
          <w:rFonts w:ascii="Zurich BT" w:eastAsia="Zurich BT" w:hAnsi="Zurich BT" w:cs="Zurich BT"/>
          <w:sz w:val="20"/>
          <w:szCs w:val="20"/>
        </w:rPr>
        <w:t>(ii)</w:t>
      </w:r>
      <w:r w:rsidRPr="00E369B0">
        <w:rPr>
          <w:rFonts w:ascii="Zurich BT" w:eastAsia="Zurich BT" w:hAnsi="Zurich BT" w:cs="Zurich BT"/>
          <w:sz w:val="20"/>
          <w:szCs w:val="20"/>
        </w:rPr>
        <w:tab/>
      </w:r>
      <w:r w:rsidR="00FD182E">
        <w:rPr>
          <w:rFonts w:ascii="Zurich BT" w:eastAsia="Zurich BT" w:hAnsi="Zurich BT" w:cs="Zurich BT"/>
          <w:sz w:val="20"/>
          <w:szCs w:val="20"/>
        </w:rPr>
        <w:t xml:space="preserve">The </w:t>
      </w:r>
      <w:r w:rsidR="00A70841">
        <w:rPr>
          <w:rFonts w:ascii="Zurich BT" w:eastAsia="Zurich BT" w:hAnsi="Zurich BT" w:cs="Zurich BT"/>
          <w:sz w:val="20"/>
          <w:szCs w:val="20"/>
        </w:rPr>
        <w:t xml:space="preserve">Borrower shall ensure that </w:t>
      </w:r>
      <w:r w:rsidR="00A70841">
        <w:rPr>
          <w:rFonts w:ascii="Zurich BT" w:hAnsi="Zurich BT" w:cs="Zurich BT"/>
          <w:sz w:val="20"/>
          <w:szCs w:val="20"/>
        </w:rPr>
        <w:t>t</w:t>
      </w:r>
      <w:r w:rsidR="00BD4FD6" w:rsidRPr="00E369B0">
        <w:rPr>
          <w:rFonts w:ascii="Zurich BT" w:hAnsi="Zurich BT" w:cs="Zurich BT"/>
          <w:sz w:val="20"/>
          <w:szCs w:val="20"/>
        </w:rPr>
        <w:t xml:space="preserve">he Security Provider shall duly pay all </w:t>
      </w:r>
      <w:proofErr w:type="spellStart"/>
      <w:r w:rsidR="00BD4FD6" w:rsidRPr="00E369B0">
        <w:rPr>
          <w:rFonts w:ascii="Zurich BT" w:hAnsi="Zurich BT" w:cs="Zurich BT"/>
          <w:sz w:val="20"/>
          <w:szCs w:val="20"/>
        </w:rPr>
        <w:t>premia</w:t>
      </w:r>
      <w:proofErr w:type="spellEnd"/>
      <w:r w:rsidR="00BD4FD6" w:rsidRPr="00E369B0">
        <w:rPr>
          <w:rFonts w:ascii="Zurich BT" w:hAnsi="Zurich BT" w:cs="Zurich BT"/>
          <w:sz w:val="20"/>
          <w:szCs w:val="20"/>
        </w:rPr>
        <w:t xml:space="preserve"> and other sums payable for the aforesaid purpose. The insurance in respect of the assets charged/to be charged shall be taken in the joint names of the Security Provider and the Bank or the Bank</w:t>
      </w:r>
      <w:r w:rsidR="00BD4FD6" w:rsidRPr="00E369B0">
        <w:rPr>
          <w:sz w:val="20"/>
          <w:szCs w:val="20"/>
        </w:rPr>
        <w:t>’</w:t>
      </w:r>
      <w:r w:rsidR="00BD4FD6" w:rsidRPr="00E369B0">
        <w:rPr>
          <w:rFonts w:ascii="Zurich BT" w:hAnsi="Zurich BT" w:cs="Zurich BT"/>
          <w:sz w:val="20"/>
          <w:szCs w:val="20"/>
        </w:rPr>
        <w:t xml:space="preserve">s name should be noted as first loss payee on such insurance policies. The Borrower shall deliver to the Bank originals of all policies of insurance and renewals thereof and endorsements thereto within 10 </w:t>
      </w:r>
      <w:r w:rsidR="001332C8" w:rsidRPr="00E369B0">
        <w:rPr>
          <w:rFonts w:ascii="Zurich BT" w:hAnsi="Zurich BT" w:cs="Zurich BT"/>
          <w:sz w:val="20"/>
          <w:szCs w:val="20"/>
        </w:rPr>
        <w:t xml:space="preserve">(ten) </w:t>
      </w:r>
      <w:r w:rsidR="00BD4FD6" w:rsidRPr="00E369B0">
        <w:rPr>
          <w:rFonts w:ascii="Zurich BT" w:hAnsi="Zurich BT" w:cs="Zurich BT"/>
          <w:sz w:val="20"/>
          <w:szCs w:val="20"/>
        </w:rPr>
        <w:t xml:space="preserve">days from the date of issuance. </w:t>
      </w:r>
    </w:p>
    <w:p w14:paraId="582A55D2" w14:textId="77777777" w:rsidR="00BD4FD6" w:rsidRPr="00E369B0" w:rsidRDefault="00BD4FD6">
      <w:pPr>
        <w:pStyle w:val="WW-Default"/>
        <w:ind w:left="1134" w:hanging="567"/>
        <w:rPr>
          <w:sz w:val="20"/>
          <w:szCs w:val="20"/>
        </w:rPr>
      </w:pPr>
    </w:p>
    <w:p w14:paraId="6B2B3274" w14:textId="77777777" w:rsidR="00BD4FD6" w:rsidRPr="00E369B0" w:rsidRDefault="00BD4FD6">
      <w:pPr>
        <w:pStyle w:val="Bodytext0"/>
        <w:ind w:left="1134" w:hanging="567"/>
        <w:jc w:val="both"/>
        <w:rPr>
          <w:sz w:val="20"/>
          <w:szCs w:val="20"/>
        </w:rPr>
      </w:pPr>
      <w:r w:rsidRPr="00E369B0">
        <w:rPr>
          <w:rFonts w:ascii="Zurich BT" w:hAnsi="Zurich BT" w:cs="Zurich BT"/>
          <w:color w:val="000000"/>
          <w:sz w:val="20"/>
          <w:szCs w:val="20"/>
        </w:rPr>
        <w:t xml:space="preserve">(iii) </w:t>
      </w:r>
      <w:r w:rsidR="00782DA6">
        <w:rPr>
          <w:rFonts w:ascii="Zurich BT" w:hAnsi="Zurich BT" w:cs="Zurich BT"/>
          <w:color w:val="000000"/>
          <w:sz w:val="20"/>
          <w:szCs w:val="20"/>
        </w:rPr>
        <w:tab/>
      </w:r>
      <w:r w:rsidRPr="00E369B0">
        <w:rPr>
          <w:rFonts w:ascii="Zurich BT" w:hAnsi="Zurich BT" w:cs="Zurich BT"/>
          <w:color w:val="000000"/>
          <w:sz w:val="20"/>
          <w:szCs w:val="20"/>
        </w:rPr>
        <w:t xml:space="preserve">The Borrower agrees that, in the event of failure on the part of the Borrower / the Security Provider to insure the assets or to pay the insurance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the Bank may at its sole discretion</w:t>
      </w:r>
      <w:r w:rsidR="00566784">
        <w:rPr>
          <w:rFonts w:ascii="Zurich BT" w:hAnsi="Zurich BT" w:cs="Zurich BT"/>
          <w:color w:val="000000"/>
          <w:sz w:val="20"/>
          <w:szCs w:val="20"/>
        </w:rPr>
        <w:t>,</w:t>
      </w:r>
      <w:r w:rsidRPr="00E369B0">
        <w:rPr>
          <w:rFonts w:ascii="Zurich BT" w:hAnsi="Zurich BT" w:cs="Zurich BT"/>
          <w:color w:val="000000"/>
          <w:sz w:val="20"/>
          <w:szCs w:val="20"/>
        </w:rPr>
        <w:t xml:space="preserve"> without any obligation</w:t>
      </w:r>
      <w:r w:rsidR="00566784">
        <w:rPr>
          <w:rFonts w:ascii="Zurich BT" w:hAnsi="Zurich BT" w:cs="Zurich BT"/>
          <w:color w:val="000000"/>
          <w:sz w:val="20"/>
          <w:szCs w:val="20"/>
        </w:rPr>
        <w:t>,</w:t>
      </w:r>
      <w:r w:rsidRPr="00E369B0">
        <w:rPr>
          <w:rFonts w:ascii="Zurich BT" w:hAnsi="Zurich BT" w:cs="Zurich BT"/>
          <w:color w:val="000000"/>
          <w:sz w:val="20"/>
          <w:szCs w:val="20"/>
        </w:rPr>
        <w:t xml:space="preserve"> get the assets insured or pay the insurance </w:t>
      </w:r>
      <w:proofErr w:type="spellStart"/>
      <w:r w:rsidRPr="00E369B0">
        <w:rPr>
          <w:rFonts w:ascii="Zurich BT" w:hAnsi="Zurich BT" w:cs="Zurich BT"/>
          <w:color w:val="000000"/>
          <w:sz w:val="20"/>
          <w:szCs w:val="20"/>
        </w:rPr>
        <w:t>premia</w:t>
      </w:r>
      <w:proofErr w:type="spellEnd"/>
      <w:r w:rsidRPr="00E369B0">
        <w:rPr>
          <w:rFonts w:ascii="Zurich BT" w:hAnsi="Zurich BT" w:cs="Zurich BT"/>
          <w:color w:val="000000"/>
          <w:sz w:val="20"/>
          <w:szCs w:val="20"/>
        </w:rPr>
        <w:t xml:space="preserve"> and get such amounts reimbursed by the Borrower together with interest as applicable to the Facilities and the Bank </w:t>
      </w:r>
      <w:r w:rsidRPr="00E369B0">
        <w:rPr>
          <w:rFonts w:ascii="Zurich BT" w:hAnsi="Zurich BT" w:cs="Zurich BT"/>
          <w:sz w:val="20"/>
          <w:szCs w:val="20"/>
        </w:rPr>
        <w:t>shall be entitled to debit the Borrower</w:t>
      </w:r>
      <w:r w:rsidRPr="00E369B0">
        <w:rPr>
          <w:sz w:val="20"/>
          <w:szCs w:val="20"/>
        </w:rPr>
        <w:t>’</w:t>
      </w:r>
      <w:r w:rsidRPr="00E369B0">
        <w:rPr>
          <w:rFonts w:ascii="Zurich BT" w:hAnsi="Zurich BT" w:cs="Zurich BT"/>
          <w:sz w:val="20"/>
          <w:szCs w:val="20"/>
        </w:rPr>
        <w:t>s Account with such amount</w:t>
      </w:r>
      <w:r w:rsidR="00FD182E">
        <w:rPr>
          <w:rFonts w:ascii="Zurich BT" w:hAnsi="Zurich BT" w:cs="Zurich BT"/>
          <w:sz w:val="20"/>
          <w:szCs w:val="20"/>
        </w:rPr>
        <w:t>s</w:t>
      </w:r>
      <w:r w:rsidRPr="00E369B0">
        <w:rPr>
          <w:rFonts w:ascii="Zurich BT" w:hAnsi="Zurich BT" w:cs="Zurich BT"/>
          <w:color w:val="000000"/>
          <w:sz w:val="20"/>
          <w:szCs w:val="20"/>
        </w:rPr>
        <w:t>.</w:t>
      </w:r>
    </w:p>
    <w:p w14:paraId="733B6BD2" w14:textId="77777777" w:rsidR="00BD4FD6" w:rsidRPr="00E369B0" w:rsidRDefault="00BD4FD6">
      <w:pPr>
        <w:pStyle w:val="WW-Default"/>
        <w:ind w:left="1134" w:hanging="567"/>
        <w:rPr>
          <w:sz w:val="20"/>
          <w:szCs w:val="20"/>
        </w:rPr>
      </w:pPr>
    </w:p>
    <w:p w14:paraId="49A455D8" w14:textId="77777777" w:rsidR="00BD4FD6" w:rsidRPr="00E369B0" w:rsidRDefault="00BD4FD6">
      <w:pPr>
        <w:pStyle w:val="WW-Default"/>
        <w:ind w:left="1134" w:hanging="567"/>
        <w:jc w:val="both"/>
        <w:rPr>
          <w:rFonts w:ascii="Zurich BT" w:eastAsia="Zurich BT" w:hAnsi="Zurich BT" w:cs="Zurich BT"/>
          <w:sz w:val="20"/>
          <w:szCs w:val="20"/>
        </w:rPr>
      </w:pPr>
      <w:r w:rsidRPr="00E369B0">
        <w:rPr>
          <w:rFonts w:ascii="Zurich BT" w:hAnsi="Zurich BT" w:cs="Zurich BT"/>
          <w:sz w:val="20"/>
          <w:szCs w:val="20"/>
        </w:rPr>
        <w:t>(iv)</w:t>
      </w:r>
      <w:r w:rsidR="00782DA6">
        <w:rPr>
          <w:rFonts w:ascii="Zurich BT" w:hAnsi="Zurich BT" w:cs="Zurich BT"/>
          <w:sz w:val="20"/>
          <w:szCs w:val="20"/>
        </w:rPr>
        <w:tab/>
      </w:r>
      <w:r w:rsidRPr="00E369B0">
        <w:rPr>
          <w:rFonts w:ascii="Zurich BT" w:hAnsi="Zurich BT" w:cs="Zurich BT"/>
          <w:sz w:val="20"/>
          <w:szCs w:val="20"/>
        </w:rPr>
        <w:t>Until all the dues in respect of the Facilities are paid in full, the Borrower shall forthwith pay / cause to be paid to the Bank all monies received by the Borrower or the Security Provider under any policy(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of insurance and until payment to the Bank of monies received by the Borrower or the Security Provider under any policy(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of insurance, the Borrower shall hold / cause to be held the same in trust for the Bank.</w:t>
      </w:r>
    </w:p>
    <w:p w14:paraId="407E115E" w14:textId="77777777" w:rsidR="00BD4FD6" w:rsidRPr="00E369B0" w:rsidRDefault="00BD4FD6">
      <w:pPr>
        <w:pStyle w:val="Bodytext0"/>
        <w:jc w:val="both"/>
        <w:rPr>
          <w:rFonts w:ascii="Zurich BT" w:hAnsi="Zurich BT" w:cs="Zurich BT"/>
          <w:sz w:val="20"/>
          <w:szCs w:val="20"/>
        </w:rPr>
      </w:pPr>
      <w:r w:rsidRPr="00E369B0">
        <w:rPr>
          <w:rFonts w:ascii="Zurich BT" w:eastAsia="Zurich BT" w:hAnsi="Zurich BT" w:cs="Zurich BT"/>
          <w:sz w:val="20"/>
          <w:szCs w:val="20"/>
        </w:rPr>
        <w:t xml:space="preserve"> </w:t>
      </w:r>
    </w:p>
    <w:p w14:paraId="3F6D0B14" w14:textId="77777777" w:rsidR="00FF2DE5" w:rsidRPr="00E369B0" w:rsidRDefault="00BD4FD6">
      <w:pPr>
        <w:pStyle w:val="WW-Default"/>
        <w:ind w:left="567" w:hanging="567"/>
        <w:jc w:val="both"/>
        <w:rPr>
          <w:rFonts w:ascii="Zurich BT" w:hAnsi="Zurich BT" w:cs="Zurich BT"/>
          <w:sz w:val="20"/>
          <w:szCs w:val="20"/>
        </w:rPr>
      </w:pPr>
      <w:r w:rsidRPr="00E369B0">
        <w:rPr>
          <w:rFonts w:ascii="Zurich BT" w:hAnsi="Zurich BT" w:cs="Zurich BT"/>
          <w:sz w:val="20"/>
          <w:szCs w:val="20"/>
        </w:rPr>
        <w:t>5.4</w:t>
      </w:r>
      <w:r w:rsidR="00E25F0C">
        <w:rPr>
          <w:rFonts w:ascii="Zurich Blk BT" w:hAnsi="Zurich Blk BT" w:cs="Zurich Blk BT"/>
          <w:sz w:val="20"/>
          <w:szCs w:val="20"/>
        </w:rPr>
        <w:tab/>
      </w:r>
      <w:r w:rsidR="008824A2" w:rsidRPr="00E369B0">
        <w:rPr>
          <w:rFonts w:ascii="Zurich Blk BT" w:hAnsi="Zurich Blk BT" w:cs="Zurich Blk BT"/>
          <w:sz w:val="20"/>
          <w:szCs w:val="20"/>
        </w:rPr>
        <w:t xml:space="preserve">GUARANTEE / </w:t>
      </w:r>
      <w:r w:rsidRPr="00E369B0">
        <w:rPr>
          <w:rFonts w:ascii="Zurich Blk BT" w:hAnsi="Zurich Blk BT" w:cs="Zurich Blk BT"/>
          <w:sz w:val="20"/>
          <w:szCs w:val="20"/>
        </w:rPr>
        <w:t xml:space="preserve">CONTRACTUAL COMFORT </w:t>
      </w:r>
    </w:p>
    <w:p w14:paraId="554EE67D" w14:textId="77777777" w:rsidR="00E25F0C" w:rsidRDefault="00E25F0C">
      <w:pPr>
        <w:pStyle w:val="WW-Default"/>
        <w:ind w:left="426"/>
        <w:jc w:val="both"/>
        <w:rPr>
          <w:rFonts w:ascii="Zurich BT" w:hAnsi="Zurich BT" w:cs="Zurich BT"/>
          <w:sz w:val="20"/>
          <w:szCs w:val="20"/>
        </w:rPr>
      </w:pPr>
    </w:p>
    <w:p w14:paraId="4EED3CA6" w14:textId="63B91517" w:rsidR="00BD4FD6" w:rsidRPr="00E369B0" w:rsidRDefault="00BD4FD6">
      <w:pPr>
        <w:pStyle w:val="WW-Default"/>
        <w:ind w:left="567"/>
        <w:jc w:val="both"/>
        <w:rPr>
          <w:rFonts w:ascii="Zurich Blk BT" w:hAnsi="Zurich Blk BT" w:cs="Zurich Blk BT"/>
          <w:sz w:val="20"/>
          <w:szCs w:val="20"/>
        </w:rPr>
      </w:pPr>
      <w:r w:rsidRPr="00E369B0">
        <w:rPr>
          <w:rFonts w:ascii="Zurich BT" w:hAnsi="Zurich BT" w:cs="Zurich BT"/>
          <w:sz w:val="20"/>
          <w:szCs w:val="20"/>
        </w:rPr>
        <w:t>The Borrower shall procure and deliver to the Bank</w:t>
      </w:r>
      <w:r w:rsidR="00277EBC">
        <w:rPr>
          <w:rFonts w:ascii="Zurich BT" w:hAnsi="Zurich BT" w:cs="Zurich BT"/>
          <w:sz w:val="20"/>
          <w:szCs w:val="20"/>
        </w:rPr>
        <w:t>,</w:t>
      </w:r>
      <w:r w:rsidRPr="00E369B0">
        <w:rPr>
          <w:rFonts w:ascii="Zurich BT" w:hAnsi="Zurich BT" w:cs="Zurich BT"/>
          <w:sz w:val="20"/>
          <w:szCs w:val="20"/>
        </w:rPr>
        <w:t xml:space="preserve"> guarantees or </w:t>
      </w:r>
      <w:r w:rsidR="008824A2" w:rsidRPr="00E369B0">
        <w:rPr>
          <w:rFonts w:ascii="Zurich BT" w:hAnsi="Zurich BT" w:cs="Zurich BT"/>
          <w:sz w:val="20"/>
          <w:szCs w:val="20"/>
        </w:rPr>
        <w:t xml:space="preserve">any </w:t>
      </w:r>
      <w:r w:rsidRPr="00E369B0">
        <w:rPr>
          <w:rFonts w:ascii="Zurich BT" w:hAnsi="Zurich BT" w:cs="Zurich BT"/>
          <w:sz w:val="20"/>
          <w:szCs w:val="20"/>
        </w:rPr>
        <w:t>contractual comfort as stipulated in the CAL, in a form</w:t>
      </w:r>
      <w:r w:rsidR="00E9460A">
        <w:rPr>
          <w:rFonts w:ascii="Zurich BT" w:hAnsi="Zurich BT" w:cs="Zurich BT"/>
          <w:sz w:val="20"/>
          <w:szCs w:val="20"/>
        </w:rPr>
        <w:t xml:space="preserve"> and manner acceptable to</w:t>
      </w:r>
      <w:r w:rsidRPr="00E369B0">
        <w:rPr>
          <w:rFonts w:ascii="Zurich BT" w:hAnsi="Zurich BT" w:cs="Zurich BT"/>
          <w:sz w:val="20"/>
          <w:szCs w:val="20"/>
        </w:rPr>
        <w:t xml:space="preserve"> the Bank</w:t>
      </w:r>
      <w:r w:rsidR="003A404C">
        <w:rPr>
          <w:rFonts w:ascii="Zurich BT" w:hAnsi="Zurich BT" w:cs="Zurich BT"/>
          <w:sz w:val="20"/>
          <w:szCs w:val="20"/>
        </w:rPr>
        <w:t xml:space="preserve">, within the timeline as </w:t>
      </w:r>
      <w:r w:rsidR="00ED2A1C">
        <w:rPr>
          <w:rFonts w:ascii="Zurich BT" w:hAnsi="Zurich BT" w:cs="Zurich BT"/>
          <w:sz w:val="20"/>
          <w:szCs w:val="20"/>
        </w:rPr>
        <w:t xml:space="preserve">specified </w:t>
      </w:r>
      <w:r w:rsidR="003A404C">
        <w:rPr>
          <w:rFonts w:ascii="Zurich BT" w:hAnsi="Zurich BT" w:cs="Zurich BT"/>
          <w:sz w:val="20"/>
          <w:szCs w:val="20"/>
        </w:rPr>
        <w:t>in the CAL</w:t>
      </w:r>
      <w:r w:rsidRPr="00E369B0">
        <w:rPr>
          <w:rFonts w:ascii="Zurich BT" w:hAnsi="Zurich BT" w:cs="Zurich BT"/>
          <w:sz w:val="20"/>
          <w:szCs w:val="20"/>
        </w:rPr>
        <w:t>.</w:t>
      </w:r>
      <w:r w:rsidRPr="00E369B0">
        <w:rPr>
          <w:rFonts w:ascii="Zurich BT" w:hAnsi="Zurich BT" w:cs="Zurich BT"/>
          <w:sz w:val="20"/>
          <w:szCs w:val="20"/>
          <w:lang w:val="en-IN" w:eastAsia="en-IN"/>
        </w:rPr>
        <w:t xml:space="preserve"> The Borrower shall ensure that the </w:t>
      </w:r>
      <w:r w:rsidR="009C027E" w:rsidRPr="00E369B0">
        <w:rPr>
          <w:rFonts w:ascii="Zurich BT" w:hAnsi="Zurich BT" w:cs="Zurich BT"/>
          <w:sz w:val="20"/>
          <w:szCs w:val="20"/>
          <w:lang w:val="en-IN" w:eastAsia="en-IN"/>
        </w:rPr>
        <w:t>guarantor/</w:t>
      </w:r>
      <w:r w:rsidRPr="00E369B0">
        <w:rPr>
          <w:rFonts w:ascii="Zurich BT" w:hAnsi="Zurich BT" w:cs="Zurich BT"/>
          <w:sz w:val="20"/>
          <w:szCs w:val="20"/>
        </w:rPr>
        <w:t>contractual comfort provider</w:t>
      </w:r>
      <w:r w:rsidRPr="00E369B0">
        <w:rPr>
          <w:rFonts w:ascii="Zurich BT" w:hAnsi="Zurich BT" w:cs="Zurich BT"/>
          <w:sz w:val="20"/>
          <w:szCs w:val="20"/>
          <w:lang w:val="en-IN" w:eastAsia="en-IN"/>
        </w:rPr>
        <w:t xml:space="preserve"> observes all the covenants, terms, conditions, restrictions and prohibitions </w:t>
      </w:r>
      <w:r w:rsidR="00277EBC">
        <w:rPr>
          <w:rFonts w:ascii="Zurich BT" w:hAnsi="Zurich BT" w:cs="Zurich BT"/>
          <w:sz w:val="20"/>
          <w:szCs w:val="20"/>
          <w:lang w:val="en-IN" w:eastAsia="en-IN"/>
        </w:rPr>
        <w:t>under</w:t>
      </w:r>
      <w:r w:rsidRPr="00E369B0">
        <w:rPr>
          <w:rFonts w:ascii="Zurich BT" w:hAnsi="Zurich BT" w:cs="Zurich BT"/>
          <w:sz w:val="20"/>
          <w:szCs w:val="20"/>
          <w:lang w:val="en-IN" w:eastAsia="en-IN"/>
        </w:rPr>
        <w:t xml:space="preserve"> the </w:t>
      </w:r>
      <w:r w:rsidR="009C027E" w:rsidRPr="00E369B0">
        <w:rPr>
          <w:rFonts w:ascii="Zurich BT" w:hAnsi="Zurich BT" w:cs="Zurich BT"/>
          <w:sz w:val="20"/>
          <w:szCs w:val="20"/>
          <w:lang w:val="en-IN" w:eastAsia="en-IN"/>
        </w:rPr>
        <w:t>guarantee/</w:t>
      </w:r>
      <w:r w:rsidRPr="00E369B0">
        <w:rPr>
          <w:rFonts w:ascii="Zurich BT" w:hAnsi="Zurich BT" w:cs="Zurich BT"/>
          <w:sz w:val="20"/>
          <w:szCs w:val="20"/>
          <w:lang w:val="en-IN" w:eastAsia="en-IN"/>
        </w:rPr>
        <w:t>contractual comfort and agrees that any violation of the same shall constitute an Event of Default.</w:t>
      </w:r>
    </w:p>
    <w:p w14:paraId="7E3C9414" w14:textId="77777777" w:rsidR="00BD4FD6" w:rsidRPr="00E369B0" w:rsidRDefault="00BD4FD6">
      <w:pPr>
        <w:rPr>
          <w:rFonts w:ascii="Zurich BT" w:hAnsi="Zurich BT" w:cs="Zurich BT"/>
          <w:sz w:val="20"/>
          <w:szCs w:val="20"/>
        </w:rPr>
      </w:pPr>
    </w:p>
    <w:p w14:paraId="591529C8" w14:textId="77777777" w:rsidR="00086835" w:rsidRDefault="00086835">
      <w:pPr>
        <w:widowControl/>
        <w:suppressAutoHyphens w:val="0"/>
        <w:autoSpaceDE/>
        <w:rPr>
          <w:rFonts w:ascii="Zurich Blk BT" w:hAnsi="Zurich Blk BT" w:cs="Zurich Blk BT"/>
          <w:color w:val="000000"/>
          <w:sz w:val="20"/>
          <w:szCs w:val="20"/>
        </w:rPr>
      </w:pPr>
      <w:r>
        <w:rPr>
          <w:rFonts w:ascii="Zurich Blk BT" w:hAnsi="Zurich Blk BT" w:cs="Zurich Blk BT"/>
          <w:color w:val="000000"/>
          <w:sz w:val="20"/>
          <w:szCs w:val="20"/>
        </w:rPr>
        <w:br w:type="page"/>
      </w:r>
    </w:p>
    <w:p w14:paraId="7509B30E" w14:textId="0DE303CB" w:rsidR="00BD4FD6" w:rsidRPr="00E369B0" w:rsidRDefault="00BD4FD6">
      <w:pPr>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 xml:space="preserve">ARTICLE VI </w:t>
      </w:r>
    </w:p>
    <w:p w14:paraId="10272097" w14:textId="77777777" w:rsidR="00BD4FD6" w:rsidRPr="00E369B0" w:rsidRDefault="00BD4FD6">
      <w:pPr>
        <w:ind w:left="720" w:hanging="153"/>
        <w:jc w:val="center"/>
        <w:rPr>
          <w:sz w:val="20"/>
          <w:szCs w:val="20"/>
        </w:rPr>
      </w:pPr>
      <w:r w:rsidRPr="00E369B0">
        <w:rPr>
          <w:rFonts w:ascii="Zurich Blk BT" w:hAnsi="Zurich Blk BT" w:cs="Zurich Blk BT"/>
          <w:color w:val="000000"/>
          <w:sz w:val="20"/>
          <w:szCs w:val="20"/>
        </w:rPr>
        <w:t>REPRESENTATIONS, WARRANTIES, COVENANTS</w:t>
      </w:r>
      <w:r w:rsidRPr="00E369B0">
        <w:rPr>
          <w:rFonts w:ascii="Zurich Blk BT" w:hAnsi="Zurich Blk BT" w:cs="Zurich Blk BT"/>
          <w:bCs/>
          <w:color w:val="000000"/>
          <w:sz w:val="20"/>
          <w:szCs w:val="20"/>
        </w:rPr>
        <w:t xml:space="preserve"> &amp; UNDERTAKINGS</w:t>
      </w:r>
    </w:p>
    <w:p w14:paraId="481A081D" w14:textId="77777777" w:rsidR="00BD4FD6" w:rsidRPr="00E369B0" w:rsidRDefault="00BD4FD6">
      <w:pPr>
        <w:pStyle w:val="WW-Default"/>
        <w:rPr>
          <w:sz w:val="20"/>
          <w:szCs w:val="20"/>
        </w:rPr>
      </w:pPr>
    </w:p>
    <w:p w14:paraId="29B61069" w14:textId="77777777" w:rsidR="00F72ED0" w:rsidRPr="00E369B0" w:rsidRDefault="00F72ED0">
      <w:pPr>
        <w:pStyle w:val="WW-Default"/>
        <w:ind w:left="567"/>
        <w:jc w:val="both"/>
        <w:rPr>
          <w:rFonts w:ascii="Zurich BT" w:hAnsi="Zurich BT" w:cs="Zurich BT"/>
          <w:sz w:val="20"/>
          <w:szCs w:val="20"/>
        </w:rPr>
      </w:pPr>
      <w:r w:rsidRPr="00E369B0">
        <w:rPr>
          <w:rFonts w:ascii="Zurich BT" w:hAnsi="Zurich BT" w:cs="Zurich BT"/>
          <w:sz w:val="20"/>
          <w:szCs w:val="20"/>
        </w:rPr>
        <w:t>The Borrower hereby, makes the representations, declarations and</w:t>
      </w:r>
      <w:r w:rsidR="00BE4702">
        <w:rPr>
          <w:rFonts w:ascii="Zurich BT" w:hAnsi="Zurich BT" w:cs="Zurich BT"/>
          <w:sz w:val="20"/>
          <w:szCs w:val="20"/>
        </w:rPr>
        <w:t xml:space="preserve"> </w:t>
      </w:r>
      <w:r w:rsidRPr="00E369B0">
        <w:rPr>
          <w:rFonts w:ascii="Zurich BT" w:hAnsi="Zurich BT" w:cs="Zurich BT"/>
          <w:sz w:val="20"/>
          <w:szCs w:val="20"/>
        </w:rPr>
        <w:t>warranties as given below and confirms that the same will continue to remain true, correct, valid and subsisting in every respect till the Facilities are repaid in full to the satisfaction of the Bank:</w:t>
      </w:r>
    </w:p>
    <w:p w14:paraId="48A057BF" w14:textId="77777777" w:rsidR="009A0894" w:rsidRPr="00E369B0" w:rsidRDefault="009A0894">
      <w:pPr>
        <w:pStyle w:val="WW-Default"/>
        <w:jc w:val="both"/>
        <w:rPr>
          <w:sz w:val="20"/>
          <w:szCs w:val="20"/>
        </w:rPr>
      </w:pPr>
    </w:p>
    <w:p w14:paraId="4A531ECA" w14:textId="77777777" w:rsidR="00BD4FD6" w:rsidRPr="00684BD1" w:rsidRDefault="00684BD1" w:rsidP="00CD09AF">
      <w:pPr>
        <w:pStyle w:val="WW-Default"/>
        <w:numPr>
          <w:ilvl w:val="1"/>
          <w:numId w:val="15"/>
        </w:numPr>
        <w:tabs>
          <w:tab w:val="clear" w:pos="0"/>
        </w:tabs>
        <w:ind w:left="567" w:hanging="567"/>
        <w:jc w:val="both"/>
        <w:rPr>
          <w:rFonts w:ascii="Zurich BT" w:hAnsi="Zurich BT" w:cs="Zurich BT"/>
          <w:sz w:val="20"/>
          <w:szCs w:val="20"/>
        </w:rPr>
      </w:pPr>
      <w:r w:rsidRPr="00684BD1">
        <w:rPr>
          <w:rFonts w:ascii="Zurich Blk BT" w:hAnsi="Zurich Blk BT" w:cs="Zurich Blk BT"/>
          <w:sz w:val="20"/>
          <w:szCs w:val="20"/>
        </w:rPr>
        <w:t xml:space="preserve">REPRESENTATIONS AND WARRANTIES </w:t>
      </w:r>
    </w:p>
    <w:p w14:paraId="71D11481" w14:textId="77777777" w:rsidR="00BD4FD6" w:rsidRPr="00E369B0" w:rsidRDefault="00BD4FD6">
      <w:pPr>
        <w:pStyle w:val="WW-Default"/>
        <w:tabs>
          <w:tab w:val="left" w:pos="709"/>
        </w:tabs>
        <w:jc w:val="both"/>
        <w:rPr>
          <w:rFonts w:ascii="Zurich BT" w:hAnsi="Zurich BT" w:cs="Zurich BT"/>
          <w:sz w:val="20"/>
          <w:szCs w:val="20"/>
        </w:rPr>
      </w:pPr>
    </w:p>
    <w:p w14:paraId="7D0C92FE" w14:textId="77777777" w:rsidR="00BF6AC4" w:rsidRPr="00E369B0" w:rsidRDefault="00BF6AC4" w:rsidP="00CD09AF">
      <w:pPr>
        <w:pStyle w:val="BodyTextIndent2"/>
        <w:numPr>
          <w:ilvl w:val="0"/>
          <w:numId w:val="5"/>
        </w:numPr>
        <w:ind w:left="1134" w:hanging="567"/>
        <w:jc w:val="both"/>
        <w:rPr>
          <w:rFonts w:ascii="Zurich Blk BT" w:hAnsi="Zurich Blk BT" w:cs="Zurich Blk BT"/>
          <w:color w:val="000000"/>
          <w:sz w:val="20"/>
          <w:szCs w:val="20"/>
        </w:rPr>
      </w:pPr>
      <w:r w:rsidRPr="00E369B0">
        <w:rPr>
          <w:rFonts w:ascii="Zurich BT" w:hAnsi="Zurich BT" w:cs="Zurich BT"/>
          <w:color w:val="000000"/>
          <w:sz w:val="20"/>
          <w:szCs w:val="20"/>
        </w:rPr>
        <w:t xml:space="preserve">All the information provided by the Borrower to the Bank are true and accurate in all material respects, are not misleading and does not omit any fact, the omission of which would make any fact or statement therein misleading. </w:t>
      </w:r>
    </w:p>
    <w:p w14:paraId="66701D79" w14:textId="77777777" w:rsidR="00BF6AC4" w:rsidRPr="00E369B0" w:rsidRDefault="00BF6A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lk BT" w:hAnsi="Zurich Blk BT" w:cs="Zurich Blk BT"/>
          <w:color w:val="000000"/>
          <w:sz w:val="20"/>
          <w:szCs w:val="20"/>
        </w:rPr>
      </w:pPr>
    </w:p>
    <w:p w14:paraId="762786E4" w14:textId="77777777" w:rsidR="00F27D61" w:rsidRDefault="00BF6AC4" w:rsidP="00CD09AF">
      <w:pPr>
        <w:pStyle w:val="BodyTextIndent2"/>
        <w:numPr>
          <w:ilvl w:val="0"/>
          <w:numId w:val="5"/>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All the licenses, permits and authorizations required for carrying on its business or industry have been obtained and are in full force and effect and</w:t>
      </w:r>
      <w:r w:rsidR="006668E1">
        <w:rPr>
          <w:rFonts w:ascii="Zurich BT" w:hAnsi="Zurich BT" w:cs="Zurich BT"/>
          <w:color w:val="000000"/>
          <w:sz w:val="20"/>
          <w:szCs w:val="20"/>
        </w:rPr>
        <w:t xml:space="preserve"> it</w:t>
      </w:r>
      <w:r w:rsidRPr="00E369B0">
        <w:rPr>
          <w:rFonts w:ascii="Zurich BT" w:hAnsi="Zurich BT" w:cs="Zurich BT"/>
          <w:color w:val="000000"/>
          <w:sz w:val="20"/>
          <w:szCs w:val="20"/>
        </w:rPr>
        <w:t xml:space="preserve"> is in compliance in all respects with all applicable laws, and has good title to, or is otherwise entitled to use its assets</w:t>
      </w:r>
      <w:r w:rsidR="00F27D61">
        <w:rPr>
          <w:rFonts w:ascii="Zurich BT" w:hAnsi="Zurich BT" w:cs="Zurich BT"/>
          <w:color w:val="000000"/>
          <w:sz w:val="20"/>
          <w:szCs w:val="20"/>
        </w:rPr>
        <w:t>.</w:t>
      </w:r>
    </w:p>
    <w:p w14:paraId="656ED428" w14:textId="77777777" w:rsidR="00F27D61" w:rsidRPr="008D629D" w:rsidRDefault="00F27D61" w:rsidP="008D629D">
      <w:pPr>
        <w:pStyle w:val="WW-Default"/>
      </w:pPr>
    </w:p>
    <w:p w14:paraId="67CE0222" w14:textId="3397D082" w:rsidR="006D531B" w:rsidRDefault="00B5780D" w:rsidP="00CD09AF">
      <w:pPr>
        <w:pStyle w:val="BodyTextIndent2"/>
        <w:numPr>
          <w:ilvl w:val="0"/>
          <w:numId w:val="5"/>
        </w:numPr>
        <w:ind w:left="1134" w:hanging="567"/>
        <w:jc w:val="both"/>
        <w:rPr>
          <w:rFonts w:ascii="Zurich BT" w:hAnsi="Zurich BT" w:cs="Zurich BT"/>
          <w:color w:val="000000"/>
          <w:sz w:val="20"/>
          <w:szCs w:val="20"/>
        </w:rPr>
      </w:pPr>
      <w:r w:rsidRPr="00102B26">
        <w:rPr>
          <w:rFonts w:ascii="Zurich BT" w:hAnsi="Zurich BT" w:cs="Zurich BT"/>
          <w:color w:val="000000"/>
          <w:sz w:val="20"/>
          <w:szCs w:val="20"/>
        </w:rPr>
        <w:t>Exce</w:t>
      </w:r>
      <w:r>
        <w:rPr>
          <w:rFonts w:ascii="Zurich BT" w:hAnsi="Zurich BT" w:cs="Zurich BT"/>
          <w:color w:val="000000"/>
          <w:sz w:val="20"/>
          <w:szCs w:val="20"/>
        </w:rPr>
        <w:t xml:space="preserve">pt to the extent disclosed to </w:t>
      </w:r>
      <w:r w:rsidR="005124C5">
        <w:rPr>
          <w:rFonts w:ascii="Zurich BT" w:hAnsi="Zurich BT" w:cs="Zurich BT"/>
          <w:color w:val="000000"/>
          <w:sz w:val="20"/>
          <w:szCs w:val="20"/>
        </w:rPr>
        <w:t>the Bank</w:t>
      </w:r>
      <w:r w:rsidRPr="00102B26">
        <w:rPr>
          <w:rFonts w:ascii="Zurich BT" w:hAnsi="Zurich BT" w:cs="Zurich BT"/>
          <w:color w:val="000000"/>
          <w:sz w:val="20"/>
          <w:szCs w:val="20"/>
        </w:rPr>
        <w:t xml:space="preserve"> and without prejudice to clause 6.2(iii) of the Facility Agreement</w:t>
      </w:r>
      <w:r w:rsidR="006D531B">
        <w:rPr>
          <w:rFonts w:ascii="Zurich BT" w:hAnsi="Zurich BT" w:cs="Zurich BT"/>
          <w:color w:val="000000"/>
          <w:sz w:val="20"/>
          <w:szCs w:val="20"/>
        </w:rPr>
        <w:t>:</w:t>
      </w:r>
    </w:p>
    <w:p w14:paraId="6534B900" w14:textId="77777777" w:rsidR="00A83434" w:rsidRPr="00102B26" w:rsidRDefault="00A83434" w:rsidP="00102B26">
      <w:pPr>
        <w:pStyle w:val="WW-Default"/>
      </w:pPr>
    </w:p>
    <w:p w14:paraId="32AA2F5C" w14:textId="77777777" w:rsidR="00F27D61" w:rsidRDefault="00854884">
      <w:pPr>
        <w:pStyle w:val="BodyTextIndent2"/>
        <w:ind w:left="1418" w:hanging="284"/>
        <w:jc w:val="both"/>
        <w:rPr>
          <w:rFonts w:ascii="Zurich BT" w:hAnsi="Zurich BT" w:cs="Zurich BT"/>
          <w:color w:val="000000"/>
          <w:sz w:val="20"/>
          <w:szCs w:val="20"/>
        </w:rPr>
      </w:pPr>
      <w:r>
        <w:rPr>
          <w:rFonts w:ascii="Zurich BT" w:hAnsi="Zurich BT" w:cs="Zurich BT"/>
          <w:color w:val="000000"/>
          <w:sz w:val="20"/>
          <w:szCs w:val="20"/>
        </w:rPr>
        <w:t>(a)</w:t>
      </w:r>
      <w:r w:rsidR="00BF6AC4" w:rsidRPr="00E369B0">
        <w:rPr>
          <w:rFonts w:ascii="Zurich BT" w:hAnsi="Zurich BT" w:cs="Zurich BT"/>
          <w:color w:val="000000"/>
          <w:sz w:val="20"/>
          <w:szCs w:val="20"/>
        </w:rPr>
        <w:t xml:space="preserve"> </w:t>
      </w:r>
      <w:r w:rsidR="00F27D61">
        <w:rPr>
          <w:rFonts w:ascii="Zurich BT" w:hAnsi="Zurich BT" w:cs="Zurich BT"/>
          <w:color w:val="000000"/>
          <w:sz w:val="20"/>
          <w:szCs w:val="20"/>
        </w:rPr>
        <w:t>the Borrower has no subsisting Indebtedness;</w:t>
      </w:r>
    </w:p>
    <w:p w14:paraId="45E7A7A6" w14:textId="6226D27B" w:rsidR="006D531B" w:rsidRDefault="00F27D61">
      <w:pPr>
        <w:pStyle w:val="BodyTextIndent2"/>
        <w:ind w:left="1418" w:hanging="284"/>
        <w:jc w:val="both"/>
        <w:rPr>
          <w:rFonts w:ascii="Zurich BT" w:hAnsi="Zurich BT" w:cs="Zurich BT"/>
          <w:color w:val="000000"/>
          <w:sz w:val="20"/>
          <w:szCs w:val="20"/>
        </w:rPr>
      </w:pPr>
      <w:r>
        <w:rPr>
          <w:rFonts w:ascii="Zurich BT" w:hAnsi="Zurich BT" w:cs="Zurich BT"/>
          <w:color w:val="000000"/>
          <w:sz w:val="20"/>
          <w:szCs w:val="20"/>
        </w:rPr>
        <w:t xml:space="preserve">(b) </w:t>
      </w:r>
      <w:r w:rsidR="00BF6AC4" w:rsidRPr="00E369B0">
        <w:rPr>
          <w:rFonts w:ascii="Zurich BT" w:hAnsi="Zurich BT" w:cs="Zurich BT"/>
          <w:color w:val="000000"/>
          <w:sz w:val="20"/>
          <w:szCs w:val="20"/>
        </w:rPr>
        <w:t>there are no encumbrances subsisting or in existence on any of the Borrower</w:t>
      </w:r>
      <w:r w:rsidR="00BF6AC4" w:rsidRPr="00E369B0">
        <w:rPr>
          <w:color w:val="000000"/>
          <w:sz w:val="20"/>
          <w:szCs w:val="20"/>
        </w:rPr>
        <w:t>’</w:t>
      </w:r>
      <w:r w:rsidR="00BF6AC4" w:rsidRPr="00E369B0">
        <w:rPr>
          <w:rFonts w:ascii="Zurich BT" w:hAnsi="Zurich BT" w:cs="Zurich BT"/>
          <w:color w:val="000000"/>
          <w:sz w:val="20"/>
          <w:szCs w:val="20"/>
        </w:rPr>
        <w:t>s assets</w:t>
      </w:r>
      <w:r w:rsidR="009B2DF9">
        <w:rPr>
          <w:rFonts w:ascii="Zurich BT" w:hAnsi="Zurich BT" w:cs="Zurich BT"/>
          <w:color w:val="000000"/>
          <w:sz w:val="20"/>
          <w:szCs w:val="20"/>
        </w:rPr>
        <w:t>;</w:t>
      </w:r>
    </w:p>
    <w:p w14:paraId="6317733A" w14:textId="0665AEED" w:rsidR="006D531B" w:rsidRDefault="00854884">
      <w:pPr>
        <w:pStyle w:val="BodyTextIndent2"/>
        <w:ind w:left="1418" w:hanging="284"/>
        <w:jc w:val="both"/>
        <w:rPr>
          <w:rFonts w:ascii="Zurich BT" w:hAnsi="Zurich BT" w:cs="Zurich BT"/>
          <w:color w:val="000000"/>
          <w:sz w:val="20"/>
          <w:szCs w:val="20"/>
        </w:rPr>
      </w:pPr>
      <w:r>
        <w:rPr>
          <w:rFonts w:ascii="Zurich BT" w:hAnsi="Zurich BT" w:cs="Zurich BT"/>
          <w:color w:val="000000"/>
          <w:sz w:val="20"/>
          <w:szCs w:val="20"/>
        </w:rPr>
        <w:t>(</w:t>
      </w:r>
      <w:r w:rsidR="00F27D61">
        <w:rPr>
          <w:rFonts w:ascii="Zurich BT" w:hAnsi="Zurich BT" w:cs="Zurich BT"/>
          <w:color w:val="000000"/>
          <w:sz w:val="20"/>
          <w:szCs w:val="20"/>
        </w:rPr>
        <w:t>c</w:t>
      </w:r>
      <w:r>
        <w:rPr>
          <w:rFonts w:ascii="Zurich BT" w:hAnsi="Zurich BT" w:cs="Zurich BT"/>
          <w:color w:val="000000"/>
          <w:sz w:val="20"/>
          <w:szCs w:val="20"/>
        </w:rPr>
        <w:t xml:space="preserve">) </w:t>
      </w:r>
      <w:r w:rsidR="00F27D61">
        <w:rPr>
          <w:rFonts w:ascii="Zurich BT" w:hAnsi="Zurich BT" w:cs="Zurich BT"/>
          <w:color w:val="000000"/>
          <w:sz w:val="20"/>
          <w:szCs w:val="20"/>
        </w:rPr>
        <w:t>the Borrower</w:t>
      </w:r>
      <w:r w:rsidR="00F27D61" w:rsidRPr="00C363AE">
        <w:rPr>
          <w:rFonts w:ascii="Zurich BT" w:hAnsi="Zurich BT" w:cs="Zurich BT"/>
          <w:color w:val="000000"/>
          <w:sz w:val="20"/>
          <w:szCs w:val="20"/>
        </w:rPr>
        <w:t xml:space="preserve"> </w:t>
      </w:r>
      <w:r w:rsidRPr="00C363AE">
        <w:rPr>
          <w:rFonts w:ascii="Zurich BT" w:hAnsi="Zurich BT" w:cs="Zurich BT"/>
          <w:color w:val="000000"/>
          <w:sz w:val="20"/>
          <w:szCs w:val="20"/>
        </w:rPr>
        <w:t>has no subsidiaries and holds no equity interest in any other person</w:t>
      </w:r>
      <w:r w:rsidR="009B2DF9">
        <w:rPr>
          <w:rFonts w:ascii="Zurich BT" w:hAnsi="Zurich BT" w:cs="Zurich BT"/>
          <w:color w:val="000000"/>
          <w:sz w:val="20"/>
          <w:szCs w:val="20"/>
        </w:rPr>
        <w:t>;</w:t>
      </w:r>
      <w:r w:rsidRPr="00C363AE">
        <w:rPr>
          <w:rFonts w:ascii="Zurich BT" w:hAnsi="Zurich BT" w:cs="Zurich BT"/>
          <w:color w:val="000000"/>
          <w:sz w:val="20"/>
          <w:szCs w:val="20"/>
        </w:rPr>
        <w:t xml:space="preserve"> and</w:t>
      </w:r>
    </w:p>
    <w:p w14:paraId="15AC75CE" w14:textId="77777777" w:rsidR="009533A4" w:rsidRPr="00E369B0" w:rsidRDefault="00854884">
      <w:pPr>
        <w:pStyle w:val="BodyTextIndent2"/>
        <w:ind w:left="1418" w:hanging="284"/>
        <w:jc w:val="both"/>
        <w:rPr>
          <w:rFonts w:ascii="Zurich BT" w:hAnsi="Zurich BT" w:cs="Zurich BT"/>
          <w:color w:val="000000"/>
          <w:sz w:val="20"/>
          <w:szCs w:val="20"/>
        </w:rPr>
      </w:pPr>
      <w:r w:rsidRPr="00023FED">
        <w:rPr>
          <w:rFonts w:ascii="Zurich BT" w:hAnsi="Zurich BT" w:cs="Zurich BT"/>
          <w:color w:val="000000"/>
          <w:sz w:val="20"/>
          <w:szCs w:val="20"/>
        </w:rPr>
        <w:t>(</w:t>
      </w:r>
      <w:r w:rsidR="008B4514">
        <w:rPr>
          <w:rFonts w:ascii="Zurich BT" w:hAnsi="Zurich BT" w:cs="Zurich BT"/>
          <w:color w:val="000000"/>
          <w:sz w:val="20"/>
          <w:szCs w:val="20"/>
        </w:rPr>
        <w:t>d</w:t>
      </w:r>
      <w:r w:rsidRPr="00C363AE">
        <w:rPr>
          <w:rFonts w:ascii="Zurich BT" w:hAnsi="Zurich BT" w:cs="Zurich BT"/>
          <w:color w:val="000000"/>
          <w:sz w:val="20"/>
          <w:szCs w:val="20"/>
        </w:rPr>
        <w:t>)</w:t>
      </w:r>
      <w:r w:rsidR="006D531B">
        <w:rPr>
          <w:rFonts w:ascii="Zurich BT" w:hAnsi="Zurich BT" w:cs="Zurich BT"/>
          <w:color w:val="000000"/>
          <w:sz w:val="20"/>
          <w:szCs w:val="20"/>
        </w:rPr>
        <w:tab/>
      </w:r>
      <w:r w:rsidR="008B4514">
        <w:rPr>
          <w:rFonts w:ascii="Zurich BT" w:hAnsi="Zurich BT" w:cs="Zurich BT"/>
          <w:color w:val="000000"/>
          <w:sz w:val="20"/>
          <w:szCs w:val="20"/>
        </w:rPr>
        <w:t>the Borrower</w:t>
      </w:r>
      <w:r w:rsidR="008B4514" w:rsidRPr="00C363AE">
        <w:rPr>
          <w:rFonts w:ascii="Zurich BT" w:hAnsi="Zurich BT" w:cs="Zurich BT"/>
          <w:color w:val="000000"/>
          <w:sz w:val="20"/>
          <w:szCs w:val="20"/>
        </w:rPr>
        <w:t xml:space="preserve"> </w:t>
      </w:r>
      <w:r w:rsidRPr="00C363AE">
        <w:rPr>
          <w:rFonts w:ascii="Zurich BT" w:hAnsi="Zurich BT" w:cs="Zurich BT"/>
          <w:color w:val="000000"/>
          <w:sz w:val="20"/>
          <w:szCs w:val="20"/>
        </w:rPr>
        <w:t>has not engaged in any business or activities, either alone or in partnership or joint venture</w:t>
      </w:r>
      <w:r w:rsidR="00BF6AC4" w:rsidRPr="00E369B0">
        <w:rPr>
          <w:rFonts w:ascii="Zurich BT" w:hAnsi="Zurich BT" w:cs="Zurich BT"/>
          <w:color w:val="000000"/>
          <w:sz w:val="20"/>
          <w:szCs w:val="20"/>
        </w:rPr>
        <w:t>.</w:t>
      </w:r>
    </w:p>
    <w:p w14:paraId="14300B5F" w14:textId="77777777" w:rsidR="009533A4" w:rsidRPr="00E369B0" w:rsidRDefault="009533A4">
      <w:pPr>
        <w:pStyle w:val="WW-Default"/>
        <w:ind w:left="1134" w:hanging="567"/>
      </w:pPr>
    </w:p>
    <w:p w14:paraId="12310372" w14:textId="77777777" w:rsidR="00BF6AC4" w:rsidRPr="00E369B0" w:rsidRDefault="00BF6AC4" w:rsidP="00CD09AF">
      <w:pPr>
        <w:pStyle w:val="BodyTextIndent2"/>
        <w:numPr>
          <w:ilvl w:val="0"/>
          <w:numId w:val="5"/>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Borrower has complied in all material respects with all taxation laws in all jurisdictions in which it is subject to taxation and has filed all tax returns and paid all taxes and statutory dues due and payable by it</w:t>
      </w:r>
      <w:r w:rsidR="0098379D">
        <w:rPr>
          <w:rFonts w:ascii="Zurich BT" w:hAnsi="Zurich BT" w:cs="Zurich BT"/>
          <w:color w:val="000000"/>
          <w:sz w:val="20"/>
          <w:szCs w:val="20"/>
        </w:rPr>
        <w:t>,</w:t>
      </w:r>
      <w:r w:rsidRPr="00E369B0">
        <w:rPr>
          <w:rFonts w:ascii="Zurich BT" w:hAnsi="Zurich BT" w:cs="Zurich BT"/>
          <w:color w:val="000000"/>
          <w:sz w:val="20"/>
          <w:szCs w:val="20"/>
        </w:rPr>
        <w:t xml:space="preserve"> and to the extent any tax </w:t>
      </w:r>
      <w:r w:rsidR="0015541E">
        <w:rPr>
          <w:rFonts w:ascii="Zurich BT" w:hAnsi="Zurich BT" w:cs="Zurich BT"/>
          <w:color w:val="000000"/>
          <w:sz w:val="20"/>
          <w:szCs w:val="20"/>
        </w:rPr>
        <w:t>is</w:t>
      </w:r>
      <w:r w:rsidRPr="00E369B0">
        <w:rPr>
          <w:rFonts w:ascii="Zurich BT" w:hAnsi="Zurich BT" w:cs="Zurich BT"/>
          <w:color w:val="000000"/>
          <w:sz w:val="20"/>
          <w:szCs w:val="20"/>
        </w:rPr>
        <w:t xml:space="preserve"> not due or</w:t>
      </w:r>
      <w:r w:rsidR="00FE4025">
        <w:rPr>
          <w:rFonts w:ascii="Zurich BT" w:hAnsi="Zurich BT" w:cs="Zurich BT"/>
          <w:color w:val="000000"/>
          <w:sz w:val="20"/>
          <w:szCs w:val="20"/>
        </w:rPr>
        <w:t xml:space="preserve"> </w:t>
      </w:r>
      <w:r w:rsidR="0015541E">
        <w:rPr>
          <w:rFonts w:ascii="Zurich BT" w:hAnsi="Zurich BT" w:cs="Zurich BT"/>
          <w:color w:val="000000"/>
          <w:sz w:val="20"/>
          <w:szCs w:val="20"/>
        </w:rPr>
        <w:t>is</w:t>
      </w:r>
      <w:r w:rsidRPr="00E369B0">
        <w:rPr>
          <w:rFonts w:ascii="Zurich BT" w:hAnsi="Zurich BT" w:cs="Zurich BT"/>
          <w:color w:val="000000"/>
          <w:sz w:val="20"/>
          <w:szCs w:val="20"/>
        </w:rPr>
        <w:t xml:space="preserve"> disputed, </w:t>
      </w:r>
      <w:r w:rsidR="0098379D">
        <w:rPr>
          <w:rFonts w:ascii="Zurich BT" w:hAnsi="Zurich BT" w:cs="Zurich BT"/>
          <w:color w:val="000000"/>
          <w:sz w:val="20"/>
          <w:szCs w:val="20"/>
        </w:rPr>
        <w:t xml:space="preserve">the Borrower </w:t>
      </w:r>
      <w:r w:rsidRPr="00E369B0">
        <w:rPr>
          <w:rFonts w:ascii="Zurich BT" w:hAnsi="Zurich BT" w:cs="Zurich BT"/>
          <w:color w:val="000000"/>
          <w:sz w:val="20"/>
          <w:szCs w:val="20"/>
        </w:rPr>
        <w:t xml:space="preserve">has established </w:t>
      </w:r>
      <w:r w:rsidR="00F04A98">
        <w:rPr>
          <w:rFonts w:ascii="Zurich BT" w:hAnsi="Zurich BT" w:cs="Zurich BT"/>
          <w:color w:val="000000"/>
          <w:sz w:val="20"/>
          <w:szCs w:val="20"/>
        </w:rPr>
        <w:t xml:space="preserve">adequate </w:t>
      </w:r>
      <w:r w:rsidRPr="00E369B0">
        <w:rPr>
          <w:rFonts w:ascii="Zurich BT" w:hAnsi="Zurich BT" w:cs="Zurich BT"/>
          <w:color w:val="000000"/>
          <w:sz w:val="20"/>
          <w:szCs w:val="20"/>
        </w:rPr>
        <w:t xml:space="preserve">reserves for the payment of </w:t>
      </w:r>
      <w:r w:rsidR="003E07FE">
        <w:rPr>
          <w:rFonts w:ascii="Zurich BT" w:hAnsi="Zurich BT" w:cs="Zurich BT"/>
          <w:color w:val="000000"/>
          <w:sz w:val="20"/>
          <w:szCs w:val="20"/>
        </w:rPr>
        <w:t>such</w:t>
      </w:r>
      <w:r w:rsidR="003E07FE" w:rsidRPr="00E369B0">
        <w:rPr>
          <w:rFonts w:ascii="Zurich BT" w:hAnsi="Zurich BT" w:cs="Zurich BT"/>
          <w:color w:val="000000"/>
          <w:sz w:val="20"/>
          <w:szCs w:val="20"/>
        </w:rPr>
        <w:t xml:space="preserve"> </w:t>
      </w:r>
      <w:r w:rsidRPr="00E369B0">
        <w:rPr>
          <w:rFonts w:ascii="Zurich BT" w:hAnsi="Zurich BT" w:cs="Zurich BT"/>
          <w:color w:val="000000"/>
          <w:sz w:val="20"/>
          <w:szCs w:val="20"/>
        </w:rPr>
        <w:t>taxes and statutory dues</w:t>
      </w:r>
      <w:r w:rsidR="00781249">
        <w:rPr>
          <w:rFonts w:ascii="Zurich BT" w:hAnsi="Zurich BT" w:cs="Zurich BT"/>
          <w:color w:val="000000"/>
          <w:sz w:val="20"/>
          <w:szCs w:val="20"/>
        </w:rPr>
        <w:t>.</w:t>
      </w:r>
    </w:p>
    <w:p w14:paraId="7D5DEE46" w14:textId="77777777" w:rsidR="00BF6AC4" w:rsidRPr="00E369B0" w:rsidRDefault="00BF6AC4">
      <w:pPr>
        <w:ind w:left="1134" w:hanging="567"/>
        <w:jc w:val="both"/>
        <w:rPr>
          <w:rFonts w:ascii="Zurich Blk BT" w:hAnsi="Zurich Blk BT" w:cs="Zurich Blk BT"/>
          <w:color w:val="000000"/>
          <w:sz w:val="20"/>
          <w:szCs w:val="20"/>
        </w:rPr>
      </w:pPr>
    </w:p>
    <w:p w14:paraId="178AE6AC" w14:textId="77777777" w:rsidR="00BF6AC4" w:rsidRPr="00E369B0" w:rsidRDefault="00BF6AC4" w:rsidP="00CD09AF">
      <w:pPr>
        <w:pStyle w:val="ListParagraph"/>
        <w:numPr>
          <w:ilvl w:val="0"/>
          <w:numId w:val="5"/>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w:t>
      </w:r>
      <w:r w:rsidRPr="00E369B0">
        <w:rPr>
          <w:rFonts w:ascii="Zurich BT" w:hAnsi="Zurich BT" w:cs="Zurich BT"/>
          <w:sz w:val="20"/>
          <w:szCs w:val="20"/>
        </w:rPr>
        <w:t xml:space="preserve"> been duly audited </w:t>
      </w:r>
      <w:r w:rsidR="00951766">
        <w:rPr>
          <w:rFonts w:ascii="Zurich BT" w:hAnsi="Zurich BT" w:cs="Zurich BT"/>
          <w:color w:val="000000"/>
          <w:sz w:val="20"/>
          <w:szCs w:val="20"/>
        </w:rPr>
        <w:t>and</w:t>
      </w:r>
      <w:r w:rsidRPr="00E369B0">
        <w:rPr>
          <w:rFonts w:ascii="Zurich BT" w:hAnsi="Zurich BT" w:cs="Zurich BT"/>
          <w:color w:val="000000"/>
          <w:sz w:val="20"/>
          <w:szCs w:val="20"/>
        </w:rPr>
        <w:t xml:space="preserve"> there has been no Material Adverse Effect since the date on which those accounts were drawn up. </w:t>
      </w:r>
    </w:p>
    <w:p w14:paraId="46C0160C" w14:textId="77777777" w:rsidR="00BF6AC4" w:rsidRPr="00E369B0" w:rsidRDefault="00BF6AC4">
      <w:pPr>
        <w:ind w:left="1134" w:hanging="567"/>
        <w:jc w:val="both"/>
        <w:rPr>
          <w:rFonts w:ascii="Zurich BT" w:hAnsi="Zurich BT" w:cs="Zurich BT"/>
          <w:color w:val="000000"/>
          <w:sz w:val="20"/>
          <w:szCs w:val="20"/>
        </w:rPr>
      </w:pPr>
    </w:p>
    <w:p w14:paraId="521AA1BA" w14:textId="77777777" w:rsidR="00D6094B" w:rsidRDefault="006118B6" w:rsidP="00CD09AF">
      <w:pPr>
        <w:pStyle w:val="ListParagraph"/>
        <w:numPr>
          <w:ilvl w:val="0"/>
          <w:numId w:val="5"/>
        </w:numPr>
        <w:ind w:left="1134" w:hanging="567"/>
        <w:jc w:val="both"/>
        <w:rPr>
          <w:rFonts w:ascii="Zurich BT" w:hAnsi="Zurich BT" w:cs="Zurich BT"/>
          <w:color w:val="000000"/>
          <w:sz w:val="20"/>
          <w:szCs w:val="20"/>
        </w:rPr>
      </w:pPr>
      <w:r w:rsidRPr="00D6094B">
        <w:rPr>
          <w:rFonts w:ascii="Zurich BT" w:hAnsi="Zurich BT" w:cs="Zurich BT"/>
          <w:color w:val="000000"/>
          <w:sz w:val="20"/>
          <w:szCs w:val="20"/>
        </w:rPr>
        <w:t xml:space="preserve">No </w:t>
      </w:r>
      <w:r w:rsidR="00D6094B" w:rsidRPr="00D6094B">
        <w:rPr>
          <w:rFonts w:ascii="Zurich BT" w:hAnsi="Zurich BT" w:cs="Zurich BT"/>
          <w:color w:val="000000"/>
          <w:sz w:val="20"/>
          <w:szCs w:val="20"/>
        </w:rPr>
        <w:t>litigation, arbitration, administrative or other proceeding against the Borrower or any of its assets before any court, tribunal, authority or agency, has been initiated or is threatened to be ini</w:t>
      </w:r>
      <w:r w:rsidR="00D6094B">
        <w:rPr>
          <w:rFonts w:ascii="Zurich BT" w:hAnsi="Zurich BT" w:cs="Zurich BT"/>
          <w:color w:val="000000"/>
          <w:sz w:val="20"/>
          <w:szCs w:val="20"/>
        </w:rPr>
        <w:t>tia</w:t>
      </w:r>
      <w:r w:rsidR="00D6094B" w:rsidRPr="00D6094B">
        <w:rPr>
          <w:rFonts w:ascii="Zurich BT" w:hAnsi="Zurich BT" w:cs="Zurich BT"/>
          <w:color w:val="000000"/>
          <w:sz w:val="20"/>
          <w:szCs w:val="20"/>
        </w:rPr>
        <w:t xml:space="preserve">ted which, if adversely determined, might have a Material Adverse Effect. </w:t>
      </w:r>
    </w:p>
    <w:p w14:paraId="62BB2E77" w14:textId="77777777" w:rsidR="00D6094B" w:rsidRPr="00C363AE" w:rsidRDefault="00D6094B">
      <w:pPr>
        <w:pStyle w:val="ListParagraph"/>
        <w:ind w:left="1134" w:hanging="567"/>
        <w:rPr>
          <w:rFonts w:ascii="Zurich BT" w:hAnsi="Zurich BT" w:cs="Zurich BT"/>
          <w:color w:val="000000"/>
          <w:sz w:val="20"/>
          <w:szCs w:val="20"/>
        </w:rPr>
      </w:pPr>
    </w:p>
    <w:p w14:paraId="41F27986" w14:textId="779C1F9F" w:rsidR="00D6094B" w:rsidRDefault="006118B6" w:rsidP="00CD09AF">
      <w:pPr>
        <w:pStyle w:val="ListParagraph"/>
        <w:numPr>
          <w:ilvl w:val="0"/>
          <w:numId w:val="5"/>
        </w:numPr>
        <w:ind w:left="1134" w:hanging="567"/>
        <w:jc w:val="both"/>
        <w:rPr>
          <w:rFonts w:ascii="Zurich BT" w:hAnsi="Zurich BT" w:cs="Zurich BT"/>
          <w:color w:val="000000"/>
          <w:sz w:val="20"/>
          <w:szCs w:val="20"/>
        </w:rPr>
      </w:pPr>
      <w:r>
        <w:rPr>
          <w:rFonts w:ascii="Zurich BT" w:hAnsi="Zurich BT" w:cs="Zurich BT"/>
          <w:color w:val="000000"/>
          <w:sz w:val="20"/>
          <w:szCs w:val="20"/>
        </w:rPr>
        <w:t>N</w:t>
      </w:r>
      <w:r w:rsidR="00D6094B" w:rsidRPr="00D6094B">
        <w:rPr>
          <w:rFonts w:ascii="Zurich BT" w:hAnsi="Zurich BT" w:cs="Zurich BT"/>
          <w:color w:val="000000"/>
          <w:sz w:val="20"/>
          <w:szCs w:val="20"/>
        </w:rPr>
        <w:t>o litigation</w:t>
      </w:r>
      <w:r w:rsidR="00086835">
        <w:rPr>
          <w:rFonts w:ascii="Zurich BT" w:hAnsi="Zurich BT" w:cs="Zurich BT"/>
          <w:color w:val="000000"/>
          <w:sz w:val="20"/>
          <w:szCs w:val="20"/>
        </w:rPr>
        <w:t xml:space="preserve"> </w:t>
      </w:r>
      <w:r w:rsidR="00D6094B" w:rsidRPr="00D6094B">
        <w:rPr>
          <w:rFonts w:ascii="Zurich BT" w:hAnsi="Zurich BT" w:cs="Zurich BT"/>
          <w:color w:val="000000"/>
          <w:sz w:val="20"/>
          <w:szCs w:val="20"/>
        </w:rPr>
        <w:t xml:space="preserve">or other proceedings </w:t>
      </w:r>
      <w:r w:rsidR="0015541E" w:rsidRPr="008D629D">
        <w:rPr>
          <w:rFonts w:ascii="Zurich BT" w:hAnsi="Zurich BT" w:cs="Zurich BT"/>
          <w:color w:val="000000"/>
          <w:sz w:val="20"/>
          <w:szCs w:val="20"/>
        </w:rPr>
        <w:t>against the Borrower or of any or all of its assets before any court, tribunal, authority or agency has been initiated or is pending</w:t>
      </w:r>
      <w:r w:rsidR="0015541E" w:rsidRPr="0015541E">
        <w:rPr>
          <w:rFonts w:ascii="Zurich BT" w:hAnsi="Zurich BT" w:cs="Zurich BT"/>
          <w:color w:val="000000"/>
          <w:sz w:val="20"/>
          <w:szCs w:val="20"/>
        </w:rPr>
        <w:t xml:space="preserve"> </w:t>
      </w:r>
      <w:r w:rsidR="00D6094B" w:rsidRPr="0015541E">
        <w:rPr>
          <w:rFonts w:ascii="Zurich BT" w:hAnsi="Zurich BT" w:cs="Zurich BT"/>
          <w:color w:val="000000"/>
          <w:sz w:val="20"/>
          <w:szCs w:val="20"/>
        </w:rPr>
        <w:t>for</w:t>
      </w:r>
      <w:r w:rsidR="00D6094B" w:rsidRPr="00D6094B">
        <w:rPr>
          <w:rFonts w:ascii="Zurich BT" w:hAnsi="Zurich BT" w:cs="Zurich BT"/>
          <w:color w:val="000000"/>
          <w:sz w:val="20"/>
          <w:szCs w:val="20"/>
        </w:rPr>
        <w:t xml:space="preserve"> its insolvency, bankruptcy, winding up, dissolution, or for the appointment of a receiver, administrator, administrative receiver, trustee or similar officer</w:t>
      </w:r>
      <w:r w:rsidR="00C84E03">
        <w:rPr>
          <w:rFonts w:ascii="Zurich BT" w:hAnsi="Zurich BT" w:cs="Zurich BT"/>
          <w:color w:val="000000"/>
          <w:sz w:val="20"/>
          <w:szCs w:val="20"/>
        </w:rPr>
        <w:t>.</w:t>
      </w:r>
      <w:r w:rsidR="00D6094B" w:rsidRPr="00D6094B">
        <w:rPr>
          <w:rFonts w:ascii="Zurich BT" w:hAnsi="Zurich BT" w:cs="Zurich BT"/>
          <w:color w:val="000000"/>
          <w:sz w:val="20"/>
          <w:szCs w:val="20"/>
        </w:rPr>
        <w:t xml:space="preserve"> </w:t>
      </w:r>
    </w:p>
    <w:p w14:paraId="0E2CF1E9" w14:textId="77777777" w:rsidR="00D6094B" w:rsidRPr="00C363AE" w:rsidRDefault="00D6094B">
      <w:pPr>
        <w:pStyle w:val="ListParagraph"/>
        <w:ind w:left="1134" w:hanging="567"/>
        <w:rPr>
          <w:rFonts w:ascii="Zurich BT" w:hAnsi="Zurich BT" w:cs="Zurich BT"/>
          <w:color w:val="000000"/>
          <w:sz w:val="20"/>
          <w:szCs w:val="20"/>
        </w:rPr>
      </w:pPr>
    </w:p>
    <w:p w14:paraId="6D491E28" w14:textId="77777777" w:rsidR="00BF6AC4" w:rsidRPr="008D629D" w:rsidRDefault="00BF6AC4" w:rsidP="00CD09AF">
      <w:pPr>
        <w:pStyle w:val="ListParagraph"/>
        <w:numPr>
          <w:ilvl w:val="0"/>
          <w:numId w:val="5"/>
        </w:numPr>
        <w:ind w:left="1134" w:hanging="567"/>
        <w:jc w:val="both"/>
        <w:rPr>
          <w:sz w:val="20"/>
        </w:rPr>
      </w:pPr>
      <w:r w:rsidRPr="00E369B0">
        <w:rPr>
          <w:rFonts w:ascii="Zurich BT" w:hAnsi="Zurich BT" w:cs="Zurich BT"/>
          <w:color w:val="000000"/>
          <w:sz w:val="20"/>
          <w:szCs w:val="20"/>
        </w:rPr>
        <w:t>Except to the extent disclosed to the Bank, all the Borrower</w:t>
      </w:r>
      <w:r w:rsidRPr="00E369B0">
        <w:rPr>
          <w:color w:val="000000"/>
          <w:sz w:val="20"/>
          <w:szCs w:val="20"/>
        </w:rPr>
        <w:t>’</w:t>
      </w:r>
      <w:r w:rsidRPr="00E369B0">
        <w:rPr>
          <w:rFonts w:ascii="Zurich BT" w:hAnsi="Zurich BT" w:cs="Zurich BT"/>
          <w:color w:val="000000"/>
          <w:sz w:val="20"/>
          <w:szCs w:val="20"/>
        </w:rPr>
        <w:t>s contracts or agreements with, or any commitments to, any affiliate</w:t>
      </w:r>
      <w:r w:rsidR="00EB4C00">
        <w:rPr>
          <w:rFonts w:ascii="Zurich BT" w:hAnsi="Zurich BT" w:cs="Zurich BT"/>
          <w:color w:val="000000"/>
          <w:sz w:val="20"/>
          <w:szCs w:val="20"/>
        </w:rPr>
        <w:t>, related part</w:t>
      </w:r>
      <w:r w:rsidR="00B7293C">
        <w:rPr>
          <w:rFonts w:ascii="Zurich BT" w:hAnsi="Zurich BT" w:cs="Zurich BT"/>
          <w:color w:val="000000"/>
          <w:sz w:val="20"/>
          <w:szCs w:val="20"/>
        </w:rPr>
        <w:t>y</w:t>
      </w:r>
      <w:r w:rsidRPr="00E369B0">
        <w:rPr>
          <w:rFonts w:ascii="Zurich BT" w:hAnsi="Zurich BT" w:cs="Zurich BT"/>
          <w:color w:val="000000"/>
          <w:sz w:val="20"/>
          <w:szCs w:val="20"/>
        </w:rPr>
        <w:t xml:space="preserve"> or group compan</w:t>
      </w:r>
      <w:r w:rsidR="00B7293C">
        <w:rPr>
          <w:rFonts w:ascii="Zurich BT" w:hAnsi="Zurich BT" w:cs="Zurich BT"/>
          <w:color w:val="000000"/>
          <w:sz w:val="20"/>
          <w:szCs w:val="20"/>
        </w:rPr>
        <w:t>y</w:t>
      </w:r>
      <w:r w:rsidRPr="00E369B0">
        <w:rPr>
          <w:rFonts w:ascii="Zurich BT" w:hAnsi="Zurich BT" w:cs="Zurich BT"/>
          <w:color w:val="000000"/>
          <w:sz w:val="20"/>
          <w:szCs w:val="20"/>
        </w:rPr>
        <w:t xml:space="preserve"> (if applicable) are on arm</w:t>
      </w:r>
      <w:r w:rsidR="000B6E61">
        <w:rPr>
          <w:rFonts w:ascii="Zurich BT" w:hAnsi="Zurich BT" w:cs="Zurich BT"/>
          <w:color w:val="000000"/>
          <w:sz w:val="20"/>
          <w:szCs w:val="20"/>
        </w:rPr>
        <w:t>’</w:t>
      </w:r>
      <w:r w:rsidRPr="00E369B0">
        <w:rPr>
          <w:rFonts w:ascii="Zurich BT" w:hAnsi="Zurich BT" w:cs="Zurich BT"/>
          <w:color w:val="000000"/>
          <w:sz w:val="20"/>
          <w:szCs w:val="20"/>
        </w:rPr>
        <w:t>s length basis</w:t>
      </w:r>
      <w:r w:rsidR="00781249">
        <w:rPr>
          <w:rFonts w:ascii="Zurich BT" w:hAnsi="Zurich BT" w:cs="Zurich BT"/>
          <w:color w:val="000000"/>
          <w:sz w:val="20"/>
          <w:szCs w:val="20"/>
        </w:rPr>
        <w:t>.</w:t>
      </w:r>
      <w:r w:rsidRPr="00E369B0">
        <w:rPr>
          <w:rFonts w:ascii="Zurich BT" w:hAnsi="Zurich BT" w:cs="Zurich BT"/>
          <w:color w:val="000000"/>
          <w:sz w:val="20"/>
          <w:szCs w:val="20"/>
        </w:rPr>
        <w:t xml:space="preserve"> </w:t>
      </w:r>
    </w:p>
    <w:p w14:paraId="2916CC4F" w14:textId="77777777" w:rsidR="00A90A3E" w:rsidRPr="00102B26" w:rsidRDefault="00A90A3E" w:rsidP="008D629D">
      <w:pPr>
        <w:pStyle w:val="ListParagraph"/>
        <w:rPr>
          <w:rFonts w:ascii="Zurich BT" w:hAnsi="Zurich BT" w:cs="Zurich BT"/>
          <w:color w:val="000000"/>
          <w:sz w:val="20"/>
          <w:szCs w:val="20"/>
        </w:rPr>
      </w:pPr>
    </w:p>
    <w:p w14:paraId="6AA8BC34" w14:textId="10C29996" w:rsidR="00BF6AC4" w:rsidRPr="00324BFE" w:rsidRDefault="00BF6AC4" w:rsidP="00CD09AF">
      <w:pPr>
        <w:pStyle w:val="WW-Default"/>
        <w:numPr>
          <w:ilvl w:val="0"/>
          <w:numId w:val="5"/>
        </w:numPr>
        <w:ind w:left="1134" w:hanging="567"/>
        <w:jc w:val="both"/>
        <w:rPr>
          <w:rFonts w:ascii="Zurich BT" w:hAnsi="Zurich BT"/>
          <w:sz w:val="20"/>
        </w:rPr>
      </w:pPr>
      <w:r w:rsidRPr="00BC528D">
        <w:rPr>
          <w:rFonts w:ascii="Zurich BT" w:hAnsi="Zurich BT" w:cs="Zurich BT"/>
          <w:sz w:val="20"/>
          <w:szCs w:val="20"/>
        </w:rPr>
        <w:t>All loans, advances and other monies advanced</w:t>
      </w:r>
      <w:r w:rsidR="00B5780D">
        <w:rPr>
          <w:rFonts w:ascii="Zurich BT" w:hAnsi="Zurich BT" w:cs="Zurich BT"/>
          <w:sz w:val="20"/>
          <w:szCs w:val="20"/>
        </w:rPr>
        <w:t xml:space="preserve">, </w:t>
      </w:r>
      <w:r w:rsidR="00B5780D" w:rsidRPr="00102B26">
        <w:rPr>
          <w:rFonts w:ascii="Zurich BT" w:hAnsi="Zurich BT" w:cs="Zurich BT"/>
          <w:sz w:val="20"/>
          <w:szCs w:val="20"/>
        </w:rPr>
        <w:t>in any form, including by way of compulsory convertible debentures, quasi-equity or any other similar instrument,</w:t>
      </w:r>
      <w:r w:rsidR="00B5780D" w:rsidRPr="006527D9">
        <w:rPr>
          <w:sz w:val="22"/>
          <w:szCs w:val="22"/>
        </w:rPr>
        <w:t xml:space="preserve"> </w:t>
      </w:r>
      <w:r w:rsidRPr="00BC528D">
        <w:rPr>
          <w:rFonts w:ascii="Zurich BT" w:hAnsi="Zurich BT" w:cs="Zurich BT"/>
          <w:sz w:val="20"/>
          <w:szCs w:val="20"/>
        </w:rPr>
        <w:t>by the directors, promoters</w:t>
      </w:r>
      <w:r w:rsidRPr="00324BFE">
        <w:rPr>
          <w:rFonts w:ascii="Zurich BT" w:hAnsi="Zurich BT" w:cs="Zurich BT"/>
          <w:sz w:val="20"/>
          <w:szCs w:val="20"/>
        </w:rPr>
        <w:t xml:space="preserve"> and / or their friends and relatives or any of them (“</w:t>
      </w:r>
      <w:r w:rsidRPr="00324BFE">
        <w:rPr>
          <w:rFonts w:ascii="Zurich Blk BT" w:hAnsi="Zurich Blk BT" w:cs="Zurich Blk BT"/>
          <w:sz w:val="20"/>
          <w:szCs w:val="20"/>
        </w:rPr>
        <w:t xml:space="preserve"> Promoter Group</w:t>
      </w:r>
      <w:r w:rsidRPr="00324BFE">
        <w:rPr>
          <w:rFonts w:ascii="Zurich BT" w:hAnsi="Zurich BT" w:cs="Zurich BT"/>
          <w:sz w:val="20"/>
          <w:szCs w:val="20"/>
        </w:rPr>
        <w:t>”) and any other unsecured creditor shall stand and be regarded as subordinate debt in relation to the Facility. The Borrower shall not repay the said loans and advances of the Promoter Group in whole or in part or pay any interest thereon until such time as the entire outstanding Facility is repaid in full.</w:t>
      </w:r>
    </w:p>
    <w:p w14:paraId="6648F7FF" w14:textId="77777777" w:rsidR="00BF6AC4" w:rsidRPr="00E369B0" w:rsidRDefault="00BF6AC4">
      <w:pPr>
        <w:pStyle w:val="WW-Default"/>
        <w:ind w:left="1134" w:hanging="567"/>
        <w:jc w:val="both"/>
        <w:rPr>
          <w:rFonts w:ascii="Zurich BT" w:hAnsi="Zurich BT" w:cs="Zurich BT"/>
          <w:sz w:val="20"/>
          <w:szCs w:val="20"/>
        </w:rPr>
      </w:pPr>
    </w:p>
    <w:p w14:paraId="185EDB10" w14:textId="77777777" w:rsidR="00BD4FD6" w:rsidRPr="00E369B0" w:rsidRDefault="00BD4FD6" w:rsidP="00CD09AF">
      <w:pPr>
        <w:pStyle w:val="ListParagraph"/>
        <w:numPr>
          <w:ilvl w:val="0"/>
          <w:numId w:val="5"/>
        </w:numPr>
        <w:ind w:left="1134" w:hanging="567"/>
        <w:jc w:val="both"/>
        <w:rPr>
          <w:rFonts w:ascii="Zurich BT" w:hAnsi="Zurich BT" w:cs="Zurich BT"/>
          <w:sz w:val="20"/>
          <w:szCs w:val="20"/>
        </w:rPr>
      </w:pPr>
      <w:r w:rsidRPr="00E369B0">
        <w:rPr>
          <w:rFonts w:ascii="Zurich BT" w:hAnsi="Zurich BT" w:cs="Zurich BT"/>
          <w:color w:val="000000"/>
          <w:sz w:val="20"/>
          <w:szCs w:val="20"/>
        </w:rPr>
        <w:t>Neither the Borrower nor any other person benefiting in any capacity</w:t>
      </w:r>
      <w:r w:rsidR="006C6A0A">
        <w:rPr>
          <w:rFonts w:ascii="Zurich BT" w:hAnsi="Zurich BT" w:cs="Zurich BT"/>
          <w:color w:val="000000"/>
          <w:sz w:val="20"/>
          <w:szCs w:val="20"/>
        </w:rPr>
        <w:t>, either directly or indirectly,</w:t>
      </w:r>
      <w:r w:rsidRPr="00E369B0">
        <w:rPr>
          <w:rFonts w:ascii="Zurich BT" w:hAnsi="Zurich BT" w:cs="Zurich BT"/>
          <w:color w:val="000000"/>
          <w:sz w:val="20"/>
          <w:szCs w:val="20"/>
        </w:rPr>
        <w:t xml:space="preserve"> in connection with or from the Facility Agreement and/or any instruments and/or payments thereunder is a Specially Designated National (</w:t>
      </w:r>
      <w:r w:rsidR="00DF19DD">
        <w:rPr>
          <w:rFonts w:ascii="Zurich BT" w:hAnsi="Zurich BT" w:cs="Zurich BT"/>
          <w:color w:val="000000"/>
          <w:sz w:val="20"/>
          <w:szCs w:val="20"/>
        </w:rPr>
        <w:t>“</w:t>
      </w:r>
      <w:r w:rsidRPr="008D629D">
        <w:rPr>
          <w:rFonts w:ascii="Zurich Blk BT" w:hAnsi="Zurich Blk BT" w:cs="Zurich BT"/>
          <w:color w:val="000000"/>
          <w:sz w:val="20"/>
          <w:szCs w:val="20"/>
        </w:rPr>
        <w:t>SDN</w:t>
      </w:r>
      <w:r w:rsidR="00DF19DD">
        <w:rPr>
          <w:rFonts w:ascii="Zurich BT" w:hAnsi="Zurich BT" w:cs="Zurich BT"/>
          <w:color w:val="000000"/>
          <w:sz w:val="20"/>
          <w:szCs w:val="20"/>
        </w:rPr>
        <w:t>”</w:t>
      </w:r>
      <w:r w:rsidRPr="00E369B0">
        <w:rPr>
          <w:rFonts w:ascii="Zurich BT" w:hAnsi="Zurich BT" w:cs="Zurich BT"/>
          <w:color w:val="000000"/>
          <w:sz w:val="20"/>
          <w:szCs w:val="20"/>
        </w:rPr>
        <w:t>) and/or otherwise sanctioned, under the sanctions promulgated by the United States (including its Office of Foreign Assets Control's (</w:t>
      </w:r>
      <w:r w:rsidR="00DF19DD">
        <w:rPr>
          <w:rFonts w:ascii="Zurich BT" w:hAnsi="Zurich BT" w:cs="Zurich BT"/>
          <w:color w:val="000000"/>
          <w:sz w:val="20"/>
          <w:szCs w:val="20"/>
        </w:rPr>
        <w:t>“</w:t>
      </w:r>
      <w:r w:rsidRPr="008D629D">
        <w:rPr>
          <w:rFonts w:ascii="Zurich Blk BT" w:hAnsi="Zurich Blk BT" w:cs="Zurich BT"/>
          <w:color w:val="000000"/>
          <w:sz w:val="20"/>
          <w:szCs w:val="20"/>
        </w:rPr>
        <w:t>OFAC</w:t>
      </w:r>
      <w:r w:rsidR="00DF19DD">
        <w:rPr>
          <w:rFonts w:ascii="Zurich BT" w:hAnsi="Zurich BT" w:cs="Zurich BT"/>
          <w:color w:val="000000"/>
          <w:sz w:val="20"/>
          <w:szCs w:val="20"/>
        </w:rPr>
        <w:t>”</w:t>
      </w:r>
      <w:r w:rsidRPr="00E369B0">
        <w:rPr>
          <w:rFonts w:ascii="Zurich BT" w:hAnsi="Zurich BT" w:cs="Zurich BT"/>
          <w:color w:val="000000"/>
          <w:sz w:val="20"/>
          <w:szCs w:val="20"/>
        </w:rPr>
        <w:t>)), India, United Nations, European Union, the jurisdiction of the Facility office and/or any other country</w:t>
      </w:r>
      <w:r w:rsidR="00F76D58">
        <w:rPr>
          <w:rFonts w:ascii="Zurich BT" w:hAnsi="Zurich BT" w:cs="Zurich BT"/>
          <w:color w:val="000000"/>
          <w:sz w:val="20"/>
          <w:szCs w:val="20"/>
        </w:rPr>
        <w:t>/jurisdiction</w:t>
      </w:r>
      <w:r w:rsidRPr="00E369B0">
        <w:rPr>
          <w:rFonts w:ascii="Zurich BT" w:hAnsi="Zurich BT" w:cs="Zurich BT"/>
          <w:color w:val="000000"/>
          <w:sz w:val="20"/>
          <w:szCs w:val="20"/>
        </w:rPr>
        <w:t xml:space="preserve"> (collectively, the </w:t>
      </w:r>
      <w:r w:rsidRPr="003535A9">
        <w:rPr>
          <w:rFonts w:ascii="Zurich BT" w:hAnsi="Zurich BT"/>
          <w:sz w:val="20"/>
          <w:szCs w:val="20"/>
        </w:rPr>
        <w:t>"</w:t>
      </w:r>
      <w:r w:rsidRPr="00E369B0">
        <w:rPr>
          <w:rFonts w:ascii="Zurich Blk BT" w:hAnsi="Zurich Blk BT" w:cs="Zurich BT"/>
          <w:color w:val="000000"/>
          <w:sz w:val="20"/>
          <w:szCs w:val="20"/>
        </w:rPr>
        <w:t>Sanctions</w:t>
      </w:r>
      <w:r w:rsidRPr="003535A9">
        <w:rPr>
          <w:rFonts w:ascii="Zurich BT" w:hAnsi="Zurich BT"/>
          <w:sz w:val="20"/>
          <w:szCs w:val="20"/>
        </w:rPr>
        <w:t>"</w:t>
      </w:r>
      <w:r w:rsidRPr="00E369B0">
        <w:rPr>
          <w:rFonts w:ascii="Zurich BT" w:hAnsi="Zurich BT" w:cs="Zurich BT"/>
          <w:color w:val="000000"/>
          <w:sz w:val="20"/>
          <w:szCs w:val="20"/>
        </w:rPr>
        <w:t xml:space="preserve">). The Borrower shall ensure that the transactions do not violate any Sanctions or any sanctioned persons or entities are involved in the transactions. The Borrower agrees that it shall not avail of the Facilities or use the proceeds of the Facilities in any transaction with, or for the purpose of financing the activities of, any person currently subject to any Sanctions as aforesaid. </w:t>
      </w:r>
    </w:p>
    <w:p w14:paraId="0A06BE19" w14:textId="77777777" w:rsidR="00BD4FD6" w:rsidRPr="00E369B0" w:rsidRDefault="00BD4FD6">
      <w:pPr>
        <w:pStyle w:val="ListParagraph"/>
        <w:ind w:left="1134" w:hanging="567"/>
        <w:jc w:val="both"/>
        <w:rPr>
          <w:rFonts w:ascii="Zurich BT" w:hAnsi="Zurich BT" w:cs="Zurich BT"/>
          <w:sz w:val="20"/>
          <w:szCs w:val="20"/>
        </w:rPr>
      </w:pPr>
    </w:p>
    <w:p w14:paraId="3FB76AEC" w14:textId="0AFA4AA6" w:rsidR="009533A4" w:rsidRPr="00C363AE" w:rsidRDefault="00565F91" w:rsidP="00CD09AF">
      <w:pPr>
        <w:pStyle w:val="ListParagraph"/>
        <w:numPr>
          <w:ilvl w:val="0"/>
          <w:numId w:val="5"/>
        </w:numPr>
        <w:ind w:left="1134" w:hanging="567"/>
        <w:jc w:val="both"/>
        <w:rPr>
          <w:rFonts w:ascii="Zurich BT" w:hAnsi="Zurich BT" w:cs="Zurich BT"/>
          <w:sz w:val="20"/>
          <w:szCs w:val="20"/>
        </w:rPr>
      </w:pPr>
      <w:r>
        <w:rPr>
          <w:rFonts w:ascii="Zurich BT" w:hAnsi="Zurich BT" w:cs="Zurich BT"/>
          <w:color w:val="000000"/>
          <w:sz w:val="20"/>
          <w:szCs w:val="20"/>
        </w:rPr>
        <w:t>T</w:t>
      </w:r>
      <w:r w:rsidR="00BD4FD6" w:rsidRPr="00E369B0">
        <w:rPr>
          <w:rFonts w:ascii="Zurich BT" w:hAnsi="Zurich BT" w:cs="Zurich BT"/>
          <w:color w:val="000000"/>
          <w:sz w:val="20"/>
          <w:szCs w:val="20"/>
        </w:rPr>
        <w:t>he Sanctions may become applicable with respect to the Facilities and/or transactions</w:t>
      </w:r>
      <w:r w:rsidR="00BE4702">
        <w:rPr>
          <w:rFonts w:ascii="Zurich BT" w:hAnsi="Zurich BT" w:cs="Zurich BT"/>
          <w:color w:val="000000"/>
          <w:sz w:val="20"/>
          <w:szCs w:val="20"/>
        </w:rPr>
        <w:t xml:space="preserve"> </w:t>
      </w:r>
      <w:r w:rsidR="00BD4FD6" w:rsidRPr="00E369B0">
        <w:rPr>
          <w:rFonts w:ascii="Zurich BT" w:hAnsi="Zurich BT" w:cs="Zurich BT"/>
          <w:color w:val="000000"/>
          <w:sz w:val="20"/>
          <w:szCs w:val="20"/>
        </w:rPr>
        <w:t>thereunder,</w:t>
      </w:r>
      <w:r w:rsidR="007B75FF">
        <w:rPr>
          <w:rFonts w:ascii="Zurich BT" w:hAnsi="Zurich BT" w:cs="Zurich BT"/>
          <w:color w:val="000000"/>
          <w:sz w:val="20"/>
          <w:szCs w:val="20"/>
        </w:rPr>
        <w:t xml:space="preserve"> </w:t>
      </w:r>
      <w:r w:rsidR="00BD4FD6" w:rsidRPr="00E369B0">
        <w:rPr>
          <w:rFonts w:ascii="Zurich BT" w:hAnsi="Zurich BT" w:cs="Zurich BT"/>
          <w:color w:val="000000"/>
          <w:sz w:val="20"/>
          <w:szCs w:val="20"/>
        </w:rPr>
        <w:t>including</w:t>
      </w:r>
      <w:r w:rsidR="00BE4702">
        <w:rPr>
          <w:rFonts w:ascii="Zurich BT" w:hAnsi="Zurich BT" w:cs="Zurich BT"/>
          <w:color w:val="000000"/>
          <w:sz w:val="20"/>
          <w:szCs w:val="20"/>
        </w:rPr>
        <w:t xml:space="preserve"> </w:t>
      </w:r>
      <w:r w:rsidR="00BD4FD6" w:rsidRPr="00E369B0">
        <w:rPr>
          <w:rFonts w:ascii="Zurich BT" w:hAnsi="Zurich BT" w:cs="Zurich BT"/>
          <w:color w:val="000000"/>
          <w:sz w:val="20"/>
          <w:szCs w:val="20"/>
        </w:rPr>
        <w:t>documentary credits, guarantees issued,</w:t>
      </w:r>
      <w:r w:rsidR="00BE4702">
        <w:rPr>
          <w:rFonts w:ascii="Zurich BT" w:hAnsi="Zurich BT" w:cs="Zurich BT"/>
          <w:color w:val="000000"/>
          <w:sz w:val="20"/>
          <w:szCs w:val="20"/>
        </w:rPr>
        <w:t xml:space="preserve"> </w:t>
      </w:r>
      <w:r w:rsidR="00BD4FD6" w:rsidRPr="00E369B0">
        <w:rPr>
          <w:rFonts w:ascii="Zurich BT" w:hAnsi="Zurich BT" w:cs="Zurich BT"/>
          <w:color w:val="000000"/>
          <w:sz w:val="20"/>
          <w:szCs w:val="20"/>
        </w:rPr>
        <w:t>disbursements, payments, purpose and/or end use of the Facilities, origin or shipment of goods</w:t>
      </w:r>
      <w:r w:rsidR="00DD7226">
        <w:rPr>
          <w:rFonts w:ascii="Zurich BT" w:hAnsi="Zurich BT" w:cs="Zurich BT"/>
          <w:color w:val="000000"/>
          <w:sz w:val="20"/>
          <w:szCs w:val="20"/>
        </w:rPr>
        <w:t xml:space="preserve"> </w:t>
      </w:r>
      <w:r w:rsidR="00BD4FD6" w:rsidRPr="00E369B0">
        <w:rPr>
          <w:rFonts w:ascii="Zurich BT" w:hAnsi="Zurich BT" w:cs="Zurich BT"/>
          <w:color w:val="000000"/>
          <w:sz w:val="20"/>
          <w:szCs w:val="20"/>
        </w:rPr>
        <w:t>manufactured through certain countries, ports, vessels, liners, certain persons and entities (including correspondent banks and the Facility office). Consequently, disbursement, issuance, payment and/or processing under the Facilities by the Bank may become subjected to the Sanctions and the Bank shall have the unconditional right to refuse to process any transactions that violate/may violate any Sanctions.</w:t>
      </w:r>
    </w:p>
    <w:p w14:paraId="7A8DAF28" w14:textId="77777777" w:rsidR="00E5266E" w:rsidRPr="00E369B0" w:rsidRDefault="00E5266E">
      <w:pPr>
        <w:pStyle w:val="ListParagraph"/>
        <w:ind w:left="1134" w:hanging="567"/>
        <w:jc w:val="both"/>
        <w:rPr>
          <w:rFonts w:ascii="Zurich BT" w:hAnsi="Zurich BT" w:cs="Zurich BT"/>
          <w:sz w:val="20"/>
          <w:szCs w:val="20"/>
        </w:rPr>
      </w:pPr>
    </w:p>
    <w:p w14:paraId="2885800D" w14:textId="77777777" w:rsidR="00BD4FD6" w:rsidRPr="00E369B0" w:rsidRDefault="00BD4FD6" w:rsidP="00CD09AF">
      <w:pPr>
        <w:pStyle w:val="WW-Default"/>
        <w:numPr>
          <w:ilvl w:val="0"/>
          <w:numId w:val="5"/>
        </w:numPr>
        <w:ind w:left="1134" w:hanging="567"/>
        <w:jc w:val="both"/>
        <w:rPr>
          <w:sz w:val="20"/>
          <w:szCs w:val="20"/>
        </w:rPr>
      </w:pPr>
      <w:r w:rsidRPr="00E369B0">
        <w:rPr>
          <w:rFonts w:ascii="Zurich BT" w:hAnsi="Zurich BT" w:cs="Zurich BT"/>
          <w:sz w:val="20"/>
          <w:szCs w:val="20"/>
        </w:rPr>
        <w:t>The execution or entering into by the Borrower of the Transaction Documents constitute, and its exercise of its rights and performance of its obligations under the Transaction Documents will constitute, private and commercial acts done and performed for private and commercial purposes</w:t>
      </w:r>
      <w:r w:rsidR="000302A3">
        <w:rPr>
          <w:rFonts w:ascii="Zurich BT" w:hAnsi="Zurich BT" w:cs="Zurich BT"/>
          <w:sz w:val="20"/>
          <w:szCs w:val="20"/>
        </w:rPr>
        <w:t>.</w:t>
      </w:r>
    </w:p>
    <w:p w14:paraId="248E4991" w14:textId="77777777" w:rsidR="00BD4FD6" w:rsidRPr="00E369B0" w:rsidRDefault="00BD4FD6">
      <w:pPr>
        <w:pStyle w:val="WW-Default"/>
        <w:ind w:left="1134" w:hanging="567"/>
        <w:jc w:val="both"/>
        <w:rPr>
          <w:rFonts w:ascii="Zurich BT" w:hAnsi="Zurich BT" w:cs="Zurich BT"/>
          <w:sz w:val="20"/>
          <w:szCs w:val="20"/>
        </w:rPr>
      </w:pPr>
    </w:p>
    <w:p w14:paraId="01A90729" w14:textId="77777777" w:rsidR="00C32B68"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 xml:space="preserve">The Borrower </w:t>
      </w:r>
      <w:r w:rsidR="004433DC" w:rsidRPr="00C363AE">
        <w:rPr>
          <w:rFonts w:ascii="Zurich BT" w:hAnsi="Zurich BT" w:cs="Zurich BT"/>
          <w:sz w:val="20"/>
          <w:szCs w:val="20"/>
        </w:rPr>
        <w:t xml:space="preserve">is duly incorporated under the laws of India, and has the competence, power and authority to: </w:t>
      </w:r>
    </w:p>
    <w:p w14:paraId="4C846E4F" w14:textId="77777777" w:rsidR="00C32B68" w:rsidRDefault="004433DC">
      <w:pPr>
        <w:pStyle w:val="WW-Default"/>
        <w:ind w:left="1418" w:hanging="284"/>
        <w:jc w:val="both"/>
        <w:rPr>
          <w:rFonts w:ascii="Zurich BT" w:hAnsi="Zurich BT" w:cs="Zurich BT"/>
          <w:sz w:val="20"/>
          <w:szCs w:val="20"/>
        </w:rPr>
      </w:pPr>
      <w:r w:rsidRPr="00C363AE">
        <w:rPr>
          <w:rFonts w:ascii="Zurich BT" w:hAnsi="Zurich BT" w:cs="Zurich BT"/>
          <w:sz w:val="20"/>
          <w:szCs w:val="20"/>
        </w:rPr>
        <w:t>(</w:t>
      </w:r>
      <w:r>
        <w:rPr>
          <w:rFonts w:ascii="Zurich BT" w:hAnsi="Zurich BT" w:cs="Zurich BT"/>
          <w:sz w:val="20"/>
          <w:szCs w:val="20"/>
        </w:rPr>
        <w:t>a</w:t>
      </w:r>
      <w:r w:rsidRPr="00C363AE">
        <w:rPr>
          <w:rFonts w:ascii="Zurich BT" w:hAnsi="Zurich BT" w:cs="Zurich BT"/>
          <w:sz w:val="20"/>
          <w:szCs w:val="20"/>
        </w:rPr>
        <w:t>) enter into the Transaction Documents</w:t>
      </w:r>
      <w:r w:rsidR="00105D46">
        <w:rPr>
          <w:rFonts w:ascii="Zurich BT" w:hAnsi="Zurich BT" w:cs="Zurich BT"/>
          <w:sz w:val="20"/>
          <w:szCs w:val="20"/>
        </w:rPr>
        <w:t>;</w:t>
      </w:r>
      <w:r w:rsidRPr="00C363AE">
        <w:rPr>
          <w:rFonts w:ascii="Zurich BT" w:hAnsi="Zurich BT" w:cs="Zurich BT"/>
          <w:sz w:val="20"/>
          <w:szCs w:val="20"/>
        </w:rPr>
        <w:t xml:space="preserve"> </w:t>
      </w:r>
    </w:p>
    <w:p w14:paraId="0F88B24E" w14:textId="77777777" w:rsidR="00C32B68" w:rsidRDefault="004433DC">
      <w:pPr>
        <w:pStyle w:val="WW-Default"/>
        <w:ind w:left="1418" w:hanging="284"/>
        <w:jc w:val="both"/>
        <w:rPr>
          <w:rFonts w:ascii="Zurich BT" w:hAnsi="Zurich BT" w:cs="Zurich BT"/>
          <w:sz w:val="20"/>
          <w:szCs w:val="20"/>
        </w:rPr>
      </w:pPr>
      <w:r w:rsidRPr="00C363AE">
        <w:rPr>
          <w:rFonts w:ascii="Zurich BT" w:hAnsi="Zurich BT" w:cs="Zurich BT"/>
          <w:sz w:val="20"/>
          <w:szCs w:val="20"/>
        </w:rPr>
        <w:t>(</w:t>
      </w:r>
      <w:r>
        <w:rPr>
          <w:rFonts w:ascii="Zurich BT" w:hAnsi="Zurich BT" w:cs="Zurich BT"/>
          <w:sz w:val="20"/>
          <w:szCs w:val="20"/>
        </w:rPr>
        <w:t>b</w:t>
      </w:r>
      <w:r w:rsidRPr="00C363AE">
        <w:rPr>
          <w:rFonts w:ascii="Zurich BT" w:hAnsi="Zurich BT" w:cs="Zurich BT"/>
          <w:sz w:val="20"/>
          <w:szCs w:val="20"/>
        </w:rPr>
        <w:t>) avail the Facility</w:t>
      </w:r>
      <w:r w:rsidR="00105D46">
        <w:rPr>
          <w:rFonts w:ascii="Zurich BT" w:hAnsi="Zurich BT" w:cs="Zurich BT"/>
          <w:sz w:val="20"/>
          <w:szCs w:val="20"/>
        </w:rPr>
        <w:t>;</w:t>
      </w:r>
      <w:r w:rsidRPr="00C363AE">
        <w:rPr>
          <w:rFonts w:ascii="Zurich BT" w:hAnsi="Zurich BT" w:cs="Zurich BT"/>
          <w:sz w:val="20"/>
          <w:szCs w:val="20"/>
        </w:rPr>
        <w:t xml:space="preserve"> </w:t>
      </w:r>
    </w:p>
    <w:p w14:paraId="0A2D24F8" w14:textId="77777777" w:rsidR="00C32B68" w:rsidRDefault="004433DC">
      <w:pPr>
        <w:pStyle w:val="WW-Default"/>
        <w:ind w:left="1418" w:hanging="284"/>
        <w:jc w:val="both"/>
        <w:rPr>
          <w:rFonts w:ascii="Zurich BT" w:hAnsi="Zurich BT" w:cs="Zurich BT"/>
          <w:sz w:val="20"/>
          <w:szCs w:val="20"/>
        </w:rPr>
      </w:pPr>
      <w:r w:rsidRPr="005D7D7E">
        <w:rPr>
          <w:rFonts w:ascii="Zurich BT" w:hAnsi="Zurich BT" w:cs="Zurich BT"/>
          <w:sz w:val="20"/>
          <w:szCs w:val="20"/>
        </w:rPr>
        <w:t>(c</w:t>
      </w:r>
      <w:r w:rsidRPr="00C363AE">
        <w:rPr>
          <w:rFonts w:ascii="Zurich BT" w:hAnsi="Zurich BT" w:cs="Zurich BT"/>
          <w:sz w:val="20"/>
          <w:szCs w:val="20"/>
        </w:rPr>
        <w:t>) own its assets and carry on its business and operations as it is being or is proposed to be conducted</w:t>
      </w:r>
      <w:r w:rsidR="00105D46">
        <w:rPr>
          <w:rFonts w:ascii="Zurich BT" w:hAnsi="Zurich BT" w:cs="Zurich BT"/>
          <w:sz w:val="20"/>
          <w:szCs w:val="20"/>
        </w:rPr>
        <w:t>;</w:t>
      </w:r>
      <w:r w:rsidRPr="005D7D7E">
        <w:rPr>
          <w:rFonts w:ascii="Zurich BT" w:hAnsi="Zurich BT" w:cs="Zurich BT"/>
          <w:sz w:val="20"/>
          <w:szCs w:val="20"/>
        </w:rPr>
        <w:t xml:space="preserve"> </w:t>
      </w:r>
    </w:p>
    <w:p w14:paraId="00EFEE47" w14:textId="77777777" w:rsidR="004A3B94" w:rsidRDefault="004433DC">
      <w:pPr>
        <w:pStyle w:val="WW-Default"/>
        <w:ind w:left="1418" w:hanging="284"/>
        <w:jc w:val="both"/>
        <w:rPr>
          <w:rFonts w:ascii="Zurich BT" w:hAnsi="Zurich BT" w:cs="Zurich BT"/>
          <w:sz w:val="20"/>
          <w:szCs w:val="20"/>
        </w:rPr>
      </w:pPr>
      <w:r w:rsidRPr="005D7D7E">
        <w:rPr>
          <w:rFonts w:ascii="Zurich BT" w:hAnsi="Zurich BT" w:cs="Zurich BT"/>
          <w:sz w:val="20"/>
          <w:szCs w:val="20"/>
        </w:rPr>
        <w:t>(d</w:t>
      </w:r>
      <w:r w:rsidRPr="00C363AE">
        <w:rPr>
          <w:rFonts w:ascii="Zurich BT" w:hAnsi="Zurich BT" w:cs="Zurich BT"/>
          <w:sz w:val="20"/>
          <w:szCs w:val="20"/>
        </w:rPr>
        <w:t>)</w:t>
      </w:r>
      <w:r w:rsidR="00C32B68">
        <w:rPr>
          <w:rFonts w:ascii="Zurich BT" w:hAnsi="Zurich BT" w:cs="Zurich BT"/>
          <w:sz w:val="20"/>
          <w:szCs w:val="20"/>
        </w:rPr>
        <w:tab/>
      </w:r>
      <w:r w:rsidRPr="00C363AE">
        <w:rPr>
          <w:rFonts w:ascii="Zurich BT" w:hAnsi="Zurich BT" w:cs="Zurich BT"/>
          <w:sz w:val="20"/>
          <w:szCs w:val="20"/>
        </w:rPr>
        <w:t xml:space="preserve">exercise its rights and perform its obligations under the Transaction Documents </w:t>
      </w:r>
      <w:r>
        <w:rPr>
          <w:rFonts w:ascii="Zurich BT" w:hAnsi="Zurich BT" w:cs="Zurich BT"/>
          <w:sz w:val="20"/>
          <w:szCs w:val="20"/>
        </w:rPr>
        <w:t>and</w:t>
      </w:r>
    </w:p>
    <w:p w14:paraId="0F94C568" w14:textId="77777777" w:rsidR="004433DC" w:rsidRPr="00C363AE" w:rsidRDefault="004433DC">
      <w:pPr>
        <w:pStyle w:val="WW-Default"/>
        <w:ind w:left="1418" w:hanging="284"/>
        <w:jc w:val="both"/>
        <w:rPr>
          <w:rFonts w:ascii="Zurich BT" w:hAnsi="Zurich BT" w:cs="Zurich BT"/>
          <w:sz w:val="20"/>
          <w:szCs w:val="20"/>
        </w:rPr>
      </w:pPr>
      <w:r w:rsidRPr="005D7D7E">
        <w:rPr>
          <w:rFonts w:ascii="Zurich BT" w:hAnsi="Zurich BT" w:cs="Zurich BT"/>
          <w:sz w:val="20"/>
          <w:szCs w:val="20"/>
        </w:rPr>
        <w:t>(e</w:t>
      </w:r>
      <w:r w:rsidRPr="00C363AE">
        <w:rPr>
          <w:rFonts w:ascii="Zurich BT" w:hAnsi="Zurich BT" w:cs="Zurich BT"/>
          <w:sz w:val="20"/>
          <w:szCs w:val="20"/>
        </w:rPr>
        <w:t>)</w:t>
      </w:r>
      <w:r w:rsidR="004A3B94">
        <w:rPr>
          <w:rFonts w:ascii="Zurich BT" w:hAnsi="Zurich BT" w:cs="Zurich BT"/>
          <w:sz w:val="20"/>
          <w:szCs w:val="20"/>
        </w:rPr>
        <w:tab/>
      </w:r>
      <w:r w:rsidRPr="00C363AE">
        <w:rPr>
          <w:rFonts w:ascii="Zurich BT" w:hAnsi="Zurich BT" w:cs="Zurich BT"/>
          <w:sz w:val="20"/>
          <w:szCs w:val="20"/>
        </w:rPr>
        <w:t xml:space="preserve">perform all other actions required to </w:t>
      </w:r>
      <w:proofErr w:type="spellStart"/>
      <w:r w:rsidRPr="00C363AE">
        <w:rPr>
          <w:rFonts w:ascii="Zurich BT" w:hAnsi="Zurich BT" w:cs="Zurich BT"/>
          <w:sz w:val="20"/>
          <w:szCs w:val="20"/>
        </w:rPr>
        <w:t>authorise</w:t>
      </w:r>
      <w:proofErr w:type="spellEnd"/>
      <w:r w:rsidRPr="00C363AE">
        <w:rPr>
          <w:rFonts w:ascii="Zurich BT" w:hAnsi="Zurich BT" w:cs="Zurich BT"/>
          <w:sz w:val="20"/>
          <w:szCs w:val="20"/>
        </w:rPr>
        <w:t xml:space="preserve"> the execution of the Transaction Documents.</w:t>
      </w:r>
    </w:p>
    <w:p w14:paraId="5965CF51" w14:textId="77777777" w:rsidR="00BD4FD6" w:rsidRPr="00E369B0" w:rsidRDefault="00BD4FD6">
      <w:pPr>
        <w:pStyle w:val="WW-Default"/>
        <w:ind w:left="1134" w:hanging="567"/>
        <w:jc w:val="both"/>
        <w:rPr>
          <w:rFonts w:ascii="Zurich BT" w:hAnsi="Zurich BT" w:cs="Zurich BT"/>
          <w:sz w:val="20"/>
          <w:szCs w:val="20"/>
        </w:rPr>
      </w:pPr>
    </w:p>
    <w:p w14:paraId="31CF4608" w14:textId="77777777" w:rsidR="00AB3411"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The entry into, delivery and performance by the Borrower of, and the transactions contemplated by the Transaction Documents do not and will not conflict</w:t>
      </w:r>
      <w:r w:rsidR="000302A3">
        <w:rPr>
          <w:rFonts w:ascii="Zurich BT" w:hAnsi="Zurich BT" w:cs="Zurich BT"/>
          <w:sz w:val="20"/>
          <w:szCs w:val="20"/>
        </w:rPr>
        <w:t xml:space="preserve"> with:</w:t>
      </w:r>
    </w:p>
    <w:p w14:paraId="77BE7CC4" w14:textId="77777777" w:rsidR="003F59D7" w:rsidRDefault="00BD4FD6">
      <w:pPr>
        <w:pStyle w:val="WW-Default"/>
        <w:ind w:left="1134"/>
        <w:jc w:val="both"/>
        <w:rPr>
          <w:rFonts w:ascii="Zurich BT" w:hAnsi="Zurich BT" w:cs="Zurich BT"/>
          <w:sz w:val="20"/>
          <w:szCs w:val="20"/>
        </w:rPr>
      </w:pPr>
      <w:r w:rsidRPr="00E369B0">
        <w:rPr>
          <w:rFonts w:ascii="Zurich BT" w:hAnsi="Zurich BT" w:cs="Zurich BT"/>
          <w:sz w:val="20"/>
          <w:szCs w:val="20"/>
        </w:rPr>
        <w:t>(</w:t>
      </w:r>
      <w:r w:rsidR="00BD4B3F" w:rsidRPr="00E369B0">
        <w:rPr>
          <w:rFonts w:ascii="Zurich BT" w:hAnsi="Zurich BT" w:cs="Zurich BT"/>
          <w:sz w:val="20"/>
          <w:szCs w:val="20"/>
        </w:rPr>
        <w:t>a</w:t>
      </w:r>
      <w:r w:rsidRPr="00E369B0">
        <w:rPr>
          <w:rFonts w:ascii="Zurich BT" w:hAnsi="Zurich BT" w:cs="Zurich BT"/>
          <w:sz w:val="20"/>
          <w:szCs w:val="20"/>
        </w:rPr>
        <w:t>) any law;</w:t>
      </w:r>
    </w:p>
    <w:p w14:paraId="61C55F91" w14:textId="77777777" w:rsidR="00735E1B" w:rsidRDefault="00BD4FD6">
      <w:pPr>
        <w:pStyle w:val="WW-Default"/>
        <w:ind w:left="1134"/>
        <w:jc w:val="both"/>
        <w:rPr>
          <w:rFonts w:ascii="Zurich BT" w:hAnsi="Zurich BT" w:cs="Zurich BT"/>
          <w:sz w:val="20"/>
          <w:szCs w:val="20"/>
        </w:rPr>
      </w:pPr>
      <w:r w:rsidRPr="00E369B0">
        <w:rPr>
          <w:rFonts w:ascii="Zurich BT" w:hAnsi="Zurich BT" w:cs="Zurich BT"/>
          <w:sz w:val="20"/>
          <w:szCs w:val="20"/>
        </w:rPr>
        <w:t>(</w:t>
      </w:r>
      <w:r w:rsidR="00BD4B3F" w:rsidRPr="00E369B0">
        <w:rPr>
          <w:rFonts w:ascii="Zurich BT" w:hAnsi="Zurich BT" w:cs="Zurich BT"/>
          <w:sz w:val="20"/>
          <w:szCs w:val="20"/>
        </w:rPr>
        <w:t>b</w:t>
      </w:r>
      <w:r w:rsidRPr="00E369B0">
        <w:rPr>
          <w:rFonts w:ascii="Zurich BT" w:hAnsi="Zurich BT" w:cs="Zurich BT"/>
          <w:sz w:val="20"/>
          <w:szCs w:val="20"/>
        </w:rPr>
        <w:t>) the constitutional documents of the Borrower; or</w:t>
      </w:r>
    </w:p>
    <w:p w14:paraId="6BF01AF6" w14:textId="77777777" w:rsidR="000E1299" w:rsidRDefault="00BD4FD6">
      <w:pPr>
        <w:pStyle w:val="WW-Default"/>
        <w:ind w:left="1134"/>
        <w:jc w:val="both"/>
        <w:rPr>
          <w:rFonts w:ascii="Zurich BT" w:hAnsi="Zurich BT" w:cs="Zurich BT"/>
          <w:sz w:val="20"/>
          <w:szCs w:val="20"/>
        </w:rPr>
      </w:pPr>
      <w:r w:rsidRPr="00E369B0">
        <w:rPr>
          <w:rFonts w:ascii="Zurich BT" w:hAnsi="Zurich BT" w:cs="Zurich BT"/>
          <w:sz w:val="20"/>
          <w:szCs w:val="20"/>
        </w:rPr>
        <w:t>(</w:t>
      </w:r>
      <w:r w:rsidR="00BD4B3F" w:rsidRPr="00E369B0">
        <w:rPr>
          <w:rFonts w:ascii="Zurich BT" w:hAnsi="Zurich BT" w:cs="Zurich BT"/>
          <w:sz w:val="20"/>
          <w:szCs w:val="20"/>
        </w:rPr>
        <w:t>c</w:t>
      </w:r>
      <w:r w:rsidRPr="00E369B0">
        <w:rPr>
          <w:rFonts w:ascii="Zurich BT" w:hAnsi="Zurich BT" w:cs="Zurich BT"/>
          <w:sz w:val="20"/>
          <w:szCs w:val="20"/>
        </w:rPr>
        <w:t xml:space="preserve">) any document </w:t>
      </w:r>
      <w:r w:rsidR="002B53D5">
        <w:rPr>
          <w:rFonts w:ascii="Zurich BT" w:hAnsi="Zurich BT" w:cs="Zurich BT"/>
          <w:sz w:val="20"/>
          <w:szCs w:val="20"/>
        </w:rPr>
        <w:t xml:space="preserve">or contract </w:t>
      </w:r>
      <w:r w:rsidRPr="00E369B0">
        <w:rPr>
          <w:rFonts w:ascii="Zurich BT" w:hAnsi="Zurich BT" w:cs="Zurich BT"/>
          <w:sz w:val="20"/>
          <w:szCs w:val="20"/>
        </w:rPr>
        <w:t xml:space="preserve">which is binding upon the Borrower or on any of its assets. </w:t>
      </w:r>
    </w:p>
    <w:p w14:paraId="75472EAC" w14:textId="77777777" w:rsidR="000E1299" w:rsidRDefault="000E1299">
      <w:pPr>
        <w:pStyle w:val="WW-Default"/>
        <w:ind w:left="1134" w:hanging="567"/>
        <w:jc w:val="both"/>
        <w:rPr>
          <w:rFonts w:ascii="Zurich BT" w:hAnsi="Zurich BT" w:cs="Zurich BT"/>
          <w:sz w:val="20"/>
          <w:szCs w:val="20"/>
        </w:rPr>
      </w:pPr>
    </w:p>
    <w:p w14:paraId="46D67E7C" w14:textId="77777777" w:rsidR="00A076CC" w:rsidRPr="000E1299" w:rsidRDefault="000E1299" w:rsidP="00CD09AF">
      <w:pPr>
        <w:pStyle w:val="WW-Default"/>
        <w:numPr>
          <w:ilvl w:val="0"/>
          <w:numId w:val="5"/>
        </w:numPr>
        <w:ind w:left="1134" w:hanging="567"/>
        <w:jc w:val="both"/>
        <w:rPr>
          <w:rFonts w:ascii="Zurich BT" w:hAnsi="Zurich BT" w:cs="Zurich BT"/>
          <w:sz w:val="20"/>
          <w:szCs w:val="20"/>
        </w:rPr>
      </w:pPr>
      <w:r w:rsidRPr="000E1299">
        <w:rPr>
          <w:rFonts w:ascii="Zurich BT" w:hAnsi="Zurich BT" w:cs="Zurich BT"/>
          <w:sz w:val="20"/>
          <w:szCs w:val="20"/>
        </w:rPr>
        <w:t xml:space="preserve">All assets of the Borrower which are of insurable nature are and shall, at all times, be kept insured </w:t>
      </w:r>
      <w:proofErr w:type="spellStart"/>
      <w:r w:rsidRPr="000E1299">
        <w:rPr>
          <w:rFonts w:ascii="Zurich BT" w:hAnsi="Zurich BT" w:cs="Zurich BT"/>
          <w:sz w:val="20"/>
          <w:szCs w:val="20"/>
        </w:rPr>
        <w:t>upto</w:t>
      </w:r>
      <w:proofErr w:type="spellEnd"/>
      <w:r w:rsidRPr="000E1299">
        <w:rPr>
          <w:rFonts w:ascii="Zurich BT" w:hAnsi="Zurich BT" w:cs="Zurich BT"/>
          <w:sz w:val="20"/>
          <w:szCs w:val="20"/>
        </w:rPr>
        <w:t xml:space="preserve"> the reinstatement value thereof</w:t>
      </w:r>
      <w:r w:rsidR="0017513A">
        <w:rPr>
          <w:rFonts w:ascii="Zurich BT" w:hAnsi="Zurich BT" w:cs="Zurich BT"/>
          <w:sz w:val="20"/>
          <w:szCs w:val="20"/>
        </w:rPr>
        <w:t>, to the satisfaction of the Bank</w:t>
      </w:r>
      <w:r w:rsidRPr="00BC528D">
        <w:rPr>
          <w:rFonts w:ascii="Zurich BT" w:hAnsi="Zurich BT" w:cs="Zurich BT"/>
          <w:sz w:val="20"/>
          <w:szCs w:val="20"/>
        </w:rPr>
        <w:t>.</w:t>
      </w:r>
    </w:p>
    <w:p w14:paraId="2DBF3A95" w14:textId="77777777" w:rsidR="00BD4FD6" w:rsidRPr="00E369B0" w:rsidRDefault="00BD4FD6">
      <w:pPr>
        <w:pStyle w:val="WW-Default"/>
        <w:ind w:left="1134" w:hanging="567"/>
        <w:jc w:val="both"/>
        <w:rPr>
          <w:rFonts w:ascii="Zurich BT" w:hAnsi="Zurich BT" w:cs="Zurich BT"/>
          <w:sz w:val="20"/>
          <w:szCs w:val="20"/>
        </w:rPr>
      </w:pPr>
    </w:p>
    <w:p w14:paraId="1C37304F" w14:textId="77777777" w:rsidR="005E6E99"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No Event of Default has occurred or is subsisting or might result from execution of</w:t>
      </w:r>
      <w:r w:rsidR="002B53D5">
        <w:rPr>
          <w:rFonts w:ascii="Zurich BT" w:hAnsi="Zurich BT" w:cs="Zurich BT"/>
          <w:sz w:val="20"/>
          <w:szCs w:val="20"/>
        </w:rPr>
        <w:t xml:space="preserve"> the Transaction D</w:t>
      </w:r>
      <w:r w:rsidR="00093413">
        <w:rPr>
          <w:rFonts w:ascii="Zurich BT" w:hAnsi="Zurich BT" w:cs="Zurich BT"/>
          <w:sz w:val="20"/>
          <w:szCs w:val="20"/>
        </w:rPr>
        <w:t>o</w:t>
      </w:r>
      <w:r w:rsidR="002B53D5">
        <w:rPr>
          <w:rFonts w:ascii="Zurich BT" w:hAnsi="Zurich BT" w:cs="Zurich BT"/>
          <w:sz w:val="20"/>
          <w:szCs w:val="20"/>
        </w:rPr>
        <w:t>cuments</w:t>
      </w:r>
      <w:r w:rsidRPr="00E369B0">
        <w:rPr>
          <w:rFonts w:ascii="Zurich BT" w:hAnsi="Zurich BT" w:cs="Zurich BT"/>
          <w:sz w:val="20"/>
          <w:szCs w:val="20"/>
        </w:rPr>
        <w:t>, or availing of the Facilities by the Borrower</w:t>
      </w:r>
      <w:r w:rsidR="00781249">
        <w:rPr>
          <w:rFonts w:ascii="Zurich BT" w:hAnsi="Zurich BT" w:cs="Zurich BT"/>
          <w:sz w:val="20"/>
          <w:szCs w:val="20"/>
        </w:rPr>
        <w:t>.</w:t>
      </w:r>
    </w:p>
    <w:p w14:paraId="0C4519CC" w14:textId="77777777" w:rsidR="005E6E99" w:rsidRDefault="005E6E99">
      <w:pPr>
        <w:pStyle w:val="WW-Default"/>
        <w:ind w:left="1134" w:hanging="567"/>
        <w:jc w:val="both"/>
        <w:rPr>
          <w:rFonts w:ascii="Zurich BT" w:hAnsi="Zurich BT" w:cs="Zurich BT"/>
          <w:sz w:val="20"/>
          <w:szCs w:val="20"/>
        </w:rPr>
      </w:pPr>
    </w:p>
    <w:p w14:paraId="51FB6B71" w14:textId="77777777" w:rsidR="005E6E99" w:rsidRPr="005E6E99" w:rsidRDefault="005E6E99" w:rsidP="00CD09AF">
      <w:pPr>
        <w:pStyle w:val="ListParagraph"/>
        <w:numPr>
          <w:ilvl w:val="0"/>
          <w:numId w:val="5"/>
        </w:numPr>
        <w:ind w:left="1134" w:hanging="567"/>
        <w:jc w:val="both"/>
        <w:rPr>
          <w:rFonts w:ascii="Zurich BT" w:hAnsi="Zurich BT" w:cs="Zurich BT"/>
          <w:color w:val="000000"/>
          <w:sz w:val="20"/>
          <w:szCs w:val="20"/>
        </w:rPr>
      </w:pPr>
      <w:r w:rsidRPr="005E6E99">
        <w:rPr>
          <w:rFonts w:ascii="Zurich BT" w:hAnsi="Zurich BT" w:cs="Zurich BT"/>
          <w:color w:val="000000"/>
          <w:sz w:val="20"/>
          <w:szCs w:val="20"/>
        </w:rPr>
        <w:t xml:space="preserve">The Borrower acknowledges that the Facility provided is a commercial transaction and waives any defense available under usury or other laws relating to charging of interest. </w:t>
      </w:r>
    </w:p>
    <w:p w14:paraId="3555C111" w14:textId="77777777" w:rsidR="00BD4FD6" w:rsidRPr="00E369B0" w:rsidRDefault="00BD4FD6">
      <w:pPr>
        <w:pStyle w:val="WW-Default"/>
        <w:ind w:left="1134" w:hanging="567"/>
        <w:jc w:val="both"/>
        <w:rPr>
          <w:rFonts w:ascii="Zurich BT" w:hAnsi="Zurich BT" w:cs="Zurich BT"/>
          <w:sz w:val="20"/>
          <w:szCs w:val="20"/>
        </w:rPr>
      </w:pPr>
    </w:p>
    <w:p w14:paraId="35DC7C0C" w14:textId="77777777" w:rsidR="00BD4FD6" w:rsidRPr="00E369B0" w:rsidRDefault="00BD4FD6" w:rsidP="00CD09AF">
      <w:pPr>
        <w:pStyle w:val="WW-Default"/>
        <w:numPr>
          <w:ilvl w:val="0"/>
          <w:numId w:val="5"/>
        </w:numPr>
        <w:ind w:left="1134" w:hanging="567"/>
        <w:jc w:val="both"/>
        <w:rPr>
          <w:rFonts w:ascii="Zurich BT" w:hAnsi="Zurich BT" w:cs="Zurich BT"/>
          <w:sz w:val="20"/>
          <w:szCs w:val="20"/>
        </w:rPr>
      </w:pPr>
      <w:r w:rsidRPr="00E369B0">
        <w:rPr>
          <w:rFonts w:ascii="Zurich BT" w:hAnsi="Zurich BT" w:cs="Zurich BT"/>
          <w:sz w:val="20"/>
          <w:szCs w:val="20"/>
        </w:rPr>
        <w:t xml:space="preserve">Neither the Borrower nor any </w:t>
      </w:r>
      <w:r w:rsidR="00133D95" w:rsidRPr="00E369B0">
        <w:rPr>
          <w:rFonts w:ascii="Zurich BT" w:hAnsi="Zurich BT" w:cs="Zurich BT"/>
          <w:sz w:val="20"/>
          <w:szCs w:val="20"/>
        </w:rPr>
        <w:t>director</w:t>
      </w:r>
      <w:r w:rsidR="00CC0ED7">
        <w:rPr>
          <w:rFonts w:ascii="Zurich BT" w:hAnsi="Zurich BT" w:cs="Zurich BT"/>
          <w:sz w:val="20"/>
          <w:szCs w:val="20"/>
        </w:rPr>
        <w:t xml:space="preserve"> or promoter</w:t>
      </w:r>
      <w:r w:rsidRPr="00E369B0">
        <w:rPr>
          <w:rFonts w:ascii="Zurich BT" w:hAnsi="Zurich BT" w:cs="Zurich BT"/>
          <w:sz w:val="20"/>
          <w:szCs w:val="20"/>
        </w:rPr>
        <w:t xml:space="preserve"> of the Borrower has been declared to be a </w:t>
      </w:r>
      <w:proofErr w:type="spellStart"/>
      <w:r w:rsidRPr="00E369B0">
        <w:rPr>
          <w:rFonts w:ascii="Zurich BT" w:hAnsi="Zurich BT" w:cs="Zurich BT"/>
          <w:sz w:val="20"/>
          <w:szCs w:val="20"/>
        </w:rPr>
        <w:t>wilful</w:t>
      </w:r>
      <w:proofErr w:type="spellEnd"/>
      <w:r w:rsidRPr="00E369B0">
        <w:rPr>
          <w:rFonts w:ascii="Zurich BT" w:hAnsi="Zurich BT" w:cs="Zurich BT"/>
          <w:sz w:val="20"/>
          <w:szCs w:val="20"/>
        </w:rPr>
        <w:t xml:space="preserve"> defaulter. The Borrower shall not induct a person </w:t>
      </w:r>
      <w:r w:rsidR="00CC0ED7" w:rsidRPr="00E369B0">
        <w:rPr>
          <w:rFonts w:ascii="Zurich BT" w:hAnsi="Zurich BT" w:cs="Zurich BT"/>
          <w:sz w:val="20"/>
          <w:szCs w:val="20"/>
        </w:rPr>
        <w:t xml:space="preserve">identified as </w:t>
      </w:r>
      <w:proofErr w:type="spellStart"/>
      <w:r w:rsidR="00CC0ED7" w:rsidRPr="00E369B0">
        <w:rPr>
          <w:rFonts w:ascii="Zurich BT" w:hAnsi="Zurich BT" w:cs="Zurich BT"/>
          <w:sz w:val="20"/>
          <w:szCs w:val="20"/>
        </w:rPr>
        <w:t>wilful</w:t>
      </w:r>
      <w:proofErr w:type="spellEnd"/>
      <w:r w:rsidR="00CC0ED7" w:rsidRPr="00E369B0">
        <w:rPr>
          <w:rFonts w:ascii="Zurich BT" w:hAnsi="Zurich BT" w:cs="Zurich BT"/>
          <w:sz w:val="20"/>
          <w:szCs w:val="20"/>
        </w:rPr>
        <w:t xml:space="preserve"> defaulter </w:t>
      </w:r>
      <w:r w:rsidRPr="00E369B0">
        <w:rPr>
          <w:rFonts w:ascii="Zurich BT" w:hAnsi="Zurich BT" w:cs="Zurich BT"/>
          <w:sz w:val="20"/>
          <w:szCs w:val="20"/>
        </w:rPr>
        <w:t xml:space="preserve">in the capacity of </w:t>
      </w:r>
      <w:r w:rsidR="00133D95" w:rsidRPr="00E369B0">
        <w:rPr>
          <w:rFonts w:ascii="Zurich BT" w:hAnsi="Zurich BT" w:cs="Zurich BT"/>
          <w:sz w:val="20"/>
          <w:szCs w:val="20"/>
        </w:rPr>
        <w:t xml:space="preserve">director </w:t>
      </w:r>
      <w:r w:rsidR="00CC0ED7">
        <w:rPr>
          <w:rFonts w:ascii="Zurich BT" w:hAnsi="Zurich BT" w:cs="Zurich BT"/>
          <w:sz w:val="20"/>
          <w:szCs w:val="20"/>
        </w:rPr>
        <w:t>or promoter</w:t>
      </w:r>
      <w:r w:rsidRPr="00E369B0">
        <w:rPr>
          <w:rFonts w:ascii="Zurich BT" w:hAnsi="Zurich BT" w:cs="Zurich BT"/>
          <w:sz w:val="20"/>
          <w:szCs w:val="20"/>
        </w:rPr>
        <w:t xml:space="preserve">. In the event the person so inducted is found to be a </w:t>
      </w:r>
      <w:proofErr w:type="spellStart"/>
      <w:r w:rsidRPr="00E369B0">
        <w:rPr>
          <w:rFonts w:ascii="Zurich BT" w:hAnsi="Zurich BT" w:cs="Zurich BT"/>
          <w:sz w:val="20"/>
          <w:szCs w:val="20"/>
        </w:rPr>
        <w:t>wilful</w:t>
      </w:r>
      <w:proofErr w:type="spellEnd"/>
      <w:r w:rsidRPr="00E369B0">
        <w:rPr>
          <w:rFonts w:ascii="Zurich BT" w:hAnsi="Zurich BT" w:cs="Zurich BT"/>
          <w:sz w:val="20"/>
          <w:szCs w:val="20"/>
        </w:rPr>
        <w:t xml:space="preserve"> defaulter, the Borrower shall take expeditious and effective steps for removal of such person.</w:t>
      </w:r>
    </w:p>
    <w:p w14:paraId="668FAE26" w14:textId="77777777" w:rsidR="009470B6" w:rsidRPr="00E369B0" w:rsidRDefault="009470B6">
      <w:pPr>
        <w:pStyle w:val="ListParagraph"/>
        <w:ind w:left="1134" w:hanging="567"/>
        <w:rPr>
          <w:rFonts w:ascii="Zurich BT" w:hAnsi="Zurich BT" w:cs="Zurich BT"/>
          <w:sz w:val="20"/>
          <w:szCs w:val="20"/>
        </w:rPr>
      </w:pPr>
    </w:p>
    <w:p w14:paraId="3118E72F" w14:textId="77777777" w:rsidR="0097046F" w:rsidRPr="00E369B0" w:rsidRDefault="0097046F" w:rsidP="00CD09AF">
      <w:pPr>
        <w:pStyle w:val="WW-Default"/>
        <w:numPr>
          <w:ilvl w:val="0"/>
          <w:numId w:val="5"/>
        </w:numPr>
        <w:tabs>
          <w:tab w:val="left" w:pos="851"/>
        </w:tabs>
        <w:ind w:left="1134" w:hanging="567"/>
        <w:jc w:val="both"/>
        <w:rPr>
          <w:rFonts w:ascii="Zurich BT" w:hAnsi="Zurich BT" w:cs="Zurich BT"/>
          <w:sz w:val="20"/>
          <w:szCs w:val="20"/>
        </w:rPr>
      </w:pPr>
      <w:r w:rsidRPr="00E369B0">
        <w:rPr>
          <w:rFonts w:ascii="Zurich BT" w:hAnsi="Zurich BT" w:cs="Zurich BT"/>
          <w:sz w:val="20"/>
          <w:szCs w:val="20"/>
        </w:rPr>
        <w:t>Except to the extent disclosed to the Bank:</w:t>
      </w:r>
    </w:p>
    <w:p w14:paraId="2369C7D3" w14:textId="77777777" w:rsidR="0097046F" w:rsidRPr="00E369B0" w:rsidRDefault="0097046F">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(a) No director of the Bank is: a director, manager, managing agent, employee or guarantor of the Borrower, or of a subsidiary of the Borrower, or of the holding company of the Borrower, or holds substantial interest, in the Borrower or a subsidiary or the holding company of the Borrower and no </w:t>
      </w:r>
      <w:r w:rsidR="00783209" w:rsidRPr="00E369B0">
        <w:rPr>
          <w:rFonts w:ascii="Zurich BT" w:hAnsi="Zurich BT" w:cs="Zurich BT"/>
          <w:sz w:val="20"/>
          <w:szCs w:val="20"/>
        </w:rPr>
        <w:t>director</w:t>
      </w:r>
      <w:r w:rsidRPr="00E369B0">
        <w:rPr>
          <w:rFonts w:ascii="Zurich BT" w:hAnsi="Zurich BT" w:cs="Zurich BT"/>
          <w:sz w:val="20"/>
          <w:szCs w:val="20"/>
        </w:rPr>
        <w:t xml:space="preserve"> of any other bank </w:t>
      </w:r>
      <w:r w:rsidR="00433518" w:rsidRPr="00E369B0">
        <w:rPr>
          <w:rFonts w:ascii="Zurich BT" w:hAnsi="Zurich BT" w:cs="Zurich BT"/>
          <w:sz w:val="20"/>
          <w:szCs w:val="20"/>
        </w:rPr>
        <w:t xml:space="preserve">(including scheduled co-operative banks), or directors of subsidiaries/trustees of mutual funds/venture capital funds set up by the Bank or any other bank </w:t>
      </w:r>
      <w:r w:rsidRPr="00E369B0">
        <w:rPr>
          <w:rFonts w:ascii="Zurich BT" w:hAnsi="Zurich BT" w:cs="Zurich BT"/>
          <w:sz w:val="20"/>
          <w:szCs w:val="20"/>
        </w:rPr>
        <w:t>holds substantial interest or is interested as director or as a guarantor of the Borrower</w:t>
      </w:r>
      <w:r w:rsidR="00506DB3" w:rsidRPr="00E369B0">
        <w:t xml:space="preserve"> </w:t>
      </w:r>
      <w:r w:rsidR="00506DB3" w:rsidRPr="00E369B0">
        <w:rPr>
          <w:rFonts w:ascii="Zurich BT" w:hAnsi="Zurich BT" w:cs="Zurich BT"/>
          <w:sz w:val="20"/>
          <w:szCs w:val="20"/>
        </w:rPr>
        <w:t xml:space="preserve">and the Borrower is in compliance with all Applicable Laws including RBI’s </w:t>
      </w:r>
      <w:r w:rsidR="00C70A39">
        <w:rPr>
          <w:rFonts w:ascii="Zurich BT" w:hAnsi="Zurich BT" w:cs="Zurich BT"/>
          <w:sz w:val="20"/>
          <w:szCs w:val="20"/>
        </w:rPr>
        <w:t>‘</w:t>
      </w:r>
      <w:r w:rsidR="00506DB3" w:rsidRPr="00E369B0">
        <w:rPr>
          <w:rFonts w:ascii="Zurich BT" w:hAnsi="Zurich BT" w:cs="Zurich BT"/>
          <w:sz w:val="20"/>
          <w:szCs w:val="20"/>
        </w:rPr>
        <w:t>Master Circular on Loans and Advances</w:t>
      </w:r>
      <w:r w:rsidR="00C70A39">
        <w:rPr>
          <w:rFonts w:ascii="Zurich BT" w:hAnsi="Zurich BT" w:cs="Zurich BT"/>
          <w:sz w:val="20"/>
          <w:szCs w:val="20"/>
        </w:rPr>
        <w:t>’</w:t>
      </w:r>
      <w:r w:rsidR="00506DB3" w:rsidRPr="00E369B0">
        <w:rPr>
          <w:rFonts w:ascii="Zurich BT" w:hAnsi="Zurich BT" w:cs="Zurich BT"/>
          <w:sz w:val="20"/>
          <w:szCs w:val="20"/>
        </w:rPr>
        <w:t>, as amended and replaced from time to time.</w:t>
      </w:r>
    </w:p>
    <w:p w14:paraId="2C23A3A6" w14:textId="77777777" w:rsidR="0097046F" w:rsidRPr="00E369B0" w:rsidRDefault="0097046F">
      <w:pPr>
        <w:pStyle w:val="WW-Default"/>
        <w:ind w:left="1418" w:hanging="284"/>
        <w:jc w:val="both"/>
        <w:rPr>
          <w:rFonts w:ascii="Zurich BT" w:hAnsi="Zurich BT" w:cs="Zurich BT"/>
          <w:sz w:val="20"/>
          <w:szCs w:val="20"/>
        </w:rPr>
      </w:pPr>
      <w:r w:rsidRPr="00E369B0">
        <w:rPr>
          <w:rFonts w:ascii="Zurich BT" w:hAnsi="Zurich BT" w:cs="Zurich BT"/>
          <w:sz w:val="20"/>
          <w:szCs w:val="20"/>
        </w:rPr>
        <w:t>(b)</w:t>
      </w:r>
      <w:r w:rsidR="00C35527">
        <w:rPr>
          <w:rFonts w:ascii="Zurich BT" w:hAnsi="Zurich BT" w:cs="Zurich BT"/>
          <w:sz w:val="20"/>
          <w:szCs w:val="20"/>
        </w:rPr>
        <w:tab/>
      </w:r>
      <w:r w:rsidRPr="00E369B0">
        <w:rPr>
          <w:rFonts w:ascii="Zurich BT" w:hAnsi="Zurich BT" w:cs="Zurich BT"/>
          <w:sz w:val="20"/>
          <w:szCs w:val="20"/>
        </w:rPr>
        <w:t xml:space="preserve">No relative (as specified by RBI) of a Chairman / Managing Director or director of banking company (including the Bank) </w:t>
      </w:r>
      <w:r w:rsidR="00433518" w:rsidRPr="00E369B0">
        <w:rPr>
          <w:rFonts w:ascii="Zurich BT" w:hAnsi="Zurich BT" w:cs="Zurich BT"/>
          <w:sz w:val="20"/>
          <w:szCs w:val="20"/>
        </w:rPr>
        <w:t xml:space="preserve">or their subsidiaries </w:t>
      </w:r>
      <w:r w:rsidRPr="00E369B0">
        <w:rPr>
          <w:rFonts w:ascii="Zurich BT" w:hAnsi="Zurich BT" w:cs="Zurich BT"/>
          <w:sz w:val="20"/>
          <w:szCs w:val="20"/>
        </w:rPr>
        <w:t xml:space="preserve">or </w:t>
      </w:r>
      <w:r w:rsidR="00882401" w:rsidRPr="00E369B0">
        <w:rPr>
          <w:rFonts w:ascii="Zurich BT" w:hAnsi="Zurich BT" w:cs="Zurich BT"/>
          <w:sz w:val="20"/>
          <w:szCs w:val="20"/>
        </w:rPr>
        <w:t xml:space="preserve">trustees of mutual funds/venture capital funds set up by a banking company (including the Bank) or </w:t>
      </w:r>
      <w:r w:rsidRPr="00E369B0">
        <w:rPr>
          <w:rFonts w:ascii="Zurich BT" w:hAnsi="Zurich BT" w:cs="Zurich BT"/>
          <w:sz w:val="20"/>
          <w:szCs w:val="20"/>
        </w:rPr>
        <w:t>a relative of senior officer (as specified by RBI) of the Bank, hold substantial interest or is interested as a directo</w:t>
      </w:r>
      <w:r w:rsidR="003D4C1D" w:rsidRPr="00E369B0">
        <w:rPr>
          <w:rFonts w:ascii="Zurich BT" w:hAnsi="Zurich BT" w:cs="Zurich BT"/>
          <w:sz w:val="20"/>
          <w:szCs w:val="20"/>
        </w:rPr>
        <w:t xml:space="preserve">r or as guarantor of </w:t>
      </w:r>
      <w:r w:rsidR="000B19CA">
        <w:rPr>
          <w:rFonts w:ascii="Zurich BT" w:hAnsi="Zurich BT" w:cs="Zurich BT"/>
          <w:sz w:val="20"/>
          <w:szCs w:val="20"/>
        </w:rPr>
        <w:t>the B</w:t>
      </w:r>
      <w:r w:rsidR="000B19CA" w:rsidRPr="00E369B0">
        <w:rPr>
          <w:rFonts w:ascii="Zurich BT" w:hAnsi="Zurich BT" w:cs="Zurich BT"/>
          <w:sz w:val="20"/>
          <w:szCs w:val="20"/>
        </w:rPr>
        <w:t>orrower</w:t>
      </w:r>
      <w:r w:rsidR="003D4C1D" w:rsidRPr="00E369B0">
        <w:rPr>
          <w:rFonts w:ascii="Zurich BT" w:hAnsi="Zurich BT" w:cs="Zurich BT"/>
          <w:sz w:val="20"/>
          <w:szCs w:val="20"/>
        </w:rPr>
        <w:t xml:space="preserve">. </w:t>
      </w:r>
    </w:p>
    <w:p w14:paraId="6E49E168" w14:textId="77777777" w:rsidR="008A22F3" w:rsidRPr="00E369B0" w:rsidRDefault="008A22F3">
      <w:pPr>
        <w:pStyle w:val="WW-Default"/>
        <w:rPr>
          <w:sz w:val="20"/>
          <w:szCs w:val="20"/>
        </w:rPr>
      </w:pPr>
    </w:p>
    <w:p w14:paraId="23594546" w14:textId="77777777" w:rsidR="00BD4FD6" w:rsidRPr="00E369B0" w:rsidRDefault="00BD4FD6">
      <w:pPr>
        <w:tabs>
          <w:tab w:val="left" w:pos="3720"/>
        </w:tabs>
        <w:ind w:left="567" w:hanging="567"/>
        <w:rPr>
          <w:sz w:val="20"/>
          <w:szCs w:val="20"/>
        </w:rPr>
      </w:pPr>
      <w:r w:rsidRPr="00E369B0">
        <w:rPr>
          <w:rFonts w:ascii="Zurich BT" w:hAnsi="Zurich BT" w:cs="Zurich BT"/>
          <w:color w:val="000000"/>
          <w:sz w:val="20"/>
          <w:szCs w:val="20"/>
        </w:rPr>
        <w:t>6.2</w:t>
      </w:r>
      <w:r w:rsidR="00C7135E">
        <w:rPr>
          <w:rFonts w:ascii="Zurich Blk BT" w:hAnsi="Zurich Blk BT" w:cs="Zurich Blk BT"/>
          <w:color w:val="000000"/>
          <w:sz w:val="20"/>
          <w:szCs w:val="20"/>
        </w:rPr>
        <w:tab/>
      </w:r>
      <w:r w:rsidR="00C72AB5" w:rsidRPr="00E369B0">
        <w:rPr>
          <w:rFonts w:ascii="Zurich Blk BT" w:hAnsi="Zurich Blk BT" w:cs="Zurich Blk BT"/>
          <w:color w:val="000000"/>
          <w:sz w:val="20"/>
          <w:szCs w:val="20"/>
        </w:rPr>
        <w:t xml:space="preserve">COVENANTS AND UNDERTAKINGS </w:t>
      </w:r>
    </w:p>
    <w:p w14:paraId="32C356E3" w14:textId="77777777" w:rsidR="004D2FE9" w:rsidRPr="00E369B0" w:rsidRDefault="004D2FE9">
      <w:pPr>
        <w:pStyle w:val="WW-Default"/>
      </w:pPr>
    </w:p>
    <w:p w14:paraId="0AE90EBF" w14:textId="77777777" w:rsidR="00C17B7D" w:rsidRPr="00E369B0" w:rsidRDefault="006F7525">
      <w:pPr>
        <w:widowControl/>
        <w:suppressAutoHyphens w:val="0"/>
        <w:autoSpaceDE/>
        <w:ind w:left="1134" w:hanging="567"/>
        <w:jc w:val="both"/>
        <w:rPr>
          <w:rFonts w:ascii="Zurich Blk BT" w:hAnsi="Zurich Blk BT" w:cs="Zurich Blk BT"/>
          <w:color w:val="000000"/>
          <w:sz w:val="20"/>
          <w:szCs w:val="20"/>
        </w:rPr>
      </w:pPr>
      <w:r w:rsidRPr="00E369B0">
        <w:rPr>
          <w:rFonts w:ascii="Zurich BT" w:eastAsia="Zurich BT" w:hAnsi="Zurich BT" w:cs="Zurich BT"/>
          <w:sz w:val="20"/>
          <w:szCs w:val="20"/>
        </w:rPr>
        <w:t>(</w:t>
      </w:r>
      <w:proofErr w:type="spellStart"/>
      <w:r w:rsidRPr="00E369B0">
        <w:rPr>
          <w:rFonts w:ascii="Zurich BT" w:eastAsia="Zurich BT" w:hAnsi="Zurich BT" w:cs="Zurich BT"/>
          <w:sz w:val="20"/>
          <w:szCs w:val="20"/>
        </w:rPr>
        <w:t>i</w:t>
      </w:r>
      <w:proofErr w:type="spellEnd"/>
      <w:r w:rsidRPr="00E369B0">
        <w:rPr>
          <w:rFonts w:ascii="Zurich BT" w:eastAsia="Zurich BT" w:hAnsi="Zurich BT" w:cs="Zurich BT"/>
          <w:sz w:val="20"/>
          <w:szCs w:val="20"/>
        </w:rPr>
        <w:t>)</w:t>
      </w:r>
      <w:r w:rsidR="004D2FE9" w:rsidRPr="00E369B0">
        <w:rPr>
          <w:rFonts w:ascii="Zurich BT" w:eastAsia="Zurich BT" w:hAnsi="Zurich BT" w:cs="Zurich BT"/>
          <w:sz w:val="20"/>
          <w:szCs w:val="20"/>
        </w:rPr>
        <w:tab/>
      </w:r>
      <w:r w:rsidR="004D2FE9" w:rsidRPr="00E369B0">
        <w:rPr>
          <w:rFonts w:ascii="Zurich Blk BT" w:hAnsi="Zurich Blk BT" w:cs="Zurich Blk BT"/>
          <w:color w:val="000000"/>
          <w:sz w:val="20"/>
          <w:szCs w:val="20"/>
        </w:rPr>
        <w:t xml:space="preserve">Information Covenants </w:t>
      </w:r>
    </w:p>
    <w:p w14:paraId="29E7656B" w14:textId="77777777" w:rsidR="00C17B7D" w:rsidRPr="00E369B0" w:rsidRDefault="00C17B7D">
      <w:pPr>
        <w:widowControl/>
        <w:suppressAutoHyphens w:val="0"/>
        <w:autoSpaceDE/>
        <w:ind w:left="1134" w:hanging="567"/>
        <w:jc w:val="both"/>
        <w:rPr>
          <w:rFonts w:ascii="Zurich Blk BT" w:hAnsi="Zurich Blk BT" w:cs="Zurich Blk BT"/>
          <w:color w:val="000000"/>
          <w:sz w:val="20"/>
          <w:szCs w:val="20"/>
        </w:rPr>
      </w:pPr>
    </w:p>
    <w:p w14:paraId="2D2A7DE8" w14:textId="77777777" w:rsidR="004D2FE9" w:rsidRPr="00E369B0" w:rsidRDefault="004D2FE9">
      <w:pPr>
        <w:widowControl/>
        <w:suppressAutoHyphens w:val="0"/>
        <w:autoSpaceDE/>
        <w:ind w:left="1134"/>
        <w:jc w:val="both"/>
        <w:rPr>
          <w:rFonts w:ascii="Zurich BT" w:hAnsi="Zurich BT" w:cs="Zurich BT"/>
          <w:color w:val="000000"/>
          <w:sz w:val="20"/>
          <w:szCs w:val="20"/>
        </w:rPr>
      </w:pPr>
      <w:r w:rsidRPr="00E369B0">
        <w:rPr>
          <w:rFonts w:ascii="Zurich BT" w:hAnsi="Zurich BT" w:cs="Zurich BT"/>
          <w:color w:val="000000"/>
          <w:sz w:val="20"/>
          <w:szCs w:val="20"/>
        </w:rPr>
        <w:t>The Borrower shall promptly notify and/or deliver to the Bank:</w:t>
      </w:r>
    </w:p>
    <w:p w14:paraId="522D046C" w14:textId="2D78109A" w:rsidR="0036710D" w:rsidRPr="00AB3411" w:rsidRDefault="00BD4FD6" w:rsidP="00CD09AF">
      <w:pPr>
        <w:pStyle w:val="BodyText3"/>
        <w:numPr>
          <w:ilvl w:val="0"/>
          <w:numId w:val="9"/>
        </w:numPr>
        <w:ind w:left="1418" w:hanging="284"/>
        <w:rPr>
          <w:sz w:val="20"/>
          <w:szCs w:val="20"/>
        </w:rPr>
      </w:pPr>
      <w:r w:rsidRPr="00AB3411">
        <w:rPr>
          <w:sz w:val="20"/>
          <w:szCs w:val="20"/>
        </w:rPr>
        <w:t>if the Bank so requires within such time and in a manne</w:t>
      </w:r>
      <w:r w:rsidRPr="00AB14FA">
        <w:rPr>
          <w:sz w:val="20"/>
          <w:szCs w:val="20"/>
        </w:rPr>
        <w:t xml:space="preserve">r as may be acceptable to the Bank, a certificate from its </w:t>
      </w:r>
      <w:r w:rsidR="006B5C31" w:rsidRPr="00AB14FA">
        <w:rPr>
          <w:sz w:val="20"/>
          <w:szCs w:val="20"/>
        </w:rPr>
        <w:t xml:space="preserve">statutory auditor </w:t>
      </w:r>
      <w:r w:rsidRPr="00AB14FA">
        <w:rPr>
          <w:sz w:val="20"/>
          <w:szCs w:val="20"/>
        </w:rPr>
        <w:t xml:space="preserve">or </w:t>
      </w:r>
      <w:r w:rsidR="00B5780D" w:rsidRPr="00102B26">
        <w:rPr>
          <w:sz w:val="20"/>
          <w:szCs w:val="20"/>
        </w:rPr>
        <w:t xml:space="preserve">any of its Key Managerial Personnel, duly </w:t>
      </w:r>
      <w:proofErr w:type="spellStart"/>
      <w:r w:rsidR="00B5780D" w:rsidRPr="00102B26">
        <w:rPr>
          <w:sz w:val="20"/>
          <w:szCs w:val="20"/>
        </w:rPr>
        <w:t>authorised</w:t>
      </w:r>
      <w:proofErr w:type="spellEnd"/>
      <w:r w:rsidR="00B5780D" w:rsidRPr="00102B26">
        <w:rPr>
          <w:sz w:val="20"/>
          <w:szCs w:val="20"/>
        </w:rPr>
        <w:t xml:space="preserve"> by requisite corporate </w:t>
      </w:r>
      <w:proofErr w:type="spellStart"/>
      <w:r w:rsidR="00B5780D" w:rsidRPr="00102B26">
        <w:rPr>
          <w:sz w:val="20"/>
          <w:szCs w:val="20"/>
        </w:rPr>
        <w:t>authorisations</w:t>
      </w:r>
      <w:proofErr w:type="spellEnd"/>
      <w:r w:rsidRPr="00AB14FA">
        <w:rPr>
          <w:sz w:val="20"/>
          <w:szCs w:val="20"/>
        </w:rPr>
        <w:t xml:space="preserve">, regarding the end use of the Facility and that the Facility has been </w:t>
      </w:r>
      <w:proofErr w:type="spellStart"/>
      <w:r w:rsidRPr="00AB14FA">
        <w:rPr>
          <w:sz w:val="20"/>
          <w:szCs w:val="20"/>
        </w:rPr>
        <w:t>utilised</w:t>
      </w:r>
      <w:proofErr w:type="spellEnd"/>
      <w:r w:rsidRPr="00AB14FA">
        <w:rPr>
          <w:sz w:val="20"/>
          <w:szCs w:val="20"/>
        </w:rPr>
        <w:t xml:space="preserve"> for the </w:t>
      </w:r>
      <w:r w:rsidR="000B6E61">
        <w:rPr>
          <w:sz w:val="20"/>
          <w:szCs w:val="20"/>
        </w:rPr>
        <w:t>P</w:t>
      </w:r>
      <w:r w:rsidRPr="00AB14FA">
        <w:rPr>
          <w:sz w:val="20"/>
          <w:szCs w:val="20"/>
        </w:rPr>
        <w:t xml:space="preserve">urpose, and not diverted or applied for </w:t>
      </w:r>
      <w:r w:rsidR="003B00C8">
        <w:rPr>
          <w:sz w:val="20"/>
          <w:szCs w:val="20"/>
        </w:rPr>
        <w:t xml:space="preserve">any </w:t>
      </w:r>
      <w:r w:rsidRPr="00AB14FA">
        <w:rPr>
          <w:sz w:val="20"/>
          <w:szCs w:val="20"/>
        </w:rPr>
        <w:t>other purpose.</w:t>
      </w:r>
    </w:p>
    <w:p w14:paraId="240F8697" w14:textId="77777777" w:rsidR="004D2FE9" w:rsidRPr="00AB3411"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of the occurrence of any event or the existence of any circumstances which constitutes or results in any declaration, representation, warranty, covenant or condition under the Transaction Documents being or becoming untrue or incorrect in any re</w:t>
      </w:r>
      <w:r w:rsidRPr="00AB14FA">
        <w:rPr>
          <w:rFonts w:ascii="Zurich BT" w:hAnsi="Zurich BT" w:cs="Zurich BT"/>
          <w:color w:val="000000"/>
          <w:sz w:val="20"/>
          <w:szCs w:val="20"/>
        </w:rPr>
        <w:t xml:space="preserve">spect. </w:t>
      </w:r>
    </w:p>
    <w:p w14:paraId="02AB2327" w14:textId="77777777" w:rsidR="00A17D74" w:rsidRPr="00C363AE"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of any circumstances and conditions (including any material loss or legal proceedings) which </w:t>
      </w:r>
      <w:r w:rsidR="008C7B87" w:rsidRPr="00EE5B61">
        <w:rPr>
          <w:rFonts w:ascii="Zurich BT" w:hAnsi="Zurich BT" w:cs="Zurich BT"/>
          <w:color w:val="000000"/>
          <w:sz w:val="20"/>
          <w:szCs w:val="20"/>
        </w:rPr>
        <w:t>shall have a Material Adverse Effect</w:t>
      </w:r>
      <w:r w:rsidRPr="00EE5B61">
        <w:rPr>
          <w:rFonts w:ascii="Zurich BT" w:hAnsi="Zurich BT" w:cs="Zurich BT"/>
          <w:color w:val="000000"/>
          <w:sz w:val="20"/>
          <w:szCs w:val="20"/>
        </w:rPr>
        <w:t xml:space="preserve">. </w:t>
      </w:r>
    </w:p>
    <w:p w14:paraId="7A704FE7" w14:textId="77777777" w:rsidR="004D2FE9" w:rsidRPr="00AB3411" w:rsidRDefault="00A17D74" w:rsidP="00CD09AF">
      <w:pPr>
        <w:pStyle w:val="ListParagraph"/>
        <w:numPr>
          <w:ilvl w:val="0"/>
          <w:numId w:val="9"/>
        </w:numPr>
        <w:ind w:left="1418" w:hanging="284"/>
        <w:jc w:val="both"/>
        <w:rPr>
          <w:rFonts w:ascii="Zurich BT" w:hAnsi="Zurich BT" w:cs="Zurich BT"/>
          <w:color w:val="000000"/>
          <w:sz w:val="20"/>
          <w:szCs w:val="20"/>
        </w:rPr>
      </w:pPr>
      <w:r w:rsidRPr="00C363AE">
        <w:rPr>
          <w:rFonts w:ascii="Zurich BT" w:hAnsi="Zurich BT" w:cs="Zurich BT"/>
          <w:color w:val="000000"/>
          <w:sz w:val="20"/>
          <w:szCs w:val="20"/>
        </w:rPr>
        <w:t>of any action or steps taken or legal proceedings started by or against it in any court of law for its winding-up, dissolution, administration or re-</w:t>
      </w:r>
      <w:proofErr w:type="spellStart"/>
      <w:r w:rsidRPr="00C363AE">
        <w:rPr>
          <w:rFonts w:ascii="Zurich BT" w:hAnsi="Zurich BT" w:cs="Zurich BT"/>
          <w:color w:val="000000"/>
          <w:sz w:val="20"/>
          <w:szCs w:val="20"/>
        </w:rPr>
        <w:t>organisation</w:t>
      </w:r>
      <w:proofErr w:type="spellEnd"/>
      <w:r w:rsidRPr="00C363AE">
        <w:rPr>
          <w:rFonts w:ascii="Zurich BT" w:hAnsi="Zurich BT" w:cs="Zurich BT"/>
          <w:color w:val="000000"/>
          <w:sz w:val="20"/>
          <w:szCs w:val="20"/>
        </w:rPr>
        <w:t xml:space="preserve"> or for the appointment of a receiver, administrator, administrative receiver, trustee or similar officer of the Borrower or of any or all of its assets</w:t>
      </w:r>
      <w:r w:rsidRPr="00AB3411">
        <w:rPr>
          <w:rFonts w:ascii="Zurich BT" w:hAnsi="Zurich BT" w:cs="Zurich BT"/>
          <w:color w:val="000000"/>
          <w:sz w:val="20"/>
          <w:szCs w:val="20"/>
        </w:rPr>
        <w:t>.</w:t>
      </w:r>
    </w:p>
    <w:p w14:paraId="41B64EBA" w14:textId="77777777" w:rsidR="006B78C7" w:rsidRPr="00C363AE"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of the occurrence of an</w:t>
      </w:r>
      <w:r w:rsidR="00DD7226">
        <w:rPr>
          <w:rFonts w:ascii="Zurich BT" w:hAnsi="Zurich BT" w:cs="Zurich BT"/>
          <w:color w:val="000000"/>
          <w:sz w:val="20"/>
          <w:szCs w:val="20"/>
        </w:rPr>
        <w:t xml:space="preserve"> </w:t>
      </w:r>
      <w:r w:rsidRPr="00AB3411">
        <w:rPr>
          <w:rFonts w:ascii="Zurich BT" w:hAnsi="Zurich BT" w:cs="Zurich BT"/>
          <w:color w:val="000000"/>
          <w:sz w:val="20"/>
          <w:szCs w:val="20"/>
        </w:rPr>
        <w:t>Event of Default</w:t>
      </w:r>
      <w:r w:rsidR="00EA449F" w:rsidRPr="00AB14FA">
        <w:rPr>
          <w:rFonts w:ascii="Zurich BT" w:hAnsi="Zurich BT" w:cs="Zurich BT"/>
          <w:color w:val="000000"/>
          <w:sz w:val="20"/>
          <w:szCs w:val="20"/>
        </w:rPr>
        <w:t xml:space="preserve"> (or a likelihood thereof)</w:t>
      </w:r>
      <w:r w:rsidRPr="00AB14FA">
        <w:rPr>
          <w:rFonts w:ascii="Zurich BT" w:hAnsi="Zurich BT" w:cs="Zurich BT"/>
          <w:color w:val="000000"/>
          <w:sz w:val="20"/>
          <w:szCs w:val="20"/>
        </w:rPr>
        <w:t>, and the steps, if any, taken to re</w:t>
      </w:r>
      <w:r w:rsidRPr="00EE5B61">
        <w:rPr>
          <w:rFonts w:ascii="Zurich BT" w:hAnsi="Zurich BT" w:cs="Zurich BT"/>
          <w:color w:val="000000"/>
          <w:sz w:val="20"/>
          <w:szCs w:val="20"/>
        </w:rPr>
        <w:t>ctify the same.</w:t>
      </w:r>
    </w:p>
    <w:p w14:paraId="09F6FF14" w14:textId="77777777" w:rsidR="004D2FE9" w:rsidRPr="00AB3411" w:rsidRDefault="006B78C7" w:rsidP="00CD09AF">
      <w:pPr>
        <w:pStyle w:val="ListParagraph"/>
        <w:numPr>
          <w:ilvl w:val="0"/>
          <w:numId w:val="9"/>
        </w:numPr>
        <w:ind w:left="1418" w:hanging="284"/>
        <w:jc w:val="both"/>
        <w:rPr>
          <w:rFonts w:ascii="Zurich BT" w:hAnsi="Zurich BT" w:cs="Zurich BT"/>
          <w:color w:val="000000"/>
          <w:sz w:val="20"/>
          <w:szCs w:val="20"/>
        </w:rPr>
      </w:pPr>
      <w:r w:rsidRPr="00C363AE">
        <w:rPr>
          <w:rFonts w:ascii="Zurich BT" w:hAnsi="Zurich BT" w:cs="Zurich BT"/>
          <w:color w:val="000000"/>
          <w:sz w:val="20"/>
          <w:szCs w:val="20"/>
        </w:rPr>
        <w:t>of any loss or damage which the Borrower may suffer due to any event or circumstance or Act of God</w:t>
      </w:r>
      <w:r w:rsidRPr="00AB3411">
        <w:rPr>
          <w:rFonts w:ascii="Zurich BT" w:hAnsi="Zurich BT" w:cs="Zurich BT"/>
          <w:color w:val="000000"/>
          <w:sz w:val="20"/>
          <w:szCs w:val="20"/>
        </w:rPr>
        <w:t>.</w:t>
      </w:r>
    </w:p>
    <w:p w14:paraId="63A45D02" w14:textId="77777777" w:rsidR="004D2FE9" w:rsidRPr="00E369B0" w:rsidRDefault="004D2FE9" w:rsidP="00CD09AF">
      <w:pPr>
        <w:pStyle w:val="ListParagraph"/>
        <w:numPr>
          <w:ilvl w:val="0"/>
          <w:numId w:val="9"/>
        </w:numPr>
        <w:ind w:left="1418" w:hanging="284"/>
        <w:jc w:val="both"/>
      </w:pPr>
      <w:r w:rsidRPr="00AB3411">
        <w:rPr>
          <w:rFonts w:ascii="Zurich BT" w:hAnsi="Zurich BT" w:cs="Zurich BT"/>
          <w:color w:val="000000"/>
          <w:sz w:val="20"/>
          <w:szCs w:val="20"/>
        </w:rPr>
        <w:t>of any change in the directors</w:t>
      </w:r>
      <w:r w:rsidR="00D7621B">
        <w:rPr>
          <w:rFonts w:ascii="Zurich BT" w:hAnsi="Zurich BT" w:cs="Zurich BT"/>
          <w:color w:val="000000"/>
          <w:sz w:val="20"/>
          <w:szCs w:val="20"/>
        </w:rPr>
        <w:t xml:space="preserve"> or management set-up</w:t>
      </w:r>
      <w:r w:rsidRPr="00AB3411">
        <w:rPr>
          <w:rFonts w:ascii="Zurich BT" w:hAnsi="Zurich BT" w:cs="Zurich BT"/>
          <w:color w:val="000000"/>
          <w:sz w:val="20"/>
          <w:szCs w:val="20"/>
        </w:rPr>
        <w:t xml:space="preserve"> of the Borrower.</w:t>
      </w:r>
    </w:p>
    <w:p w14:paraId="3390FF27" w14:textId="77777777" w:rsidR="004D2FE9" w:rsidRPr="00AB3411" w:rsidRDefault="004D2FE9" w:rsidP="00CD09AF">
      <w:pPr>
        <w:pStyle w:val="WW-Default"/>
        <w:numPr>
          <w:ilvl w:val="0"/>
          <w:numId w:val="9"/>
        </w:numPr>
        <w:ind w:left="1418" w:hanging="284"/>
        <w:jc w:val="both"/>
        <w:rPr>
          <w:rFonts w:ascii="Zurich BT" w:hAnsi="Zurich BT" w:cs="Zurich BT"/>
          <w:sz w:val="20"/>
          <w:szCs w:val="20"/>
        </w:rPr>
      </w:pPr>
      <w:r w:rsidRPr="00AB3411">
        <w:rPr>
          <w:rFonts w:ascii="Zurich BT" w:hAnsi="Zurich BT" w:cs="Zurich BT"/>
          <w:sz w:val="20"/>
          <w:szCs w:val="20"/>
        </w:rPr>
        <w:t>of any litigation</w:t>
      </w:r>
      <w:r w:rsidR="00A17D74" w:rsidRPr="00AB14FA">
        <w:rPr>
          <w:rFonts w:ascii="Zurich BT" w:hAnsi="Zurich BT" w:cs="Zurich BT"/>
          <w:sz w:val="20"/>
          <w:szCs w:val="20"/>
        </w:rPr>
        <w:t>, arbitration,</w:t>
      </w:r>
      <w:r w:rsidRPr="00EE5B61">
        <w:rPr>
          <w:rFonts w:ascii="Zurich BT" w:hAnsi="Zurich BT" w:cs="Zurich BT"/>
          <w:sz w:val="20"/>
          <w:szCs w:val="20"/>
        </w:rPr>
        <w:t xml:space="preserve"> investigation</w:t>
      </w:r>
      <w:r w:rsidR="00A17D74" w:rsidRPr="00EE5B61">
        <w:rPr>
          <w:rFonts w:ascii="Zurich BT" w:hAnsi="Zurich BT" w:cs="Zurich BT"/>
          <w:sz w:val="20"/>
          <w:szCs w:val="20"/>
        </w:rPr>
        <w:t>, administrative or other proceedings initiated or threatened against the Borrower or any of its assets</w:t>
      </w:r>
      <w:r w:rsidR="008B7573">
        <w:rPr>
          <w:rFonts w:ascii="Zurich BT" w:hAnsi="Zurich BT" w:cs="Zurich BT"/>
          <w:sz w:val="20"/>
          <w:szCs w:val="20"/>
        </w:rPr>
        <w:t>, which if adversely determined, might have a Material Adverse Effect</w:t>
      </w:r>
      <w:r w:rsidRPr="00EE5B61">
        <w:rPr>
          <w:rFonts w:ascii="Zurich BT" w:hAnsi="Zurich BT" w:cs="Zurich BT"/>
          <w:sz w:val="20"/>
          <w:szCs w:val="20"/>
        </w:rPr>
        <w:t xml:space="preserve"> and submit copies of any reports in relation thereto</w:t>
      </w:r>
      <w:r w:rsidR="006B78C7" w:rsidRPr="00EE5B61">
        <w:rPr>
          <w:rFonts w:ascii="Zurich BT" w:hAnsi="Zurich BT" w:cs="Zurich BT"/>
          <w:sz w:val="20"/>
          <w:szCs w:val="20"/>
        </w:rPr>
        <w:t>.</w:t>
      </w:r>
    </w:p>
    <w:p w14:paraId="5C994472" w14:textId="77777777" w:rsidR="00DC3A44" w:rsidRPr="00C363AE" w:rsidRDefault="004D2FE9" w:rsidP="00CD09AF">
      <w:pPr>
        <w:pStyle w:val="ListParagraph"/>
        <w:numPr>
          <w:ilvl w:val="0"/>
          <w:numId w:val="9"/>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c</w:t>
      </w:r>
      <w:r w:rsidRPr="00AB14FA">
        <w:rPr>
          <w:rFonts w:ascii="Zurich BT" w:hAnsi="Zurich BT" w:cs="Zurich BT"/>
          <w:color w:val="000000"/>
          <w:sz w:val="20"/>
          <w:szCs w:val="20"/>
        </w:rPr>
        <w:t>opies of all documents issued by the Borrower to all its creditors or any general class of them at the same time as they are issued.</w:t>
      </w:r>
    </w:p>
    <w:p w14:paraId="7EE3BBFA" w14:textId="11B18E42" w:rsidR="004D2FE9" w:rsidRDefault="004D2FE9" w:rsidP="00CD09AF">
      <w:pPr>
        <w:pStyle w:val="ListParagraph"/>
        <w:numPr>
          <w:ilvl w:val="0"/>
          <w:numId w:val="9"/>
        </w:num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such information or documents, financial or otherwise, as are specified in the CAL, or as may be required by the Bank from time to time in relation to the Facilities, the Borrower</w:t>
      </w:r>
      <w:r w:rsidRPr="00E369B0">
        <w:rPr>
          <w:color w:val="000000"/>
          <w:sz w:val="20"/>
          <w:szCs w:val="20"/>
        </w:rPr>
        <w:t>’</w:t>
      </w:r>
      <w:r w:rsidRPr="00E369B0">
        <w:rPr>
          <w:rFonts w:ascii="Zurich BT" w:hAnsi="Zurich BT" w:cs="Zurich BT"/>
          <w:color w:val="000000"/>
          <w:sz w:val="20"/>
          <w:szCs w:val="20"/>
        </w:rPr>
        <w:t xml:space="preserve">s business and operations, assets etc., including those in relation to its </w:t>
      </w:r>
      <w:r w:rsidR="00B5780D" w:rsidRPr="00102B26">
        <w:rPr>
          <w:rFonts w:ascii="Zurich BT" w:hAnsi="Zurich BT" w:cs="Zurich BT"/>
          <w:color w:val="000000"/>
          <w:sz w:val="20"/>
          <w:szCs w:val="20"/>
        </w:rPr>
        <w:t xml:space="preserve">hedging policy, </w:t>
      </w:r>
      <w:r w:rsidRPr="00E369B0">
        <w:rPr>
          <w:rFonts w:ascii="Zurich BT" w:hAnsi="Zurich BT" w:cs="Zurich BT"/>
          <w:color w:val="000000"/>
          <w:sz w:val="20"/>
          <w:szCs w:val="20"/>
        </w:rPr>
        <w:t xml:space="preserve">foreign currency exposures and hedging </w:t>
      </w:r>
      <w:r w:rsidR="00B5780D">
        <w:rPr>
          <w:rFonts w:ascii="Zurich BT" w:hAnsi="Zurich BT" w:cs="Zurich BT"/>
          <w:color w:val="000000"/>
          <w:sz w:val="20"/>
          <w:szCs w:val="20"/>
        </w:rPr>
        <w:t xml:space="preserve">position thereof </w:t>
      </w:r>
      <w:r w:rsidR="00511A46">
        <w:rPr>
          <w:rFonts w:ascii="Zurich BT" w:hAnsi="Zurich BT" w:cs="Zurich BT"/>
          <w:color w:val="000000"/>
          <w:sz w:val="20"/>
          <w:szCs w:val="20"/>
        </w:rPr>
        <w:t>and those required for renewal of the Facilities</w:t>
      </w:r>
      <w:r w:rsidRPr="00E369B0">
        <w:rPr>
          <w:rFonts w:ascii="Zurich BT" w:hAnsi="Zurich BT" w:cs="Zurich BT"/>
          <w:color w:val="000000"/>
          <w:sz w:val="20"/>
          <w:szCs w:val="20"/>
        </w:rPr>
        <w:t xml:space="preserve">, within the period specified in the CAL or by the Bank. </w:t>
      </w:r>
      <w:r w:rsidR="00B5780D" w:rsidRPr="00102B26">
        <w:rPr>
          <w:rFonts w:ascii="Zurich BT" w:hAnsi="Zurich BT" w:cs="Zurich BT"/>
          <w:color w:val="000000"/>
          <w:sz w:val="20"/>
          <w:szCs w:val="20"/>
        </w:rPr>
        <w:t>The information regarding foreign currency exposure and the hedging position thereof shall be (</w:t>
      </w:r>
      <w:proofErr w:type="spellStart"/>
      <w:r w:rsidR="00B5780D" w:rsidRPr="00102B26">
        <w:rPr>
          <w:rFonts w:ascii="Zurich BT" w:hAnsi="Zurich BT" w:cs="Zurich BT"/>
          <w:color w:val="000000"/>
          <w:sz w:val="20"/>
          <w:szCs w:val="20"/>
        </w:rPr>
        <w:t>i</w:t>
      </w:r>
      <w:proofErr w:type="spellEnd"/>
      <w:r w:rsidR="00B5780D" w:rsidRPr="00102B26">
        <w:rPr>
          <w:rFonts w:ascii="Zurich BT" w:hAnsi="Zurich BT" w:cs="Zurich BT"/>
          <w:color w:val="000000"/>
          <w:sz w:val="20"/>
          <w:szCs w:val="20"/>
        </w:rPr>
        <w:t>) duly certified by its directors or company secretary, within 30 (thirty) days of expiry of each fiscal quarter; and (ii) audited and certified by its statutory auditor within 6 months of expiry of each fiscal year.</w:t>
      </w:r>
    </w:p>
    <w:p w14:paraId="3F5A37D4" w14:textId="63AB3026" w:rsidR="00B5780D" w:rsidRPr="00102B26" w:rsidRDefault="00B5780D" w:rsidP="00CD09AF">
      <w:pPr>
        <w:pStyle w:val="ListParagraph"/>
        <w:numPr>
          <w:ilvl w:val="0"/>
          <w:numId w:val="9"/>
        </w:numPr>
        <w:ind w:left="1418" w:hanging="284"/>
        <w:jc w:val="both"/>
        <w:rPr>
          <w:rFonts w:ascii="Zurich BT" w:hAnsi="Zurich BT" w:cs="Zurich BT"/>
          <w:color w:val="000000"/>
          <w:sz w:val="20"/>
          <w:szCs w:val="20"/>
        </w:rPr>
      </w:pPr>
      <w:r w:rsidRPr="00102B26">
        <w:rPr>
          <w:rFonts w:ascii="Zurich BT" w:hAnsi="Zurich BT" w:cs="Zurich BT"/>
          <w:color w:val="000000"/>
          <w:sz w:val="20"/>
          <w:szCs w:val="20"/>
        </w:rPr>
        <w:t>all notices, agenda, minutes and other communication of the general meetings, board meetings and/or meetings of any committees of the board of directors of the Borrower, as may be demanded by the Bank, upon the occurrence of an Event of Default. For avoidance of doubt, it is clarified that such right of the Bank shall be in addition to any other rights available to it under the Transaction Documents.</w:t>
      </w:r>
    </w:p>
    <w:p w14:paraId="031C96CA" w14:textId="77777777" w:rsidR="00BD4FD6" w:rsidRPr="00E369B0" w:rsidRDefault="00BD4FD6">
      <w:pPr>
        <w:pStyle w:val="BodyText3"/>
        <w:tabs>
          <w:tab w:val="left" w:pos="993"/>
          <w:tab w:val="left" w:pos="1260"/>
        </w:tabs>
        <w:ind w:left="993" w:hanging="426"/>
        <w:rPr>
          <w:sz w:val="20"/>
          <w:szCs w:val="20"/>
        </w:rPr>
      </w:pPr>
    </w:p>
    <w:p w14:paraId="7AD17488" w14:textId="77777777" w:rsidR="004D2FE9" w:rsidRPr="00E369B0" w:rsidRDefault="006F7525">
      <w:pPr>
        <w:pStyle w:val="BodyText3"/>
        <w:ind w:left="1134" w:hanging="567"/>
        <w:rPr>
          <w:rFonts w:ascii="Zurich Blk BT" w:hAnsi="Zurich Blk BT" w:cs="Zurich Blk BT"/>
          <w:sz w:val="20"/>
          <w:szCs w:val="20"/>
        </w:rPr>
      </w:pPr>
      <w:r w:rsidRPr="00E369B0">
        <w:rPr>
          <w:rFonts w:cs="Zurich Blk BT"/>
          <w:sz w:val="20"/>
          <w:szCs w:val="20"/>
        </w:rPr>
        <w:t>(ii)</w:t>
      </w:r>
      <w:r w:rsidR="004D2FE9" w:rsidRPr="00E369B0">
        <w:rPr>
          <w:rFonts w:ascii="Zurich Blk BT" w:hAnsi="Zurich Blk BT" w:cs="Zurich Blk BT"/>
          <w:sz w:val="20"/>
          <w:szCs w:val="20"/>
        </w:rPr>
        <w:t xml:space="preserve"> </w:t>
      </w:r>
      <w:r w:rsidR="004D2FE9" w:rsidRPr="00E369B0">
        <w:rPr>
          <w:rFonts w:ascii="Zurich Blk BT" w:hAnsi="Zurich Blk BT" w:cs="Zurich Blk BT"/>
          <w:sz w:val="20"/>
          <w:szCs w:val="20"/>
        </w:rPr>
        <w:tab/>
        <w:t>Affirmative Covenants</w:t>
      </w:r>
      <w:r w:rsidR="006D1568" w:rsidRPr="00E369B0">
        <w:rPr>
          <w:rFonts w:ascii="Zurich Blk BT" w:hAnsi="Zurich Blk BT" w:cs="Zurich Blk BT"/>
          <w:sz w:val="20"/>
          <w:szCs w:val="20"/>
        </w:rPr>
        <w:t>/Undertakings</w:t>
      </w:r>
    </w:p>
    <w:p w14:paraId="50708B9B" w14:textId="77777777" w:rsidR="008374D3" w:rsidRPr="00E369B0" w:rsidRDefault="008374D3">
      <w:pPr>
        <w:pStyle w:val="BodyText3"/>
        <w:tabs>
          <w:tab w:val="left" w:pos="993"/>
          <w:tab w:val="left" w:pos="1260"/>
        </w:tabs>
        <w:ind w:left="993" w:hanging="426"/>
        <w:rPr>
          <w:sz w:val="20"/>
          <w:szCs w:val="20"/>
        </w:rPr>
      </w:pPr>
    </w:p>
    <w:p w14:paraId="08A89001" w14:textId="77777777" w:rsidR="008374D3" w:rsidRPr="00E369B0" w:rsidRDefault="00C86CEB">
      <w:pPr>
        <w:pStyle w:val="BodyText3"/>
        <w:tabs>
          <w:tab w:val="left" w:pos="1134"/>
        </w:tabs>
        <w:ind w:left="851" w:hanging="567"/>
        <w:rPr>
          <w:sz w:val="20"/>
          <w:szCs w:val="20"/>
        </w:rPr>
      </w:pPr>
      <w:r>
        <w:rPr>
          <w:sz w:val="20"/>
          <w:szCs w:val="20"/>
        </w:rPr>
        <w:tab/>
      </w:r>
      <w:r w:rsidR="00C4357D">
        <w:rPr>
          <w:sz w:val="20"/>
          <w:szCs w:val="20"/>
        </w:rPr>
        <w:tab/>
      </w:r>
      <w:r w:rsidR="008374D3" w:rsidRPr="00E369B0">
        <w:rPr>
          <w:sz w:val="20"/>
          <w:szCs w:val="20"/>
        </w:rPr>
        <w:t>The Borrower covenants and undertakes that:</w:t>
      </w:r>
    </w:p>
    <w:p w14:paraId="45A92FE8" w14:textId="77777777" w:rsidR="004D2FE9" w:rsidRPr="00E369B0" w:rsidRDefault="004354BE">
      <w:pPr>
        <w:pStyle w:val="BodyText3"/>
        <w:tabs>
          <w:tab w:val="left" w:pos="1845"/>
        </w:tabs>
        <w:ind w:left="1418" w:hanging="284"/>
        <w:rPr>
          <w:sz w:val="20"/>
          <w:szCs w:val="20"/>
        </w:rPr>
      </w:pPr>
      <w:r>
        <w:rPr>
          <w:sz w:val="20"/>
          <w:szCs w:val="20"/>
        </w:rPr>
        <w:tab/>
      </w:r>
      <w:r>
        <w:rPr>
          <w:sz w:val="20"/>
          <w:szCs w:val="20"/>
        </w:rPr>
        <w:tab/>
      </w:r>
    </w:p>
    <w:p w14:paraId="069FC44E" w14:textId="77777777" w:rsidR="0010298D" w:rsidRPr="00AB3411" w:rsidRDefault="006A23D0" w:rsidP="00CD09AF">
      <w:pPr>
        <w:numPr>
          <w:ilvl w:val="0"/>
          <w:numId w:val="18"/>
        </w:numPr>
        <w:ind w:left="1418" w:hanging="284"/>
        <w:jc w:val="both"/>
        <w:rPr>
          <w:sz w:val="20"/>
          <w:szCs w:val="20"/>
        </w:rPr>
      </w:pPr>
      <w:r w:rsidRPr="00AB3411">
        <w:rPr>
          <w:rFonts w:ascii="Zurich BT" w:hAnsi="Zurich BT" w:cs="Zurich BT"/>
          <w:color w:val="000000"/>
          <w:sz w:val="20"/>
          <w:szCs w:val="20"/>
        </w:rPr>
        <w:t xml:space="preserve">it shall </w:t>
      </w:r>
      <w:r w:rsidR="0010298D" w:rsidRPr="00AB3411">
        <w:rPr>
          <w:rFonts w:ascii="Zurich BT" w:hAnsi="Zurich BT" w:cs="Zurich BT"/>
          <w:color w:val="000000"/>
          <w:sz w:val="20"/>
          <w:szCs w:val="20"/>
        </w:rPr>
        <w:t xml:space="preserve">maintain its existence, corporate or otherwise, and right to carry on its business and operations and comply with applicable laws and shall carry out such modifications to its constitutional documents / other relevant agreements as may be deemed necessary </w:t>
      </w:r>
      <w:r w:rsidR="0010298D" w:rsidRPr="00AB14FA">
        <w:rPr>
          <w:rFonts w:ascii="Zurich BT" w:hAnsi="Zurich BT" w:cs="Zurich BT"/>
          <w:color w:val="000000"/>
          <w:sz w:val="20"/>
          <w:szCs w:val="20"/>
        </w:rPr>
        <w:t>in the opinion of the Bank to safeguard the interests of the Bank under the Transaction Documents, and comply with all the required formalities, including statutory filings, in relation thereto.</w:t>
      </w:r>
    </w:p>
    <w:p w14:paraId="3A3AA2D4" w14:textId="77777777" w:rsidR="00C500D0" w:rsidRPr="00C363AE" w:rsidRDefault="0010298D" w:rsidP="00CD09AF">
      <w:pPr>
        <w:numPr>
          <w:ilvl w:val="0"/>
          <w:numId w:val="18"/>
        </w:numPr>
        <w:ind w:left="1418" w:hanging="284"/>
        <w:jc w:val="both"/>
        <w:rPr>
          <w:color w:val="000000"/>
        </w:rPr>
      </w:pPr>
      <w:r w:rsidRPr="00AB3411">
        <w:rPr>
          <w:rFonts w:ascii="Zurich BT" w:hAnsi="Zurich BT" w:cs="Zurich BT"/>
          <w:color w:val="000000"/>
          <w:sz w:val="20"/>
          <w:szCs w:val="20"/>
        </w:rPr>
        <w:t>i</w:t>
      </w:r>
      <w:r w:rsidRPr="00AB14FA">
        <w:rPr>
          <w:rFonts w:ascii="Zurich BT" w:hAnsi="Zurich BT" w:cs="Zurich BT"/>
          <w:color w:val="000000"/>
          <w:sz w:val="20"/>
          <w:szCs w:val="20"/>
        </w:rPr>
        <w:t xml:space="preserve">n the event that the existing auditors cease to act as the auditors of the Borrower for any reason, </w:t>
      </w:r>
      <w:r w:rsidR="006A23D0" w:rsidRPr="00EC6814">
        <w:rPr>
          <w:rFonts w:ascii="Zurich BT" w:hAnsi="Zurich BT" w:cs="Zurich BT"/>
          <w:color w:val="000000"/>
          <w:sz w:val="20"/>
          <w:szCs w:val="20"/>
        </w:rPr>
        <w:t xml:space="preserve">the Borrower shall </w:t>
      </w:r>
      <w:r w:rsidRPr="00EC6814">
        <w:rPr>
          <w:rFonts w:ascii="Zurich BT" w:hAnsi="Zurich BT" w:cs="Zurich BT"/>
          <w:color w:val="000000"/>
          <w:sz w:val="20"/>
          <w:szCs w:val="20"/>
        </w:rPr>
        <w:t>promptly inform the Bank of the reasons for such cessation and shall appoint another firm of independent chartered accountants, acceptable to the Bank, in accordance with applicable laws.</w:t>
      </w:r>
    </w:p>
    <w:p w14:paraId="76856538" w14:textId="77777777" w:rsidR="0002144A" w:rsidRPr="00C363AE" w:rsidRDefault="00B20F48"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C500D0" w:rsidRPr="00AB3411">
        <w:rPr>
          <w:rFonts w:ascii="Zurich BT" w:hAnsi="Zurich BT" w:cs="Zurich BT"/>
          <w:color w:val="000000"/>
          <w:sz w:val="20"/>
          <w:szCs w:val="20"/>
        </w:rPr>
        <w:t>s</w:t>
      </w:r>
      <w:r w:rsidR="00C500D0" w:rsidRPr="00AB14FA">
        <w:rPr>
          <w:rFonts w:ascii="Zurich BT" w:hAnsi="Zurich BT" w:cs="Zurich BT"/>
          <w:color w:val="000000"/>
          <w:sz w:val="20"/>
          <w:szCs w:val="20"/>
        </w:rPr>
        <w:t xml:space="preserve">hall, </w:t>
      </w:r>
      <w:r w:rsidR="00C500D0" w:rsidRPr="00C363AE">
        <w:rPr>
          <w:rFonts w:ascii="Zurich BT" w:hAnsi="Zurich BT" w:cs="Zurich BT"/>
          <w:color w:val="000000"/>
          <w:sz w:val="20"/>
          <w:szCs w:val="20"/>
        </w:rPr>
        <w:t xml:space="preserve">promptly obtain, maintain and comply with the terms of all </w:t>
      </w:r>
      <w:proofErr w:type="spellStart"/>
      <w:r w:rsidR="00C500D0" w:rsidRPr="00C363AE">
        <w:rPr>
          <w:rFonts w:ascii="Zurich BT" w:hAnsi="Zurich BT" w:cs="Zurich BT"/>
          <w:color w:val="000000"/>
          <w:sz w:val="20"/>
          <w:szCs w:val="20"/>
        </w:rPr>
        <w:t>authorisations</w:t>
      </w:r>
      <w:proofErr w:type="spellEnd"/>
      <w:r w:rsidR="00C500D0" w:rsidRPr="00C363AE">
        <w:rPr>
          <w:rFonts w:ascii="Zurich BT" w:hAnsi="Zurich BT" w:cs="Zurich BT"/>
          <w:color w:val="000000"/>
          <w:sz w:val="20"/>
          <w:szCs w:val="20"/>
        </w:rPr>
        <w:t xml:space="preserve"> necessary for entering into or performing its obligations under the Transaction Documents</w:t>
      </w:r>
      <w:r w:rsidR="00DD7226">
        <w:rPr>
          <w:rFonts w:ascii="Zurich BT" w:hAnsi="Zurich BT" w:cs="Zurich BT"/>
          <w:color w:val="000000"/>
          <w:sz w:val="20"/>
          <w:szCs w:val="20"/>
        </w:rPr>
        <w:t xml:space="preserve"> </w:t>
      </w:r>
      <w:r w:rsidR="00C500D0" w:rsidRPr="00C363AE">
        <w:rPr>
          <w:rFonts w:ascii="Zurich BT" w:hAnsi="Zurich BT" w:cs="Zurich BT"/>
          <w:color w:val="000000"/>
          <w:sz w:val="20"/>
          <w:szCs w:val="20"/>
        </w:rPr>
        <w:t>or for conducting its business and operations</w:t>
      </w:r>
      <w:r w:rsidR="00D12B09" w:rsidRPr="00AB3411">
        <w:rPr>
          <w:rFonts w:ascii="Zurich BT" w:hAnsi="Zurich BT" w:cs="Zurich BT"/>
          <w:color w:val="000000"/>
          <w:sz w:val="20"/>
          <w:szCs w:val="20"/>
        </w:rPr>
        <w:t>.</w:t>
      </w:r>
    </w:p>
    <w:p w14:paraId="76891D1C" w14:textId="77777777" w:rsidR="0010298D" w:rsidRPr="00AB3411" w:rsidRDefault="00B20F48"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C500D0" w:rsidRPr="00AB3411">
        <w:rPr>
          <w:rFonts w:ascii="Zurich BT" w:hAnsi="Zurich BT" w:cs="Zurich BT"/>
          <w:color w:val="000000"/>
          <w:sz w:val="20"/>
          <w:szCs w:val="20"/>
        </w:rPr>
        <w:t xml:space="preserve">shall </w:t>
      </w:r>
      <w:r w:rsidR="0002144A" w:rsidRPr="00C363AE">
        <w:rPr>
          <w:rFonts w:ascii="Zurich BT" w:hAnsi="Zurich BT" w:cs="Zurich BT"/>
          <w:color w:val="000000"/>
          <w:sz w:val="20"/>
          <w:szCs w:val="20"/>
        </w:rPr>
        <w:t xml:space="preserve">conduct its business and operations </w:t>
      </w:r>
      <w:r w:rsidR="00D6141E" w:rsidRPr="00AB3411">
        <w:rPr>
          <w:rFonts w:ascii="Zurich BT" w:hAnsi="Zurich BT" w:cs="Zurich BT"/>
          <w:color w:val="000000"/>
          <w:sz w:val="20"/>
          <w:szCs w:val="20"/>
        </w:rPr>
        <w:t xml:space="preserve">in accordance with prudent and accepted </w:t>
      </w:r>
      <w:r w:rsidR="00D6141E" w:rsidRPr="00AB14FA">
        <w:rPr>
          <w:rFonts w:ascii="Zurich BT" w:hAnsi="Zurich BT" w:cs="Zurich BT"/>
          <w:color w:val="000000"/>
          <w:sz w:val="20"/>
          <w:szCs w:val="20"/>
        </w:rPr>
        <w:t xml:space="preserve">industry standards </w:t>
      </w:r>
      <w:r w:rsidR="00D6141E" w:rsidRPr="00D12B09">
        <w:rPr>
          <w:rFonts w:ascii="Zurich BT" w:hAnsi="Zurich BT" w:cs="Zurich BT"/>
          <w:color w:val="000000"/>
          <w:sz w:val="20"/>
          <w:szCs w:val="20"/>
        </w:rPr>
        <w:t xml:space="preserve">and </w:t>
      </w:r>
      <w:r w:rsidR="0002144A" w:rsidRPr="00C363AE">
        <w:rPr>
          <w:rFonts w:ascii="Zurich BT" w:hAnsi="Zurich BT" w:cs="Zurich BT"/>
          <w:color w:val="000000"/>
          <w:sz w:val="20"/>
          <w:szCs w:val="20"/>
        </w:rPr>
        <w:t>with due diligence and efficiency and in accordance with sound technical, financial and managerial standards and business practices</w:t>
      </w:r>
      <w:r w:rsidR="00D12B09" w:rsidRPr="00AB3411">
        <w:rPr>
          <w:rFonts w:ascii="Zurich BT" w:hAnsi="Zurich BT" w:cs="Zurich BT"/>
          <w:color w:val="000000"/>
          <w:sz w:val="20"/>
          <w:szCs w:val="20"/>
        </w:rPr>
        <w:t>.</w:t>
      </w:r>
    </w:p>
    <w:p w14:paraId="052EC079" w14:textId="77777777" w:rsidR="0010298D" w:rsidRPr="00AB3411" w:rsidRDefault="006A23D0"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shall </w:t>
      </w:r>
      <w:r w:rsidR="0010298D" w:rsidRPr="00AB14FA">
        <w:rPr>
          <w:rFonts w:ascii="Zurich BT" w:hAnsi="Zurich BT" w:cs="Zurich BT"/>
          <w:color w:val="000000"/>
          <w:sz w:val="20"/>
          <w:szCs w:val="20"/>
        </w:rPr>
        <w:t>keep and maintain in accordance with good business practice and applicable laws, all statutory books, books of accounts, bank statements and other records of the Borrower and in particular, maintain records showing the operations and financial conditions of the Borrower and such records shall be ope</w:t>
      </w:r>
      <w:r w:rsidR="0010298D" w:rsidRPr="00D12B09">
        <w:rPr>
          <w:rFonts w:ascii="Zurich BT" w:hAnsi="Zurich BT" w:cs="Zurich BT"/>
          <w:color w:val="000000"/>
          <w:sz w:val="20"/>
          <w:szCs w:val="20"/>
        </w:rPr>
        <w:t xml:space="preserve">n to examination by the Bank and / or its </w:t>
      </w:r>
      <w:proofErr w:type="spellStart"/>
      <w:r w:rsidR="0010298D" w:rsidRPr="00D12B09">
        <w:rPr>
          <w:rFonts w:ascii="Zurich BT" w:hAnsi="Zurich BT" w:cs="Zurich BT"/>
          <w:color w:val="000000"/>
          <w:sz w:val="20"/>
          <w:szCs w:val="20"/>
        </w:rPr>
        <w:t>authorised</w:t>
      </w:r>
      <w:proofErr w:type="spellEnd"/>
      <w:r w:rsidR="0010298D" w:rsidRPr="00D12B09">
        <w:rPr>
          <w:rFonts w:ascii="Zurich BT" w:hAnsi="Zurich BT" w:cs="Zurich BT"/>
          <w:color w:val="000000"/>
          <w:sz w:val="20"/>
          <w:szCs w:val="20"/>
        </w:rPr>
        <w:t xml:space="preserve"> representatives.</w:t>
      </w:r>
    </w:p>
    <w:p w14:paraId="6D9A9AD3" w14:textId="5F6FA207" w:rsidR="00B5780D" w:rsidRPr="00102B26" w:rsidRDefault="009216D0"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 xml:space="preserve">it </w:t>
      </w:r>
      <w:r w:rsidR="006A23D0" w:rsidRPr="00AB14FA">
        <w:rPr>
          <w:rFonts w:ascii="Zurich BT" w:hAnsi="Zurich BT" w:cs="Zurich BT"/>
          <w:color w:val="000000"/>
          <w:sz w:val="20"/>
          <w:szCs w:val="20"/>
        </w:rPr>
        <w:t>shall</w:t>
      </w:r>
      <w:r w:rsidR="00B5780D">
        <w:rPr>
          <w:rFonts w:ascii="Zurich BT" w:hAnsi="Zurich BT" w:cs="Zurich BT"/>
          <w:color w:val="000000"/>
          <w:sz w:val="20"/>
          <w:szCs w:val="20"/>
        </w:rPr>
        <w:t xml:space="preserve"> </w:t>
      </w:r>
      <w:r w:rsidR="00B5780D" w:rsidRPr="00102B26">
        <w:rPr>
          <w:rFonts w:ascii="Zurich BT" w:hAnsi="Zurich BT" w:cs="Zurich BT"/>
          <w:color w:val="000000"/>
          <w:sz w:val="20"/>
          <w:szCs w:val="20"/>
        </w:rPr>
        <w:t xml:space="preserve">permit or cause the </w:t>
      </w:r>
      <w:r w:rsidR="001230AD">
        <w:rPr>
          <w:rFonts w:ascii="Zurich BT" w:hAnsi="Zurich BT" w:cs="Zurich BT"/>
          <w:color w:val="000000"/>
          <w:sz w:val="20"/>
          <w:szCs w:val="20"/>
        </w:rPr>
        <w:t>S</w:t>
      </w:r>
      <w:r w:rsidR="00B5780D" w:rsidRPr="00102B26">
        <w:rPr>
          <w:rFonts w:ascii="Zurich BT" w:hAnsi="Zurich BT" w:cs="Zurich BT"/>
          <w:color w:val="000000"/>
          <w:sz w:val="20"/>
          <w:szCs w:val="20"/>
        </w:rPr>
        <w:t xml:space="preserve">ecurity </w:t>
      </w:r>
      <w:r w:rsidR="001230AD">
        <w:rPr>
          <w:rFonts w:ascii="Zurich BT" w:hAnsi="Zurich BT" w:cs="Zurich BT"/>
          <w:color w:val="000000"/>
          <w:sz w:val="20"/>
          <w:szCs w:val="20"/>
        </w:rPr>
        <w:t>P</w:t>
      </w:r>
      <w:r w:rsidR="00B5780D" w:rsidRPr="00102B26">
        <w:rPr>
          <w:rFonts w:ascii="Zurich BT" w:hAnsi="Zurich BT" w:cs="Zurich BT"/>
          <w:color w:val="000000"/>
          <w:sz w:val="20"/>
          <w:szCs w:val="20"/>
        </w:rPr>
        <w:t xml:space="preserve">rovider to permit, the Bank or such other persons as may be </w:t>
      </w:r>
      <w:proofErr w:type="spellStart"/>
      <w:r w:rsidR="00B5780D" w:rsidRPr="00102B26">
        <w:rPr>
          <w:rFonts w:ascii="Zurich BT" w:hAnsi="Zurich BT" w:cs="Zurich BT"/>
          <w:color w:val="000000"/>
          <w:sz w:val="20"/>
          <w:szCs w:val="20"/>
        </w:rPr>
        <w:t>authorised</w:t>
      </w:r>
      <w:proofErr w:type="spellEnd"/>
      <w:r w:rsidR="00B5780D" w:rsidRPr="00102B26">
        <w:rPr>
          <w:rFonts w:ascii="Zurich BT" w:hAnsi="Zurich BT" w:cs="Zurich BT"/>
          <w:color w:val="000000"/>
          <w:sz w:val="20"/>
          <w:szCs w:val="20"/>
        </w:rPr>
        <w:t xml:space="preserve"> by the Bank, to inspect its premises, units, projects, assets, documents and other materials, at reasonable times. The Borrower shall ensure full co-operation and assistance to the Bank or any person so authorized by the Bank, including allowing the taking of any copies or extracts, as may be required by the Bank or persons authorized by it. The cost and expenses of any such visit or inspection shall be borne by the Borrower;</w:t>
      </w:r>
    </w:p>
    <w:p w14:paraId="5F328BAF" w14:textId="76F5D00A" w:rsidR="0010298D" w:rsidRPr="00E369B0" w:rsidRDefault="00B5780D" w:rsidP="00CD09AF">
      <w:pPr>
        <w:numPr>
          <w:ilvl w:val="0"/>
          <w:numId w:val="18"/>
        </w:numPr>
        <w:ind w:left="1418" w:hanging="284"/>
        <w:jc w:val="both"/>
      </w:pPr>
      <w:r w:rsidRPr="00102B26">
        <w:rPr>
          <w:rFonts w:ascii="Zurich BT" w:hAnsi="Zurich BT" w:cs="Zurich BT"/>
          <w:color w:val="000000"/>
          <w:sz w:val="20"/>
          <w:szCs w:val="20"/>
        </w:rPr>
        <w:t>allow the Bank to appoint, whenever it considers necessary, upon the occurrence of an Event of Default, chartered accountants, cost accountants, forensic experts or other consultants for carrying out concurrent or special audit or examination of the Borrower. The cost and expenses of any such audit or examination shall be borne by the Borrower;</w:t>
      </w:r>
    </w:p>
    <w:p w14:paraId="31259C4E" w14:textId="77777777" w:rsidR="00BD4FD6" w:rsidRPr="00AB3411" w:rsidRDefault="006A23D0" w:rsidP="00CD09AF">
      <w:pPr>
        <w:pStyle w:val="BodyText3"/>
        <w:numPr>
          <w:ilvl w:val="0"/>
          <w:numId w:val="18"/>
        </w:numPr>
        <w:tabs>
          <w:tab w:val="left" w:pos="993"/>
          <w:tab w:val="left" w:pos="1260"/>
        </w:tabs>
        <w:ind w:left="1418" w:hanging="284"/>
        <w:rPr>
          <w:sz w:val="20"/>
          <w:szCs w:val="20"/>
        </w:rPr>
      </w:pPr>
      <w:r w:rsidRPr="00AB3411">
        <w:rPr>
          <w:sz w:val="20"/>
          <w:szCs w:val="20"/>
        </w:rPr>
        <w:t xml:space="preserve">it shall </w:t>
      </w:r>
      <w:r w:rsidR="00194659" w:rsidRPr="00AB14FA">
        <w:rPr>
          <w:sz w:val="20"/>
          <w:szCs w:val="20"/>
        </w:rPr>
        <w:t>e</w:t>
      </w:r>
      <w:r w:rsidR="00BD4FD6" w:rsidRPr="00AB14FA">
        <w:rPr>
          <w:sz w:val="20"/>
          <w:szCs w:val="20"/>
        </w:rPr>
        <w:t>nsure that its aggregate busi</w:t>
      </w:r>
      <w:r w:rsidR="00BD4FD6" w:rsidRPr="00D12B09">
        <w:rPr>
          <w:iCs w:val="0"/>
          <w:sz w:val="20"/>
          <w:szCs w:val="20"/>
        </w:rPr>
        <w:t>ness with banks, including deferred payment facilities, foreign exchange, deposits and bill business will be shared with the Bank in such manner as may be decided by the Bank.</w:t>
      </w:r>
    </w:p>
    <w:p w14:paraId="0AEA2D1D" w14:textId="77777777" w:rsidR="00BD4FD6" w:rsidRPr="00AB3411" w:rsidRDefault="006A23D0" w:rsidP="00CD09AF">
      <w:pPr>
        <w:numPr>
          <w:ilvl w:val="0"/>
          <w:numId w:val="18"/>
        </w:numPr>
        <w:ind w:left="1418" w:hanging="284"/>
        <w:jc w:val="both"/>
        <w:rPr>
          <w:rFonts w:ascii="Zurich BT" w:hAnsi="Zurich BT" w:cs="Zurich BT"/>
          <w:color w:val="000000"/>
          <w:sz w:val="20"/>
          <w:szCs w:val="20"/>
        </w:rPr>
      </w:pPr>
      <w:r w:rsidRPr="00AB3411">
        <w:rPr>
          <w:rFonts w:ascii="Zurich BT" w:hAnsi="Zurich BT" w:cs="Zurich BT"/>
          <w:color w:val="000000"/>
          <w:sz w:val="20"/>
          <w:szCs w:val="20"/>
        </w:rPr>
        <w:t>i</w:t>
      </w:r>
      <w:r w:rsidRPr="00AB14FA">
        <w:rPr>
          <w:rFonts w:ascii="Zurich BT" w:hAnsi="Zurich BT" w:cs="Zurich BT"/>
          <w:color w:val="000000"/>
          <w:sz w:val="20"/>
          <w:szCs w:val="20"/>
        </w:rPr>
        <w:t xml:space="preserve">t </w:t>
      </w:r>
      <w:r w:rsidR="00194659" w:rsidRPr="00AB14FA">
        <w:rPr>
          <w:rFonts w:ascii="Zurich BT" w:hAnsi="Zurich BT" w:cs="Zurich BT"/>
          <w:color w:val="000000"/>
          <w:sz w:val="20"/>
          <w:szCs w:val="20"/>
        </w:rPr>
        <w:t>i</w:t>
      </w:r>
      <w:r w:rsidR="00BD4FD6" w:rsidRPr="00D12B09">
        <w:rPr>
          <w:rFonts w:ascii="Zurich BT" w:hAnsi="Zurich BT" w:cs="Zurich BT"/>
          <w:color w:val="000000"/>
          <w:sz w:val="20"/>
          <w:szCs w:val="20"/>
        </w:rPr>
        <w:t xml:space="preserve">s not </w:t>
      </w:r>
      <w:r w:rsidR="00B35EF6">
        <w:rPr>
          <w:rFonts w:ascii="Zurich BT" w:hAnsi="Zurich BT" w:cs="Zurich BT"/>
          <w:color w:val="000000"/>
          <w:sz w:val="20"/>
          <w:szCs w:val="20"/>
        </w:rPr>
        <w:t>and</w:t>
      </w:r>
      <w:r w:rsidR="00B35EF6" w:rsidRPr="00D12B09">
        <w:rPr>
          <w:rFonts w:ascii="Zurich BT" w:hAnsi="Zurich BT" w:cs="Zurich BT"/>
          <w:color w:val="000000"/>
          <w:sz w:val="20"/>
          <w:szCs w:val="20"/>
        </w:rPr>
        <w:t xml:space="preserve"> </w:t>
      </w:r>
      <w:r w:rsidR="00BD4FD6" w:rsidRPr="00D12B09">
        <w:rPr>
          <w:rFonts w:ascii="Zurich BT" w:hAnsi="Zurich BT" w:cs="Zurich BT"/>
          <w:color w:val="000000"/>
          <w:sz w:val="20"/>
          <w:szCs w:val="20"/>
        </w:rPr>
        <w:t xml:space="preserve">will not be entitled to and will not claim immunity for itself or any of its assets from suit, execution, attachment or other legal process in any proceedings in relation of the Transaction Documents. </w:t>
      </w:r>
    </w:p>
    <w:p w14:paraId="54D15DAB" w14:textId="77777777" w:rsidR="00E70DA6" w:rsidRPr="008D629D" w:rsidRDefault="007C41AA" w:rsidP="00CD09AF">
      <w:pPr>
        <w:numPr>
          <w:ilvl w:val="0"/>
          <w:numId w:val="18"/>
        </w:numPr>
        <w:ind w:left="1418" w:hanging="284"/>
        <w:jc w:val="both"/>
        <w:rPr>
          <w:color w:val="000000"/>
        </w:rPr>
      </w:pPr>
      <w:r w:rsidRPr="00E70DA6">
        <w:rPr>
          <w:rFonts w:ascii="Zurich BT" w:hAnsi="Zurich BT" w:cs="Zurich BT"/>
          <w:color w:val="000000"/>
          <w:sz w:val="20"/>
          <w:szCs w:val="20"/>
        </w:rPr>
        <w:t>i</w:t>
      </w:r>
      <w:r w:rsidR="00BD4FD6" w:rsidRPr="00E70DA6">
        <w:rPr>
          <w:rFonts w:ascii="Zurich BT" w:hAnsi="Zurich BT" w:cs="Zurich BT"/>
          <w:color w:val="000000"/>
          <w:sz w:val="20"/>
          <w:szCs w:val="20"/>
        </w:rPr>
        <w:t>f required</w:t>
      </w:r>
      <w:r w:rsidR="009216D0" w:rsidRPr="00E70DA6">
        <w:rPr>
          <w:rFonts w:ascii="Zurich BT" w:hAnsi="Zurich BT" w:cs="Zurich BT"/>
          <w:color w:val="000000"/>
          <w:sz w:val="20"/>
          <w:szCs w:val="20"/>
        </w:rPr>
        <w:t xml:space="preserve"> by the Bank</w:t>
      </w:r>
      <w:r w:rsidR="00BD4FD6" w:rsidRPr="00E70DA6">
        <w:rPr>
          <w:rFonts w:ascii="Zurich BT" w:hAnsi="Zurich BT" w:cs="Zurich BT"/>
          <w:color w:val="000000"/>
          <w:sz w:val="20"/>
          <w:szCs w:val="20"/>
        </w:rPr>
        <w:t xml:space="preserve">, </w:t>
      </w:r>
      <w:r w:rsidR="009216D0" w:rsidRPr="00E70DA6">
        <w:rPr>
          <w:rFonts w:ascii="Zurich BT" w:hAnsi="Zurich BT" w:cs="Zurich BT"/>
          <w:color w:val="000000"/>
          <w:sz w:val="20"/>
          <w:szCs w:val="20"/>
        </w:rPr>
        <w:t xml:space="preserve">it shall </w:t>
      </w:r>
      <w:r w:rsidR="00BD4FD6" w:rsidRPr="00E70DA6">
        <w:rPr>
          <w:rFonts w:ascii="Zurich BT" w:hAnsi="Zurich BT" w:cs="Zurich BT"/>
          <w:color w:val="000000"/>
          <w:sz w:val="20"/>
          <w:szCs w:val="20"/>
        </w:rPr>
        <w:t xml:space="preserve">undertake and /or procure undertaking(s) from such persons as may be specified by the Bank in the form required by the Bank, whereby </w:t>
      </w:r>
      <w:r w:rsidR="00511006" w:rsidRPr="00E70DA6">
        <w:rPr>
          <w:rFonts w:ascii="Zurich BT" w:hAnsi="Zurich BT" w:cs="Zurich BT"/>
          <w:color w:val="000000"/>
          <w:sz w:val="20"/>
          <w:szCs w:val="20"/>
        </w:rPr>
        <w:t>such person(s)</w:t>
      </w:r>
      <w:r w:rsidR="00BD4FD6" w:rsidRPr="00E70DA6">
        <w:rPr>
          <w:rFonts w:ascii="Zurich BT" w:hAnsi="Zurich BT" w:cs="Zurich BT"/>
          <w:color w:val="000000"/>
          <w:sz w:val="20"/>
          <w:szCs w:val="20"/>
        </w:rPr>
        <w:t xml:space="preserve"> shall take the responsibility for making arrangements satisfactory to the Bank for meeting the shortfall, if any, in the resources of the Borrower for </w:t>
      </w:r>
      <w:r w:rsidR="00511006" w:rsidRPr="00E70DA6">
        <w:rPr>
          <w:rFonts w:ascii="Zurich BT" w:hAnsi="Zurich BT" w:cs="Zurich BT"/>
          <w:color w:val="000000"/>
          <w:sz w:val="20"/>
          <w:szCs w:val="20"/>
        </w:rPr>
        <w:t xml:space="preserve">meeting </w:t>
      </w:r>
      <w:r w:rsidR="00BD4FD6" w:rsidRPr="00E70DA6">
        <w:rPr>
          <w:rFonts w:ascii="Zurich BT" w:hAnsi="Zurich BT" w:cs="Zurich BT"/>
          <w:color w:val="000000"/>
          <w:sz w:val="20"/>
          <w:szCs w:val="20"/>
        </w:rPr>
        <w:t>working capital requirement and /or any of its project</w:t>
      </w:r>
      <w:r w:rsidR="00F76D58" w:rsidRPr="00E70DA6">
        <w:rPr>
          <w:rFonts w:ascii="Zurich BT" w:hAnsi="Zurich BT" w:cs="Zurich BT"/>
          <w:color w:val="000000"/>
          <w:sz w:val="20"/>
          <w:szCs w:val="20"/>
        </w:rPr>
        <w:t xml:space="preserve"> and/or in relation to its debt servicing </w:t>
      </w:r>
      <w:r w:rsidR="00D85BE9" w:rsidRPr="00E70DA6">
        <w:rPr>
          <w:rFonts w:ascii="Zurich BT" w:hAnsi="Zurich BT" w:cs="Zurich BT"/>
          <w:color w:val="000000"/>
          <w:sz w:val="20"/>
          <w:szCs w:val="20"/>
        </w:rPr>
        <w:t>obligations</w:t>
      </w:r>
      <w:r w:rsidR="00BD4FD6" w:rsidRPr="00E70DA6">
        <w:rPr>
          <w:rFonts w:ascii="Zurich BT" w:hAnsi="Zurich BT" w:cs="Zurich BT"/>
          <w:color w:val="000000"/>
          <w:sz w:val="20"/>
          <w:szCs w:val="20"/>
        </w:rPr>
        <w:t>. The Borrower shall join in such undertakings procured from such other persons as a confirming party. The funds brought in to meet the shortfall in the resources of the Borrower for working capital and /or for any of its project, shall be in such form and manner and on such terms as may be required by the Bank.</w:t>
      </w:r>
    </w:p>
    <w:p w14:paraId="67647C83" w14:textId="1CD1E393" w:rsidR="00F622DD" w:rsidRPr="008A28F6" w:rsidRDefault="009216D0" w:rsidP="00CD09AF">
      <w:pPr>
        <w:numPr>
          <w:ilvl w:val="0"/>
          <w:numId w:val="18"/>
        </w:numPr>
        <w:ind w:left="1418" w:hanging="284"/>
        <w:jc w:val="both"/>
        <w:rPr>
          <w:rFonts w:ascii="Zurich BT" w:hAnsi="Zurich BT"/>
          <w:color w:val="000000"/>
          <w:sz w:val="20"/>
        </w:rPr>
      </w:pPr>
      <w:r w:rsidRPr="00F622DD">
        <w:rPr>
          <w:rFonts w:ascii="Zurich BT" w:hAnsi="Zurich BT" w:cs="Zurich BT"/>
          <w:color w:val="000000"/>
          <w:sz w:val="20"/>
          <w:szCs w:val="20"/>
        </w:rPr>
        <w:t xml:space="preserve">it shall </w:t>
      </w:r>
      <w:r w:rsidR="00BD4FD6" w:rsidRPr="00F622DD">
        <w:rPr>
          <w:rFonts w:ascii="Zurich BT" w:hAnsi="Zurich BT" w:cs="Zurich BT"/>
          <w:color w:val="000000"/>
          <w:sz w:val="20"/>
          <w:szCs w:val="20"/>
        </w:rPr>
        <w:t>indemnify and keep the Bank indemnified against any cost, loss, liability or third party claims (including legal fees and any applicable indirect taxes) incurred by the Bank arising out of or in connection with each of the Facilities (including any instruments</w:t>
      </w:r>
      <w:r w:rsidR="00511006" w:rsidRPr="00F622DD">
        <w:rPr>
          <w:rFonts w:ascii="Zurich BT" w:hAnsi="Zurich BT" w:cs="Zurich BT"/>
          <w:color w:val="000000"/>
          <w:sz w:val="20"/>
          <w:szCs w:val="20"/>
        </w:rPr>
        <w:t xml:space="preserve"> and</w:t>
      </w:r>
      <w:r w:rsidR="00BD4FD6" w:rsidRPr="00F622DD">
        <w:rPr>
          <w:rFonts w:ascii="Zurich BT" w:hAnsi="Zurich BT" w:cs="Zurich BT"/>
          <w:color w:val="000000"/>
          <w:sz w:val="20"/>
          <w:szCs w:val="20"/>
        </w:rPr>
        <w:t xml:space="preserve"> documents under the Facilities) and /or the Transaction Documents and/or due to any breach by the Borrower of the Sanctions or any action taken by the Bank on account of breach of the Sanctions.</w:t>
      </w:r>
      <w:r w:rsidR="003B367A">
        <w:rPr>
          <w:rFonts w:ascii="Zurich BT" w:hAnsi="Zurich BT" w:cs="Zurich BT"/>
          <w:color w:val="000000"/>
          <w:sz w:val="20"/>
          <w:szCs w:val="20"/>
        </w:rPr>
        <w:t xml:space="preserve"> </w:t>
      </w:r>
      <w:r w:rsidR="000D186F">
        <w:rPr>
          <w:rFonts w:ascii="Zurich BT" w:hAnsi="Zurich BT" w:cs="Zurich BT"/>
          <w:color w:val="000000"/>
          <w:sz w:val="20"/>
          <w:szCs w:val="20"/>
        </w:rPr>
        <w:t xml:space="preserve">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Borrower shall indemnify and keep the Bank indemnified </w:t>
      </w:r>
      <w:r w:rsidR="000D186F" w:rsidRPr="004E4508">
        <w:rPr>
          <w:rFonts w:ascii="Zurich BT" w:hAnsi="Zurich BT" w:cs="Zurich BT"/>
          <w:color w:val="000000"/>
          <w:sz w:val="20"/>
          <w:szCs w:val="20"/>
        </w:rPr>
        <w:t>against any cost</w:t>
      </w:r>
      <w:r w:rsidR="000D186F">
        <w:rPr>
          <w:rFonts w:ascii="Zurich BT" w:hAnsi="Zurich BT" w:cs="Zurich BT"/>
          <w:color w:val="000000"/>
          <w:sz w:val="20"/>
          <w:szCs w:val="20"/>
        </w:rPr>
        <w:t xml:space="preserve">, loss, liability or claims incurred </w:t>
      </w:r>
      <w:r w:rsidR="000D186F" w:rsidRPr="004E4508">
        <w:rPr>
          <w:rFonts w:ascii="Zurich BT" w:hAnsi="Zurich BT" w:cs="Zurich BT"/>
          <w:color w:val="000000"/>
          <w:sz w:val="20"/>
          <w:szCs w:val="20"/>
        </w:rPr>
        <w:t xml:space="preserve">by the Bank </w:t>
      </w:r>
      <w:r w:rsidR="000D186F">
        <w:rPr>
          <w:rFonts w:ascii="Zurich BT" w:hAnsi="Zurich BT" w:cs="Zurich BT"/>
          <w:color w:val="000000"/>
          <w:sz w:val="20"/>
          <w:szCs w:val="20"/>
        </w:rPr>
        <w:t xml:space="preserve">as a result of acting on </w:t>
      </w:r>
      <w:r w:rsidR="000D186F" w:rsidRPr="004E4508">
        <w:rPr>
          <w:rFonts w:ascii="Zurich BT" w:hAnsi="Zurich BT" w:cs="Zurich BT"/>
          <w:color w:val="000000"/>
          <w:sz w:val="20"/>
          <w:szCs w:val="20"/>
        </w:rPr>
        <w:t>instructions or information suffering</w:t>
      </w:r>
      <w:r w:rsidR="000D186F">
        <w:rPr>
          <w:rFonts w:ascii="Zurich BT" w:hAnsi="Zurich BT" w:cs="Zurich BT"/>
          <w:color w:val="000000"/>
          <w:sz w:val="20"/>
          <w:szCs w:val="20"/>
        </w:rPr>
        <w:t xml:space="preserve"> from any of the aforementioned defects.</w:t>
      </w:r>
    </w:p>
    <w:p w14:paraId="6034E328" w14:textId="77777777" w:rsidR="006F72A9" w:rsidRDefault="00494007" w:rsidP="00CD09AF">
      <w:pPr>
        <w:numPr>
          <w:ilvl w:val="0"/>
          <w:numId w:val="18"/>
        </w:numPr>
        <w:ind w:left="1418" w:hanging="284"/>
        <w:jc w:val="both"/>
        <w:rPr>
          <w:sz w:val="20"/>
          <w:szCs w:val="20"/>
        </w:rPr>
      </w:pPr>
      <w:r w:rsidRPr="00AB3411">
        <w:rPr>
          <w:rFonts w:ascii="Zurich BT" w:hAnsi="Zurich BT" w:cs="Zurich BT"/>
          <w:color w:val="000000"/>
          <w:sz w:val="20"/>
          <w:szCs w:val="20"/>
        </w:rPr>
        <w:t>the Bank shall have the right to declare the Borrower and guarantor</w:t>
      </w:r>
      <w:r w:rsidRPr="00AB14FA">
        <w:rPr>
          <w:rFonts w:ascii="Zurich BT" w:hAnsi="Zurich BT" w:cs="Zurich BT"/>
          <w:color w:val="000000"/>
          <w:sz w:val="20"/>
          <w:szCs w:val="20"/>
        </w:rPr>
        <w:t xml:space="preserve">(s), if any, a </w:t>
      </w:r>
      <w:proofErr w:type="spellStart"/>
      <w:r w:rsidRPr="00AB14FA">
        <w:rPr>
          <w:rFonts w:ascii="Zurich BT" w:hAnsi="Zurich BT" w:cs="Zurich BT"/>
          <w:color w:val="000000"/>
          <w:sz w:val="20"/>
          <w:szCs w:val="20"/>
        </w:rPr>
        <w:t>wilful</w:t>
      </w:r>
      <w:proofErr w:type="spellEnd"/>
      <w:r w:rsidRPr="00AB14FA">
        <w:rPr>
          <w:rFonts w:ascii="Zurich BT" w:hAnsi="Zurich BT" w:cs="Zurich BT"/>
          <w:color w:val="000000"/>
          <w:sz w:val="20"/>
          <w:szCs w:val="20"/>
        </w:rPr>
        <w:t xml:space="preserve"> defaulter, in accordance with the guidelines laid down by RBI</w:t>
      </w:r>
      <w:r w:rsidRPr="00D12B09">
        <w:rPr>
          <w:rFonts w:ascii="Zurich BT" w:hAnsi="Zurich BT" w:cs="Zurich BT"/>
          <w:color w:val="000000"/>
          <w:sz w:val="20"/>
          <w:szCs w:val="20"/>
        </w:rPr>
        <w:t>.</w:t>
      </w:r>
      <w:r w:rsidR="00BD4FD6" w:rsidRPr="00AB3411">
        <w:rPr>
          <w:rFonts w:ascii="Zurich BT" w:hAnsi="Zurich BT" w:cs="Zurich BT"/>
          <w:color w:val="000000"/>
          <w:sz w:val="20"/>
          <w:szCs w:val="20"/>
        </w:rPr>
        <w:t xml:space="preserve"> </w:t>
      </w:r>
    </w:p>
    <w:p w14:paraId="3770D8DD" w14:textId="0D321784" w:rsidR="001A1396" w:rsidRPr="006F72A9" w:rsidRDefault="00863055" w:rsidP="00CD09AF">
      <w:pPr>
        <w:numPr>
          <w:ilvl w:val="0"/>
          <w:numId w:val="18"/>
        </w:numPr>
        <w:tabs>
          <w:tab w:val="left" w:pos="1530"/>
        </w:tabs>
        <w:ind w:left="1530" w:hanging="450"/>
        <w:jc w:val="both"/>
        <w:rPr>
          <w:sz w:val="20"/>
          <w:szCs w:val="20"/>
        </w:rPr>
      </w:pPr>
      <w:r w:rsidRPr="006F72A9">
        <w:rPr>
          <w:rFonts w:ascii="Zurich BT" w:hAnsi="Zurich BT" w:cs="Zurich BT"/>
          <w:color w:val="000000"/>
          <w:sz w:val="20"/>
          <w:szCs w:val="20"/>
        </w:rPr>
        <w:t>in case the Borrower has a sole banking arrangement with the Bank, in terms of the RBI guidelines it shall seek prior consent of the Bank by giving a notice of 15 (fifteen) days before it seeks to establish a relationship with any other bank.</w:t>
      </w:r>
    </w:p>
    <w:p w14:paraId="69708261" w14:textId="03C8DADC" w:rsidR="001F5E0A" w:rsidRPr="00F270E2" w:rsidRDefault="001F5E0A" w:rsidP="00CD09AF">
      <w:pPr>
        <w:pStyle w:val="WW-Default"/>
        <w:numPr>
          <w:ilvl w:val="0"/>
          <w:numId w:val="18"/>
        </w:numPr>
        <w:ind w:left="1530" w:hanging="450"/>
        <w:jc w:val="both"/>
        <w:rPr>
          <w:rFonts w:ascii="Zurich BT" w:hAnsi="Zurich BT" w:cs="Zurich BT"/>
          <w:sz w:val="20"/>
          <w:szCs w:val="20"/>
        </w:rPr>
      </w:pPr>
      <w:r w:rsidRPr="000961E2">
        <w:rPr>
          <w:rFonts w:ascii="Zurich BT" w:hAnsi="Zurich BT" w:cs="Zurich BT"/>
          <w:sz w:val="20"/>
          <w:szCs w:val="20"/>
        </w:rPr>
        <w:t xml:space="preserve">if </w:t>
      </w:r>
      <w:r w:rsidR="00CD384A">
        <w:rPr>
          <w:rFonts w:ascii="Zurich BT" w:hAnsi="Zurich BT" w:cs="Zurich BT"/>
          <w:sz w:val="20"/>
          <w:szCs w:val="20"/>
        </w:rPr>
        <w:t xml:space="preserve">the </w:t>
      </w:r>
      <w:r w:rsidRPr="000961E2">
        <w:rPr>
          <w:rFonts w:ascii="Zurich BT" w:hAnsi="Zurich BT" w:cs="Zurich BT"/>
          <w:sz w:val="20"/>
          <w:szCs w:val="20"/>
        </w:rPr>
        <w:t xml:space="preserve">Bank has expressly or impliedly </w:t>
      </w:r>
      <w:r w:rsidRPr="008247AD">
        <w:rPr>
          <w:rFonts w:ascii="Zurich BT" w:hAnsi="Zurich BT" w:cs="Zurich BT"/>
          <w:sz w:val="20"/>
          <w:szCs w:val="20"/>
        </w:rPr>
        <w:t>allowed the Borrower to continue to</w:t>
      </w:r>
      <w:r>
        <w:rPr>
          <w:rFonts w:ascii="Zurich BT" w:hAnsi="Zurich BT" w:cs="Zurich BT"/>
          <w:sz w:val="20"/>
          <w:szCs w:val="20"/>
        </w:rPr>
        <w:t xml:space="preserve"> use the Facilities</w:t>
      </w:r>
      <w:r w:rsidRPr="008247AD">
        <w:rPr>
          <w:rFonts w:ascii="Zurich BT" w:hAnsi="Zurich BT" w:cs="Zurich BT"/>
          <w:sz w:val="20"/>
          <w:szCs w:val="20"/>
        </w:rPr>
        <w:t xml:space="preserve"> beyond the validity as specified in the CAL, then (</w:t>
      </w:r>
      <w:proofErr w:type="spellStart"/>
      <w:r w:rsidRPr="008247AD">
        <w:rPr>
          <w:rFonts w:ascii="Zurich BT" w:hAnsi="Zurich BT" w:cs="Zurich BT"/>
          <w:sz w:val="20"/>
          <w:szCs w:val="20"/>
        </w:rPr>
        <w:t>i</w:t>
      </w:r>
      <w:proofErr w:type="spellEnd"/>
      <w:r w:rsidRPr="008247AD">
        <w:rPr>
          <w:rFonts w:ascii="Zurich BT" w:hAnsi="Zurich BT" w:cs="Zurich BT"/>
          <w:sz w:val="20"/>
          <w:szCs w:val="20"/>
        </w:rPr>
        <w:t>) all the terms and conditions contained in the Facility Agreement and other Transaction Documents, shall co</w:t>
      </w:r>
      <w:r w:rsidR="006224EE">
        <w:rPr>
          <w:rFonts w:ascii="Zurich BT" w:hAnsi="Zurich BT" w:cs="Zurich BT"/>
          <w:sz w:val="20"/>
          <w:szCs w:val="20"/>
        </w:rPr>
        <w:t>ntinue to apply for the Facilities</w:t>
      </w:r>
      <w:r w:rsidRPr="008247AD">
        <w:rPr>
          <w:rFonts w:ascii="Zurich BT" w:hAnsi="Zurich BT" w:cs="Zurich BT"/>
          <w:sz w:val="20"/>
          <w:szCs w:val="20"/>
        </w:rPr>
        <w:t xml:space="preserve"> so </w:t>
      </w:r>
      <w:proofErr w:type="spellStart"/>
      <w:r w:rsidRPr="008247AD">
        <w:rPr>
          <w:rFonts w:ascii="Zurich BT" w:hAnsi="Zurich BT" w:cs="Zurich BT"/>
          <w:sz w:val="20"/>
          <w:szCs w:val="20"/>
        </w:rPr>
        <w:t>utilised</w:t>
      </w:r>
      <w:proofErr w:type="spellEnd"/>
      <w:r w:rsidRPr="008247AD">
        <w:rPr>
          <w:rFonts w:ascii="Zurich BT" w:hAnsi="Zurich BT" w:cs="Zurich BT"/>
          <w:sz w:val="20"/>
          <w:szCs w:val="20"/>
        </w:rPr>
        <w:t>; (ii)</w:t>
      </w:r>
      <w:r w:rsidRPr="000961E2">
        <w:rPr>
          <w:rFonts w:ascii="Zurich BT" w:hAnsi="Zurich BT" w:cs="Zurich BT"/>
          <w:sz w:val="20"/>
          <w:szCs w:val="20"/>
        </w:rPr>
        <w:t xml:space="preserve"> </w:t>
      </w:r>
      <w:r w:rsidRPr="008247AD">
        <w:rPr>
          <w:rFonts w:ascii="Zurich BT" w:hAnsi="Zurich BT" w:cs="Zurich BT"/>
          <w:sz w:val="20"/>
          <w:szCs w:val="20"/>
        </w:rPr>
        <w:t>all the existing security and/or contractual comfort, if any</w:t>
      </w:r>
      <w:r w:rsidR="00C64683">
        <w:rPr>
          <w:rFonts w:ascii="Zurich BT" w:hAnsi="Zurich BT" w:cs="Zurich BT"/>
          <w:sz w:val="20"/>
          <w:szCs w:val="20"/>
        </w:rPr>
        <w:t>, in respect of the Facilities</w:t>
      </w:r>
      <w:r w:rsidRPr="008247AD">
        <w:rPr>
          <w:rFonts w:ascii="Zurich BT" w:hAnsi="Zurich BT" w:cs="Zurich BT"/>
          <w:sz w:val="20"/>
          <w:szCs w:val="20"/>
        </w:rPr>
        <w:t xml:space="preserve">, shall remain in full force and effect and continue to </w:t>
      </w:r>
      <w:r w:rsidR="00294568">
        <w:rPr>
          <w:rFonts w:ascii="Zurich BT" w:hAnsi="Zurich BT" w:cs="Zurich BT"/>
          <w:sz w:val="20"/>
          <w:szCs w:val="20"/>
        </w:rPr>
        <w:t>secure the Facilities</w:t>
      </w:r>
      <w:r w:rsidRPr="008247AD">
        <w:rPr>
          <w:rFonts w:ascii="Zurich BT" w:hAnsi="Zurich BT" w:cs="Zurich BT"/>
          <w:sz w:val="20"/>
          <w:szCs w:val="20"/>
        </w:rPr>
        <w:t xml:space="preserve"> so </w:t>
      </w:r>
      <w:proofErr w:type="spellStart"/>
      <w:r w:rsidRPr="008247AD">
        <w:rPr>
          <w:rFonts w:ascii="Zurich BT" w:hAnsi="Zurich BT" w:cs="Zurich BT"/>
          <w:sz w:val="20"/>
          <w:szCs w:val="20"/>
        </w:rPr>
        <w:t>utilised</w:t>
      </w:r>
      <w:proofErr w:type="spellEnd"/>
      <w:r w:rsidRPr="008247AD">
        <w:rPr>
          <w:rFonts w:ascii="Zurich BT" w:hAnsi="Zurich BT" w:cs="Zurich BT"/>
          <w:sz w:val="20"/>
          <w:szCs w:val="20"/>
        </w:rPr>
        <w:t>.</w:t>
      </w:r>
      <w:r>
        <w:rPr>
          <w:rFonts w:ascii="Zurich BT" w:hAnsi="Zurich BT" w:cs="Zurich BT"/>
          <w:sz w:val="20"/>
          <w:szCs w:val="20"/>
        </w:rPr>
        <w:t xml:space="preserve"> </w:t>
      </w:r>
      <w:r w:rsidRPr="00EC77A6">
        <w:rPr>
          <w:rFonts w:ascii="Zurich BT" w:hAnsi="Zurich BT" w:cs="Zurich BT"/>
          <w:sz w:val="20"/>
          <w:szCs w:val="20"/>
        </w:rPr>
        <w:t xml:space="preserve"> </w:t>
      </w:r>
    </w:p>
    <w:p w14:paraId="4B8F79D7" w14:textId="673506CD" w:rsidR="00B5780D" w:rsidRPr="00102B26" w:rsidRDefault="00B5780D" w:rsidP="00CD09AF">
      <w:pPr>
        <w:numPr>
          <w:ilvl w:val="0"/>
          <w:numId w:val="18"/>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 xml:space="preserve">promptly authenticate and verify the Financial Information submitted by </w:t>
      </w:r>
      <w:r w:rsidR="004F66A4">
        <w:rPr>
          <w:rFonts w:ascii="Zurich BT" w:hAnsi="Zurich BT" w:cs="Zurich BT"/>
          <w:color w:val="000000"/>
          <w:sz w:val="20"/>
          <w:szCs w:val="20"/>
        </w:rPr>
        <w:t xml:space="preserve">the </w:t>
      </w:r>
      <w:r w:rsidRPr="00102B26">
        <w:rPr>
          <w:rFonts w:ascii="Zurich BT" w:hAnsi="Zurich BT" w:cs="Zurich BT"/>
          <w:color w:val="000000"/>
          <w:sz w:val="20"/>
          <w:szCs w:val="20"/>
        </w:rPr>
        <w:t>Bank, as and when requested by information utilities.</w:t>
      </w:r>
    </w:p>
    <w:p w14:paraId="5A4216AE" w14:textId="7215C111" w:rsidR="00B5780D" w:rsidRPr="00102B26" w:rsidRDefault="00B5780D" w:rsidP="00CD09AF">
      <w:pPr>
        <w:numPr>
          <w:ilvl w:val="0"/>
          <w:numId w:val="18"/>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 xml:space="preserve">ensure that its foreign currency exposures, if any, are suitably hedged to the satisfaction of </w:t>
      </w:r>
      <w:r w:rsidR="004F66A4">
        <w:rPr>
          <w:rFonts w:ascii="Zurich BT" w:hAnsi="Zurich BT" w:cs="Zurich BT"/>
          <w:color w:val="000000"/>
          <w:sz w:val="20"/>
          <w:szCs w:val="20"/>
        </w:rPr>
        <w:t>the</w:t>
      </w:r>
      <w:r w:rsidRPr="00102B26">
        <w:rPr>
          <w:rFonts w:ascii="Zurich BT" w:hAnsi="Zurich BT" w:cs="Zurich BT"/>
          <w:color w:val="000000"/>
          <w:sz w:val="20"/>
          <w:szCs w:val="20"/>
        </w:rPr>
        <w:t xml:space="preserve"> Bank (including without limitation, pursuant to a suitably authorized risk management policy as may be required by applicable law) and such hedging policy remains in full force and effect and updated from time to time, till all the monies due and payable under the Transaction Documents are fully paid to the satisfaction of </w:t>
      </w:r>
      <w:r w:rsidR="004F66A4">
        <w:rPr>
          <w:rFonts w:ascii="Zurich BT" w:hAnsi="Zurich BT" w:cs="Zurich BT"/>
          <w:color w:val="000000"/>
          <w:sz w:val="20"/>
          <w:szCs w:val="20"/>
        </w:rPr>
        <w:t>the</w:t>
      </w:r>
      <w:r w:rsidRPr="00102B26">
        <w:rPr>
          <w:rFonts w:ascii="Zurich BT" w:hAnsi="Zurich BT" w:cs="Zurich BT"/>
          <w:color w:val="000000"/>
          <w:sz w:val="20"/>
          <w:szCs w:val="20"/>
        </w:rPr>
        <w:t xml:space="preserve"> Bank; </w:t>
      </w:r>
    </w:p>
    <w:p w14:paraId="346CE86E" w14:textId="479C9021" w:rsidR="00B5780D" w:rsidRPr="00102B26" w:rsidRDefault="00086835" w:rsidP="00CD09AF">
      <w:pPr>
        <w:numPr>
          <w:ilvl w:val="0"/>
          <w:numId w:val="18"/>
        </w:numPr>
        <w:tabs>
          <w:tab w:val="left" w:pos="1560"/>
        </w:tabs>
        <w:ind w:left="1418" w:hanging="338"/>
        <w:jc w:val="both"/>
        <w:rPr>
          <w:rFonts w:ascii="Zurich BT" w:hAnsi="Zurich BT" w:cs="Zurich BT"/>
          <w:color w:val="000000"/>
          <w:sz w:val="20"/>
          <w:szCs w:val="20"/>
        </w:rPr>
      </w:pPr>
      <w:r>
        <w:rPr>
          <w:rFonts w:ascii="Zurich BT" w:hAnsi="Zurich BT" w:cs="Zurich BT"/>
          <w:color w:val="000000"/>
          <w:sz w:val="20"/>
          <w:szCs w:val="20"/>
        </w:rPr>
        <w:t xml:space="preserve">wherever applicable, </w:t>
      </w:r>
      <w:r w:rsidR="00B5780D" w:rsidRPr="00102B26">
        <w:rPr>
          <w:rFonts w:ascii="Zurich BT" w:hAnsi="Zurich BT" w:cs="Zurich BT"/>
          <w:color w:val="000000"/>
          <w:sz w:val="20"/>
          <w:szCs w:val="20"/>
        </w:rPr>
        <w:t>it shall, at all times, ensure compliance with the Reserve Bank of India guidelines on Loan System for Delivery of Bank Credit issued on December 05, 2018 (“</w:t>
      </w:r>
      <w:r w:rsidR="00B5780D" w:rsidRPr="00102B26">
        <w:rPr>
          <w:rFonts w:ascii="Zurich Blk BT" w:hAnsi="Zurich Blk BT" w:cs="Zurich BT"/>
          <w:color w:val="000000"/>
          <w:sz w:val="20"/>
          <w:szCs w:val="20"/>
        </w:rPr>
        <w:t>Guideline</w:t>
      </w:r>
      <w:r w:rsidR="00B5780D" w:rsidRPr="00102B26">
        <w:rPr>
          <w:rFonts w:ascii="Zurich BT" w:hAnsi="Zurich BT" w:cs="Zurich BT"/>
          <w:color w:val="000000"/>
          <w:sz w:val="20"/>
          <w:szCs w:val="20"/>
        </w:rPr>
        <w:t>”) during the tenure of the Facility. The Borrower further agrees that</w:t>
      </w:r>
      <w:r w:rsidR="00884939">
        <w:rPr>
          <w:rFonts w:ascii="Zurich BT" w:hAnsi="Zurich BT" w:cs="Zurich BT"/>
          <w:color w:val="000000"/>
          <w:sz w:val="20"/>
          <w:szCs w:val="20"/>
        </w:rPr>
        <w:t>, wherever the Guideline is applicable,</w:t>
      </w:r>
      <w:r w:rsidR="00B5780D" w:rsidRPr="00102B26">
        <w:rPr>
          <w:rFonts w:ascii="Zurich BT" w:hAnsi="Zurich BT" w:cs="Zurich BT"/>
          <w:color w:val="000000"/>
          <w:sz w:val="20"/>
          <w:szCs w:val="20"/>
        </w:rPr>
        <w:t xml:space="preserve"> the Bank shall be entitled to revise the </w:t>
      </w:r>
      <w:r w:rsidR="00782569">
        <w:rPr>
          <w:rFonts w:ascii="Zurich BT" w:hAnsi="Zurich BT" w:cs="Zurich BT"/>
          <w:color w:val="000000"/>
          <w:sz w:val="20"/>
          <w:szCs w:val="20"/>
        </w:rPr>
        <w:t xml:space="preserve">Facilities, including the </w:t>
      </w:r>
      <w:r w:rsidR="00B5780D" w:rsidRPr="00102B26">
        <w:rPr>
          <w:rFonts w:ascii="Zurich BT" w:hAnsi="Zurich BT" w:cs="Zurich BT"/>
          <w:color w:val="000000"/>
          <w:sz w:val="20"/>
          <w:szCs w:val="20"/>
        </w:rPr>
        <w:t>loan component, other component and the</w:t>
      </w:r>
      <w:r w:rsidR="00782569">
        <w:rPr>
          <w:rFonts w:ascii="Zurich BT" w:hAnsi="Zurich BT" w:cs="Zurich BT"/>
          <w:color w:val="000000"/>
          <w:sz w:val="20"/>
          <w:szCs w:val="20"/>
        </w:rPr>
        <w:t xml:space="preserve">ir </w:t>
      </w:r>
      <w:r w:rsidR="00B5780D" w:rsidRPr="00102B26">
        <w:rPr>
          <w:rFonts w:ascii="Zurich BT" w:hAnsi="Zurich BT" w:cs="Zurich BT"/>
          <w:color w:val="000000"/>
          <w:sz w:val="20"/>
          <w:szCs w:val="20"/>
        </w:rPr>
        <w:t>threshold</w:t>
      </w:r>
      <w:r w:rsidR="00782569">
        <w:rPr>
          <w:rFonts w:ascii="Zurich BT" w:hAnsi="Zurich BT" w:cs="Zurich BT"/>
          <w:color w:val="000000"/>
          <w:sz w:val="20"/>
          <w:szCs w:val="20"/>
        </w:rPr>
        <w:t>s</w:t>
      </w:r>
      <w:r w:rsidR="00B5780D" w:rsidRPr="00102B26">
        <w:rPr>
          <w:rFonts w:ascii="Zurich BT" w:hAnsi="Zurich BT" w:cs="Zurich BT"/>
          <w:color w:val="000000"/>
          <w:sz w:val="20"/>
          <w:szCs w:val="20"/>
        </w:rPr>
        <w:t xml:space="preserve">, without prior consent of the Borrower, if any such revision is required to ensure compliance with the Guideline; and </w:t>
      </w:r>
    </w:p>
    <w:p w14:paraId="511D87EC" w14:textId="77777777" w:rsidR="00B5780D" w:rsidRPr="00102B26" w:rsidRDefault="00B5780D" w:rsidP="00CD09AF">
      <w:pPr>
        <w:numPr>
          <w:ilvl w:val="0"/>
          <w:numId w:val="18"/>
        </w:numPr>
        <w:tabs>
          <w:tab w:val="left" w:pos="1560"/>
        </w:tabs>
        <w:ind w:left="1418" w:hanging="338"/>
        <w:jc w:val="both"/>
        <w:rPr>
          <w:rFonts w:ascii="Zurich BT" w:hAnsi="Zurich BT" w:cs="Zurich BT"/>
          <w:color w:val="000000"/>
          <w:sz w:val="20"/>
          <w:szCs w:val="20"/>
        </w:rPr>
      </w:pPr>
      <w:r w:rsidRPr="00102B26">
        <w:rPr>
          <w:rFonts w:ascii="Zurich BT" w:hAnsi="Zurich BT" w:cs="Zurich BT"/>
          <w:color w:val="000000"/>
          <w:sz w:val="20"/>
          <w:szCs w:val="20"/>
        </w:rPr>
        <w:t>to comply with such other conditions/covenants as may be mentioned in the CAL.</w:t>
      </w:r>
    </w:p>
    <w:p w14:paraId="77F4FD78" w14:textId="77777777" w:rsidR="009470B6" w:rsidRPr="00E369B0" w:rsidRDefault="00863055" w:rsidP="00102B26">
      <w:pPr>
        <w:jc w:val="both"/>
        <w:rPr>
          <w:sz w:val="20"/>
          <w:szCs w:val="20"/>
        </w:rPr>
      </w:pPr>
      <w:r w:rsidRPr="00E369B0">
        <w:rPr>
          <w:rFonts w:ascii="Zurich BT" w:hAnsi="Zurich BT" w:cs="Zurich BT"/>
          <w:color w:val="000000"/>
          <w:sz w:val="20"/>
          <w:szCs w:val="20"/>
        </w:rPr>
        <w:t xml:space="preserve"> </w:t>
      </w:r>
    </w:p>
    <w:p w14:paraId="0CACD630" w14:textId="77777777" w:rsidR="005E6A0E" w:rsidRPr="00E369B0" w:rsidRDefault="0042189D">
      <w:pPr>
        <w:ind w:left="1134" w:hanging="567"/>
        <w:jc w:val="both"/>
        <w:rPr>
          <w:rFonts w:ascii="Zurich BT" w:hAnsi="Zurich BT" w:cs="Zurich BT"/>
          <w:color w:val="000000"/>
          <w:sz w:val="20"/>
          <w:szCs w:val="20"/>
        </w:rPr>
      </w:pPr>
      <w:r w:rsidRPr="00E369B0" w:rsidDel="0042189D">
        <w:rPr>
          <w:rFonts w:ascii="Zurich BT" w:hAnsi="Zurich BT" w:cs="Zurich BT"/>
          <w:color w:val="000000"/>
          <w:sz w:val="20"/>
          <w:szCs w:val="20"/>
        </w:rPr>
        <w:t xml:space="preserve"> </w:t>
      </w:r>
      <w:r w:rsidR="006F7525" w:rsidRPr="00E369B0">
        <w:rPr>
          <w:rFonts w:ascii="Zurich BT" w:hAnsi="Zurich BT" w:cs="Zurich BT"/>
          <w:color w:val="000000"/>
          <w:sz w:val="20"/>
          <w:szCs w:val="20"/>
        </w:rPr>
        <w:t>(iii)</w:t>
      </w:r>
      <w:r w:rsidR="005E6A0E" w:rsidRPr="00E369B0">
        <w:rPr>
          <w:rFonts w:ascii="Zurich BT" w:hAnsi="Zurich BT" w:cs="Zurich BT"/>
          <w:color w:val="000000"/>
          <w:sz w:val="20"/>
          <w:szCs w:val="20"/>
        </w:rPr>
        <w:t xml:space="preserve"> </w:t>
      </w:r>
      <w:r w:rsidR="00ED3870">
        <w:rPr>
          <w:rFonts w:ascii="Zurich BT" w:hAnsi="Zurich BT" w:cs="Zurich BT"/>
          <w:color w:val="000000"/>
          <w:sz w:val="20"/>
          <w:szCs w:val="20"/>
        </w:rPr>
        <w:tab/>
      </w:r>
      <w:r w:rsidR="005E6A0E" w:rsidRPr="00E369B0">
        <w:rPr>
          <w:rFonts w:ascii="Zurich Blk BT" w:hAnsi="Zurich Blk BT" w:cs="Zurich Blk BT"/>
          <w:color w:val="000000"/>
          <w:sz w:val="20"/>
          <w:szCs w:val="20"/>
        </w:rPr>
        <w:t>Negative Covenants</w:t>
      </w:r>
      <w:r w:rsidR="005E6A0E" w:rsidRPr="00E369B0">
        <w:rPr>
          <w:rFonts w:ascii="Zurich BT" w:hAnsi="Zurich BT" w:cs="Zurich BT"/>
          <w:color w:val="000000"/>
          <w:sz w:val="20"/>
          <w:szCs w:val="20"/>
        </w:rPr>
        <w:t xml:space="preserve"> </w:t>
      </w:r>
    </w:p>
    <w:p w14:paraId="5DA1B100" w14:textId="77777777" w:rsidR="005E6A0E" w:rsidRPr="00E369B0" w:rsidRDefault="005E6A0E">
      <w:pPr>
        <w:pStyle w:val="BodyText3"/>
        <w:tabs>
          <w:tab w:val="left" w:pos="993"/>
        </w:tabs>
        <w:ind w:left="993" w:hanging="426"/>
        <w:rPr>
          <w:rFonts w:ascii="Arial" w:hAnsi="Arial" w:cs="Arial"/>
          <w:sz w:val="20"/>
          <w:szCs w:val="20"/>
        </w:rPr>
      </w:pPr>
    </w:p>
    <w:p w14:paraId="1F10245E" w14:textId="77777777" w:rsidR="005E6A0E" w:rsidRPr="008D629D" w:rsidRDefault="002A4FC5" w:rsidP="009E1C88">
      <w:pPr>
        <w:pStyle w:val="ListParagraph"/>
        <w:ind w:left="1170"/>
        <w:jc w:val="both"/>
        <w:rPr>
          <w:rFonts w:ascii="Zurich BT" w:hAnsi="Zurich BT" w:cs="Zurich BT"/>
          <w:color w:val="000000"/>
          <w:sz w:val="20"/>
          <w:szCs w:val="20"/>
        </w:rPr>
      </w:pPr>
      <w:r>
        <w:rPr>
          <w:rFonts w:ascii="Zurich BT" w:hAnsi="Zurich BT" w:cs="Zurich BT"/>
          <w:color w:val="000000"/>
          <w:sz w:val="20"/>
          <w:szCs w:val="20"/>
        </w:rPr>
        <w:t>T</w:t>
      </w:r>
      <w:r w:rsidR="005E6A0E" w:rsidRPr="008D629D">
        <w:rPr>
          <w:rFonts w:ascii="Zurich BT" w:hAnsi="Zurich BT" w:cs="Zurich BT"/>
          <w:color w:val="000000"/>
          <w:sz w:val="20"/>
          <w:szCs w:val="20"/>
        </w:rPr>
        <w:t xml:space="preserve">he Borrower hereby further covenants and agrees that without the prior written approval of the Bank, the Borrower shall not: </w:t>
      </w:r>
    </w:p>
    <w:p w14:paraId="494FFC0B" w14:textId="77777777" w:rsidR="005E6A0E" w:rsidRPr="00E369B0" w:rsidRDefault="005E6A0E">
      <w:pPr>
        <w:ind w:left="709" w:hanging="425"/>
        <w:jc w:val="both"/>
        <w:rPr>
          <w:rFonts w:ascii="Zurich BT" w:hAnsi="Zurich BT" w:cs="Zurich BT"/>
          <w:color w:val="000000"/>
          <w:sz w:val="20"/>
          <w:szCs w:val="20"/>
        </w:rPr>
      </w:pPr>
    </w:p>
    <w:p w14:paraId="1C85204B" w14:textId="77777777" w:rsidR="005E6A0E" w:rsidRPr="00AB14FA" w:rsidRDefault="005E6A0E" w:rsidP="00CD09AF">
      <w:pPr>
        <w:pStyle w:val="ListParagraph"/>
        <w:numPr>
          <w:ilvl w:val="0"/>
          <w:numId w:val="3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undertake</w:t>
      </w:r>
      <w:r w:rsidR="00DD7226">
        <w:rPr>
          <w:rFonts w:ascii="Zurich BT" w:hAnsi="Zurich BT" w:cs="Zurich BT"/>
          <w:color w:val="000000"/>
          <w:sz w:val="20"/>
          <w:szCs w:val="20"/>
        </w:rPr>
        <w:t xml:space="preserve"> </w:t>
      </w:r>
      <w:r w:rsidRPr="00AB14FA">
        <w:rPr>
          <w:rFonts w:ascii="Zurich BT" w:hAnsi="Zurich BT" w:cs="Zurich BT"/>
          <w:color w:val="000000"/>
          <w:sz w:val="20"/>
          <w:szCs w:val="20"/>
        </w:rPr>
        <w:t xml:space="preserve">or permit any merger, de-merger, consolidation, </w:t>
      </w:r>
      <w:proofErr w:type="spellStart"/>
      <w:r w:rsidRPr="00AB14FA">
        <w:rPr>
          <w:rFonts w:ascii="Zurich BT" w:hAnsi="Zurich BT" w:cs="Zurich BT"/>
          <w:color w:val="000000"/>
          <w:sz w:val="20"/>
          <w:szCs w:val="20"/>
        </w:rPr>
        <w:t>reorganisation</w:t>
      </w:r>
      <w:proofErr w:type="spellEnd"/>
      <w:r w:rsidRPr="00AB14FA">
        <w:rPr>
          <w:rFonts w:ascii="Zurich BT" w:hAnsi="Zurich BT" w:cs="Zurich BT"/>
          <w:color w:val="000000"/>
          <w:sz w:val="20"/>
          <w:szCs w:val="20"/>
        </w:rPr>
        <w:t xml:space="preserve">, scheme of arrangement or compromise with its creditors or shareholders or </w:t>
      </w:r>
      <w:r w:rsidR="0042189D" w:rsidRPr="00AB14FA">
        <w:rPr>
          <w:rFonts w:ascii="Zurich BT" w:hAnsi="Zurich BT" w:cs="Zurich BT"/>
          <w:color w:val="000000"/>
          <w:sz w:val="20"/>
          <w:szCs w:val="20"/>
        </w:rPr>
        <w:t>any class of them</w:t>
      </w:r>
      <w:r w:rsidRPr="0091791D">
        <w:rPr>
          <w:rFonts w:ascii="Zurich BT" w:hAnsi="Zurich BT" w:cs="Zurich BT"/>
          <w:color w:val="000000"/>
          <w:sz w:val="20"/>
          <w:szCs w:val="20"/>
        </w:rPr>
        <w:t xml:space="preserve"> or effect any scheme of amalgamation or reconstruction including creation of any subsidiary or permit any company to become its subsidiary;</w:t>
      </w:r>
    </w:p>
    <w:p w14:paraId="3A349F1C" w14:textId="77777777" w:rsidR="005E6A0E" w:rsidRPr="00EF2A5A" w:rsidRDefault="005E6A0E" w:rsidP="00CD09AF">
      <w:pPr>
        <w:pStyle w:val="ListParagraph"/>
        <w:numPr>
          <w:ilvl w:val="0"/>
          <w:numId w:val="33"/>
        </w:numPr>
        <w:ind w:left="1440" w:hanging="270"/>
        <w:jc w:val="both"/>
        <w:rPr>
          <w:rFonts w:ascii="Zurich BT" w:hAnsi="Zurich BT" w:cs="Zurich BT"/>
          <w:color w:val="000000"/>
          <w:sz w:val="20"/>
          <w:szCs w:val="20"/>
        </w:rPr>
      </w:pPr>
      <w:r w:rsidRPr="00EF2A5A">
        <w:rPr>
          <w:rFonts w:ascii="Zurich BT" w:hAnsi="Zurich BT" w:cs="Zurich BT"/>
          <w:color w:val="000000"/>
          <w:sz w:val="20"/>
          <w:szCs w:val="20"/>
        </w:rPr>
        <w:t>enter into any management contract or similar arrangement whereby its business or operations are managed by any other person</w:t>
      </w:r>
      <w:r w:rsidR="00D91BF7" w:rsidRPr="00EF2A5A">
        <w:rPr>
          <w:rFonts w:ascii="Zurich BT" w:hAnsi="Zurich BT" w:cs="Zurich BT"/>
          <w:color w:val="000000"/>
          <w:sz w:val="20"/>
          <w:szCs w:val="20"/>
        </w:rPr>
        <w:t>;</w:t>
      </w:r>
    </w:p>
    <w:p w14:paraId="0FC8C20D" w14:textId="39C4BF2F" w:rsidR="005E6A0E" w:rsidRPr="00AB14FA" w:rsidRDefault="005E6A0E" w:rsidP="00CD09AF">
      <w:pPr>
        <w:pStyle w:val="ListParagraph"/>
        <w:numPr>
          <w:ilvl w:val="0"/>
          <w:numId w:val="3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declare or pay</w:t>
      </w:r>
      <w:r w:rsidR="00DD7226">
        <w:rPr>
          <w:rFonts w:ascii="Zurich BT" w:hAnsi="Zurich BT" w:cs="Zurich BT"/>
          <w:color w:val="000000"/>
          <w:sz w:val="20"/>
          <w:szCs w:val="20"/>
        </w:rPr>
        <w:t xml:space="preserve"> </w:t>
      </w:r>
      <w:r w:rsidRPr="00AB14FA">
        <w:rPr>
          <w:rFonts w:ascii="Zurich BT" w:hAnsi="Zurich BT" w:cs="Zurich BT"/>
          <w:color w:val="000000"/>
          <w:sz w:val="20"/>
          <w:szCs w:val="20"/>
        </w:rPr>
        <w:t xml:space="preserve">any dividend or make any distribution of profits or pay any remuneration to its </w:t>
      </w:r>
      <w:r w:rsidR="00023FED" w:rsidRPr="00EF3B87">
        <w:rPr>
          <w:rFonts w:ascii="Zurich BT" w:hAnsi="Zurich BT" w:cs="Zurich BT"/>
          <w:color w:val="000000"/>
          <w:sz w:val="20"/>
          <w:szCs w:val="20"/>
        </w:rPr>
        <w:t xml:space="preserve">promoters / </w:t>
      </w:r>
      <w:r w:rsidRPr="00EF3B87">
        <w:rPr>
          <w:rFonts w:ascii="Zurich BT" w:hAnsi="Zurich BT" w:cs="Zurich BT"/>
          <w:color w:val="000000"/>
          <w:sz w:val="20"/>
          <w:szCs w:val="20"/>
        </w:rPr>
        <w:t xml:space="preserve">shareholders or permit withdrawal of amounts brought in </w:t>
      </w:r>
      <w:r w:rsidR="00023FED" w:rsidRPr="00C363AE">
        <w:rPr>
          <w:rFonts w:ascii="Zurich BT" w:hAnsi="Zurich BT" w:cs="Zurich BT"/>
          <w:color w:val="000000"/>
          <w:sz w:val="20"/>
          <w:szCs w:val="20"/>
        </w:rPr>
        <w:t xml:space="preserve">if an Event of Default has occurred and is subsisting or would occur as a result of such declaration or payment of dividend or </w:t>
      </w:r>
      <w:proofErr w:type="spellStart"/>
      <w:r w:rsidR="00023FED" w:rsidRPr="00C363AE">
        <w:rPr>
          <w:rFonts w:ascii="Zurich BT" w:hAnsi="Zurich BT" w:cs="Zurich BT"/>
          <w:color w:val="000000"/>
          <w:sz w:val="20"/>
          <w:szCs w:val="20"/>
        </w:rPr>
        <w:t>authorisation</w:t>
      </w:r>
      <w:proofErr w:type="spellEnd"/>
      <w:r w:rsidR="00023FED" w:rsidRPr="00C363AE">
        <w:rPr>
          <w:rFonts w:ascii="Zurich BT" w:hAnsi="Zurich BT" w:cs="Zurich BT"/>
          <w:color w:val="000000"/>
          <w:sz w:val="20"/>
          <w:szCs w:val="20"/>
        </w:rPr>
        <w:t xml:space="preserve"> or making of distribution</w:t>
      </w:r>
      <w:r w:rsidR="00023FED" w:rsidRPr="00AB14FA">
        <w:rPr>
          <w:rFonts w:ascii="Zurich BT" w:hAnsi="Zurich BT" w:cs="Zurich BT"/>
          <w:color w:val="000000"/>
          <w:sz w:val="20"/>
          <w:szCs w:val="20"/>
        </w:rPr>
        <w:t xml:space="preserve"> or withdrawal</w:t>
      </w:r>
      <w:r w:rsidR="00EF3B87" w:rsidRPr="00AB14FA">
        <w:rPr>
          <w:rFonts w:ascii="Zurich BT" w:hAnsi="Zurich BT" w:cs="Zurich BT"/>
          <w:color w:val="000000"/>
          <w:sz w:val="20"/>
          <w:szCs w:val="20"/>
        </w:rPr>
        <w:t>;</w:t>
      </w:r>
      <w:r w:rsidRPr="00EF3B87">
        <w:rPr>
          <w:rFonts w:ascii="Zurich BT" w:hAnsi="Zurich BT" w:cs="Zurich BT"/>
          <w:color w:val="000000"/>
          <w:sz w:val="20"/>
          <w:szCs w:val="20"/>
        </w:rPr>
        <w:t xml:space="preserve"> </w:t>
      </w:r>
    </w:p>
    <w:p w14:paraId="23C92E23" w14:textId="77777777" w:rsidR="005E6A0E" w:rsidRPr="00AB14FA" w:rsidRDefault="005E6A0E" w:rsidP="00CD09AF">
      <w:pPr>
        <w:pStyle w:val="ListParagraph"/>
        <w:numPr>
          <w:ilvl w:val="0"/>
          <w:numId w:val="33"/>
        </w:numPr>
        <w:ind w:left="1440" w:hanging="270"/>
        <w:jc w:val="both"/>
        <w:rPr>
          <w:rFonts w:ascii="Zurich BT" w:hAnsi="Zurich BT" w:cs="Zurich BT"/>
          <w:color w:val="000000"/>
          <w:sz w:val="20"/>
          <w:szCs w:val="20"/>
        </w:rPr>
      </w:pPr>
      <w:r w:rsidRPr="00AB14FA">
        <w:rPr>
          <w:rFonts w:ascii="Zurich BT" w:hAnsi="Zurich BT" w:cs="Zurich BT"/>
          <w:color w:val="000000"/>
          <w:sz w:val="20"/>
          <w:szCs w:val="20"/>
        </w:rPr>
        <w:t>m</w:t>
      </w:r>
      <w:r w:rsidRPr="00EF3B87">
        <w:rPr>
          <w:rFonts w:ascii="Zurich BT" w:hAnsi="Zurich BT" w:cs="Zurich BT"/>
          <w:color w:val="000000"/>
          <w:sz w:val="20"/>
          <w:szCs w:val="20"/>
        </w:rPr>
        <w:t xml:space="preserve">ake any investment whether by way of deposits, loans or investments in share capital or otherwise, in any concern or provide any credit or give any guarantee, indemnity or similar assurance </w:t>
      </w:r>
      <w:r w:rsidR="000D4EAE" w:rsidRPr="00EF3B87">
        <w:rPr>
          <w:rFonts w:ascii="Zurich BT" w:hAnsi="Zurich BT" w:cs="Zurich BT"/>
          <w:sz w:val="20"/>
          <w:szCs w:val="20"/>
        </w:rPr>
        <w:t>or in any manner become directly</w:t>
      </w:r>
      <w:r w:rsidR="00206FE5" w:rsidRPr="00EF3B87">
        <w:rPr>
          <w:rFonts w:ascii="Zurich BT" w:hAnsi="Zurich BT" w:cs="Zurich BT"/>
          <w:sz w:val="20"/>
          <w:szCs w:val="20"/>
        </w:rPr>
        <w:t>, indirectly</w:t>
      </w:r>
      <w:r w:rsidR="000D4EAE" w:rsidRPr="00EF3B87">
        <w:rPr>
          <w:rFonts w:ascii="Zurich BT" w:hAnsi="Zurich BT" w:cs="Zurich BT"/>
          <w:sz w:val="20"/>
          <w:szCs w:val="20"/>
        </w:rPr>
        <w:t xml:space="preserve"> or contingently liable for or in connection with the obligation of any person other than itself</w:t>
      </w:r>
      <w:r w:rsidRPr="00EF3B87">
        <w:rPr>
          <w:rFonts w:ascii="Zurich BT" w:hAnsi="Zurich BT" w:cs="Zurich BT"/>
          <w:color w:val="000000"/>
          <w:sz w:val="20"/>
          <w:szCs w:val="20"/>
        </w:rPr>
        <w:t>. This provision shall not apply to loans and advances granted to staff or contractors or suppliers in the ordinary course of business</w:t>
      </w:r>
      <w:r w:rsidR="00EF3B87" w:rsidRPr="00EF3B87">
        <w:rPr>
          <w:rFonts w:ascii="Zurich BT" w:hAnsi="Zurich BT" w:cs="Zurich BT"/>
          <w:color w:val="000000"/>
          <w:sz w:val="20"/>
          <w:szCs w:val="20"/>
        </w:rPr>
        <w:t>;</w:t>
      </w:r>
    </w:p>
    <w:p w14:paraId="77FBBE24" w14:textId="77777777" w:rsidR="005F6DFB" w:rsidRPr="00AB14FA" w:rsidRDefault="005E6A0E" w:rsidP="00CD09AF">
      <w:pPr>
        <w:pStyle w:val="BodyText"/>
        <w:numPr>
          <w:ilvl w:val="0"/>
          <w:numId w:val="33"/>
        </w:numPr>
        <w:spacing w:after="0"/>
        <w:ind w:left="1440" w:hanging="270"/>
        <w:jc w:val="both"/>
        <w:rPr>
          <w:rFonts w:ascii="Zurich BT" w:hAnsi="Zurich BT" w:cs="Zurich BT"/>
          <w:color w:val="000000"/>
          <w:sz w:val="20"/>
          <w:szCs w:val="20"/>
        </w:rPr>
      </w:pPr>
      <w:r w:rsidRPr="00AB14FA">
        <w:rPr>
          <w:rFonts w:ascii="Zurich BT" w:hAnsi="Zurich BT" w:cs="Zurich BT"/>
          <w:color w:val="000000"/>
          <w:sz w:val="20"/>
          <w:szCs w:val="20"/>
        </w:rPr>
        <w:t>e</w:t>
      </w:r>
      <w:r w:rsidRPr="00EF3B87">
        <w:rPr>
          <w:rFonts w:ascii="Zurich BT" w:hAnsi="Zurich BT" w:cs="Zurich BT"/>
          <w:color w:val="000000"/>
          <w:sz w:val="20"/>
          <w:szCs w:val="20"/>
        </w:rPr>
        <w:t>ffect any change in its capital structure or constitutional documents in any manner whatsoever</w:t>
      </w:r>
      <w:r w:rsidR="00EF3B87" w:rsidRPr="00EF3B87">
        <w:rPr>
          <w:rFonts w:ascii="Zurich BT" w:hAnsi="Zurich BT" w:cs="Zurich BT"/>
          <w:color w:val="000000"/>
          <w:sz w:val="20"/>
          <w:szCs w:val="20"/>
        </w:rPr>
        <w:t>;</w:t>
      </w:r>
    </w:p>
    <w:p w14:paraId="0FBA6B95" w14:textId="77777777" w:rsidR="005E6A0E" w:rsidRPr="00E369B0" w:rsidRDefault="005F6DFB" w:rsidP="00CD09AF">
      <w:pPr>
        <w:pStyle w:val="ListParagraph"/>
        <w:numPr>
          <w:ilvl w:val="0"/>
          <w:numId w:val="33"/>
        </w:numPr>
        <w:ind w:left="1440" w:hanging="270"/>
        <w:rPr>
          <w:rFonts w:ascii="Zurich BT" w:hAnsi="Zurich BT" w:cs="Zurich BT"/>
          <w:color w:val="000000"/>
          <w:sz w:val="20"/>
          <w:szCs w:val="20"/>
        </w:rPr>
      </w:pPr>
      <w:r w:rsidRPr="00AB14FA">
        <w:rPr>
          <w:rFonts w:ascii="Zurich BT" w:hAnsi="Zurich BT" w:cs="Zurich BT"/>
          <w:color w:val="000000"/>
          <w:sz w:val="20"/>
          <w:szCs w:val="20"/>
        </w:rPr>
        <w:t>r</w:t>
      </w:r>
      <w:r w:rsidRPr="00EF3B87">
        <w:rPr>
          <w:rFonts w:ascii="Zurich BT" w:hAnsi="Zurich BT" w:cs="Zurich BT"/>
          <w:color w:val="000000"/>
          <w:sz w:val="20"/>
          <w:szCs w:val="20"/>
        </w:rPr>
        <w:t>edeem, purchase, buyback, retire or repay any of its share capital, de-list its shares from stock exchanges, if applicable, or resolve to do so for so long as any sums of money are due and payable to the Bank under this Facility Agreement;</w:t>
      </w:r>
    </w:p>
    <w:p w14:paraId="7DBDFA62" w14:textId="77777777" w:rsidR="005E6A0E" w:rsidRPr="00AB14FA" w:rsidRDefault="005E6A0E" w:rsidP="00CD09AF">
      <w:pPr>
        <w:pStyle w:val="BodyText"/>
        <w:numPr>
          <w:ilvl w:val="0"/>
          <w:numId w:val="33"/>
        </w:numPr>
        <w:tabs>
          <w:tab w:val="left" w:pos="567"/>
          <w:tab w:val="left" w:pos="900"/>
        </w:tabs>
        <w:spacing w:after="0"/>
        <w:ind w:left="1440" w:hanging="270"/>
        <w:jc w:val="both"/>
        <w:rPr>
          <w:rFonts w:ascii="Zurich BT" w:hAnsi="Zurich BT" w:cs="Zurich BT"/>
          <w:color w:val="000000"/>
          <w:sz w:val="20"/>
          <w:szCs w:val="20"/>
        </w:rPr>
      </w:pPr>
      <w:r w:rsidRPr="00EF3B87">
        <w:rPr>
          <w:rFonts w:ascii="Zurich BT" w:hAnsi="Zurich BT" w:cs="Zurich BT"/>
          <w:color w:val="000000"/>
          <w:sz w:val="20"/>
          <w:szCs w:val="20"/>
        </w:rPr>
        <w:t xml:space="preserve">change its financial year-end from the date it has currently adopted or change the accounting method or policies currently followed by the Borrower unless expressly required by applicable law; </w:t>
      </w:r>
    </w:p>
    <w:p w14:paraId="7C3B77D6" w14:textId="15EB7235" w:rsidR="00757032" w:rsidRPr="00524D84" w:rsidRDefault="005E6A0E" w:rsidP="00CD09AF">
      <w:pPr>
        <w:pStyle w:val="BodyText"/>
        <w:numPr>
          <w:ilvl w:val="0"/>
          <w:numId w:val="33"/>
        </w:numPr>
        <w:tabs>
          <w:tab w:val="left" w:pos="567"/>
        </w:tabs>
        <w:spacing w:after="0"/>
        <w:ind w:left="1440" w:hanging="270"/>
        <w:jc w:val="both"/>
        <w:rPr>
          <w:sz w:val="20"/>
          <w:szCs w:val="20"/>
        </w:rPr>
      </w:pPr>
      <w:r w:rsidRPr="00524D84">
        <w:rPr>
          <w:rFonts w:ascii="Zurich BT" w:hAnsi="Zurich BT" w:cs="Zurich BT"/>
          <w:color w:val="000000"/>
          <w:sz w:val="20"/>
          <w:szCs w:val="20"/>
        </w:rPr>
        <w:t xml:space="preserve">avail of any credit facilities or accommodation from any bank(s) or financial institution(s) or any person, firm or company in any manner other than the bank(s) at present providing working capital facilities to the Borrower and as </w:t>
      </w:r>
      <w:r w:rsidR="0079511D" w:rsidRPr="00524D84">
        <w:rPr>
          <w:rFonts w:ascii="Zurich BT" w:hAnsi="Zurich BT" w:cs="Zurich BT"/>
          <w:color w:val="000000"/>
          <w:sz w:val="20"/>
          <w:szCs w:val="20"/>
        </w:rPr>
        <w:t>permitted by</w:t>
      </w:r>
      <w:r w:rsidRPr="00524D84">
        <w:rPr>
          <w:rFonts w:ascii="Zurich BT" w:hAnsi="Zurich BT" w:cs="Zurich BT"/>
          <w:color w:val="000000"/>
          <w:sz w:val="20"/>
          <w:szCs w:val="20"/>
        </w:rPr>
        <w:t xml:space="preserve"> the Bank nor shall it deal with or through any other bank(s) or financial institution(s)</w:t>
      </w:r>
      <w:r w:rsidR="006F1A8C" w:rsidRPr="00524D84">
        <w:rPr>
          <w:rFonts w:ascii="Zurich BT" w:hAnsi="Zurich BT" w:cs="Zurich BT"/>
          <w:color w:val="000000"/>
          <w:sz w:val="20"/>
          <w:szCs w:val="20"/>
        </w:rPr>
        <w:t>;</w:t>
      </w:r>
      <w:r w:rsidR="00AC7E12" w:rsidRPr="00524D84">
        <w:rPr>
          <w:rFonts w:ascii="Zurich BT" w:hAnsi="Zurich BT" w:cs="Zurich BT"/>
          <w:color w:val="000000"/>
          <w:sz w:val="20"/>
          <w:szCs w:val="20"/>
        </w:rPr>
        <w:t xml:space="preserve"> </w:t>
      </w:r>
    </w:p>
    <w:p w14:paraId="10713EDC" w14:textId="77777777" w:rsidR="006A23D0" w:rsidRPr="007525A9" w:rsidRDefault="006A23D0" w:rsidP="00CD09AF">
      <w:pPr>
        <w:pStyle w:val="BodyText"/>
        <w:numPr>
          <w:ilvl w:val="0"/>
          <w:numId w:val="33"/>
        </w:numPr>
        <w:tabs>
          <w:tab w:val="left" w:pos="567"/>
        </w:tabs>
        <w:spacing w:after="0"/>
        <w:ind w:left="1440" w:hanging="270"/>
        <w:jc w:val="both"/>
        <w:rPr>
          <w:sz w:val="20"/>
          <w:szCs w:val="20"/>
        </w:rPr>
      </w:pPr>
      <w:r w:rsidRPr="007525A9">
        <w:rPr>
          <w:rFonts w:ascii="Zurich BT" w:hAnsi="Zurich BT" w:cs="Zurich BT"/>
          <w:color w:val="000000"/>
          <w:sz w:val="20"/>
          <w:szCs w:val="20"/>
        </w:rPr>
        <w:t xml:space="preserve">create or permit to subsist any </w:t>
      </w:r>
      <w:r w:rsidR="00132149" w:rsidRPr="007525A9">
        <w:rPr>
          <w:rFonts w:ascii="Zurich BT" w:hAnsi="Zurich BT" w:cs="Zurich BT"/>
          <w:color w:val="000000"/>
          <w:sz w:val="20"/>
          <w:szCs w:val="20"/>
        </w:rPr>
        <w:t xml:space="preserve">security interest, </w:t>
      </w:r>
      <w:r w:rsidRPr="007525A9">
        <w:rPr>
          <w:rFonts w:ascii="Zurich BT" w:hAnsi="Zurich BT" w:cs="Zurich BT"/>
          <w:color w:val="000000"/>
          <w:sz w:val="20"/>
          <w:szCs w:val="20"/>
        </w:rPr>
        <w:t>encumbrance, mortgage, hypothecation, pledge or charge over any of its assets other than the already existing charges which have been disclosed in writing to the Bank</w:t>
      </w:r>
      <w:r w:rsidR="00631DBD" w:rsidRPr="007525A9">
        <w:rPr>
          <w:rFonts w:ascii="Zurich BT" w:hAnsi="Zurich BT" w:cs="Zurich BT"/>
          <w:sz w:val="20"/>
          <w:szCs w:val="20"/>
        </w:rPr>
        <w:t xml:space="preserve"> or sell, transfer or otherwise </w:t>
      </w:r>
      <w:r w:rsidR="00631DBD" w:rsidRPr="007525A9">
        <w:rPr>
          <w:rFonts w:ascii="Zurich BT" w:hAnsi="Zurich BT" w:cs="Zurich BT"/>
          <w:color w:val="000000"/>
          <w:sz w:val="20"/>
          <w:szCs w:val="20"/>
        </w:rPr>
        <w:t xml:space="preserve">dispose of </w:t>
      </w:r>
      <w:r w:rsidR="00A80EB5" w:rsidRPr="007525A9">
        <w:rPr>
          <w:rFonts w:ascii="Zurich BT" w:hAnsi="Zurich BT" w:cs="Zurich BT"/>
          <w:color w:val="000000"/>
          <w:sz w:val="20"/>
          <w:szCs w:val="20"/>
        </w:rPr>
        <w:t xml:space="preserve">(or agree to do any of the foregoing at any future time) </w:t>
      </w:r>
      <w:r w:rsidR="00631DBD" w:rsidRPr="007525A9">
        <w:rPr>
          <w:rFonts w:ascii="Zurich BT" w:hAnsi="Zurich BT" w:cs="Zurich BT"/>
          <w:color w:val="000000"/>
          <w:sz w:val="20"/>
          <w:szCs w:val="20"/>
        </w:rPr>
        <w:t>any</w:t>
      </w:r>
      <w:r w:rsidR="00631DBD" w:rsidRPr="007525A9">
        <w:rPr>
          <w:rFonts w:ascii="Zurich BT" w:hAnsi="Zurich BT" w:cs="Zurich BT"/>
          <w:sz w:val="20"/>
          <w:szCs w:val="20"/>
        </w:rPr>
        <w:t xml:space="preserve"> of its </w:t>
      </w:r>
      <w:r w:rsidR="00B65246" w:rsidRPr="007525A9">
        <w:rPr>
          <w:rFonts w:ascii="Zurich BT" w:hAnsi="Zurich BT" w:cs="Zurich BT"/>
          <w:sz w:val="20"/>
          <w:szCs w:val="20"/>
        </w:rPr>
        <w:t>assets</w:t>
      </w:r>
      <w:r w:rsidR="00EF3B87" w:rsidRPr="007525A9">
        <w:rPr>
          <w:rFonts w:ascii="Zurich BT" w:hAnsi="Zurich BT" w:cs="Zurich BT"/>
          <w:color w:val="000000"/>
          <w:sz w:val="20"/>
          <w:szCs w:val="20"/>
        </w:rPr>
        <w:t>;</w:t>
      </w:r>
    </w:p>
    <w:p w14:paraId="638549F9" w14:textId="77777777" w:rsidR="002A4FC5" w:rsidRPr="008D629D" w:rsidRDefault="002A4FC5" w:rsidP="00CD09AF">
      <w:pPr>
        <w:pStyle w:val="ListParagraph"/>
        <w:numPr>
          <w:ilvl w:val="0"/>
          <w:numId w:val="33"/>
        </w:numPr>
        <w:ind w:left="1440" w:hanging="270"/>
        <w:rPr>
          <w:rFonts w:ascii="Zurich BT" w:hAnsi="Zurich BT" w:cs="Zurich BT"/>
          <w:color w:val="000000"/>
          <w:sz w:val="20"/>
          <w:szCs w:val="20"/>
        </w:rPr>
      </w:pPr>
      <w:r>
        <w:rPr>
          <w:rFonts w:ascii="Zurich BT" w:hAnsi="Zurich BT" w:cs="Zurich BT"/>
          <w:color w:val="000000"/>
          <w:sz w:val="20"/>
          <w:szCs w:val="20"/>
        </w:rPr>
        <w:t>undertake</w:t>
      </w:r>
      <w:r w:rsidRPr="008D629D">
        <w:rPr>
          <w:rFonts w:ascii="Zurich BT" w:hAnsi="Zurich BT" w:cs="Zurich BT"/>
          <w:color w:val="000000"/>
          <w:sz w:val="20"/>
          <w:szCs w:val="20"/>
        </w:rPr>
        <w:t xml:space="preserve"> any new business or operations or project or diversification, </w:t>
      </w:r>
      <w:proofErr w:type="spellStart"/>
      <w:r w:rsidRPr="008D629D">
        <w:rPr>
          <w:rFonts w:ascii="Zurich BT" w:hAnsi="Zurich BT" w:cs="Zurich BT"/>
          <w:color w:val="000000"/>
          <w:sz w:val="20"/>
          <w:szCs w:val="20"/>
        </w:rPr>
        <w:t>modernisation</w:t>
      </w:r>
      <w:proofErr w:type="spellEnd"/>
      <w:r w:rsidRPr="008D629D">
        <w:rPr>
          <w:rFonts w:ascii="Zurich BT" w:hAnsi="Zurich BT" w:cs="Zurich BT"/>
          <w:color w:val="000000"/>
          <w:sz w:val="20"/>
          <w:szCs w:val="20"/>
        </w:rPr>
        <w:t xml:space="preserve"> or substantial expansion of any of its existing business or operations or of any project that it may undertake during the currency of the Facility</w:t>
      </w:r>
      <w:r>
        <w:rPr>
          <w:rFonts w:ascii="Zurich BT" w:hAnsi="Zurich BT" w:cs="Zurich BT"/>
          <w:color w:val="000000"/>
          <w:sz w:val="20"/>
          <w:szCs w:val="20"/>
        </w:rPr>
        <w:t>;</w:t>
      </w:r>
    </w:p>
    <w:p w14:paraId="36A55243" w14:textId="09AD1060" w:rsidR="00490E8D" w:rsidRPr="00490E8D" w:rsidRDefault="00490E8D" w:rsidP="00490E8D">
      <w:pPr>
        <w:pStyle w:val="BodyText"/>
        <w:numPr>
          <w:ilvl w:val="0"/>
          <w:numId w:val="33"/>
        </w:numPr>
        <w:tabs>
          <w:tab w:val="left" w:pos="567"/>
        </w:tabs>
        <w:spacing w:after="0"/>
        <w:ind w:left="1440" w:hanging="270"/>
        <w:jc w:val="both"/>
        <w:rPr>
          <w:rFonts w:ascii="Zurich BT" w:hAnsi="Zurich BT" w:cs="Zurich BT"/>
          <w:sz w:val="20"/>
          <w:szCs w:val="20"/>
        </w:rPr>
      </w:pPr>
      <w:r w:rsidRPr="00AB14FA">
        <w:rPr>
          <w:rFonts w:ascii="Zurich BT" w:hAnsi="Zurich BT" w:cs="Zurich BT"/>
          <w:color w:val="000000"/>
          <w:sz w:val="20"/>
          <w:szCs w:val="20"/>
        </w:rPr>
        <w:t>pay any commission to its promoters, directors, managers or other persons for furnishing guarantees, counter guarantees or indemnities or for undertaki</w:t>
      </w:r>
      <w:r w:rsidRPr="00EF3B87">
        <w:rPr>
          <w:rFonts w:ascii="Zurich BT" w:hAnsi="Zurich BT" w:cs="Zurich BT"/>
          <w:color w:val="000000"/>
          <w:sz w:val="20"/>
          <w:szCs w:val="20"/>
        </w:rPr>
        <w:t xml:space="preserve">ng any other liability in connection with any </w:t>
      </w:r>
      <w:r w:rsidRPr="0093685D">
        <w:rPr>
          <w:rFonts w:ascii="Zurich BT" w:hAnsi="Zurich BT" w:cs="Zurich BT"/>
          <w:color w:val="000000"/>
          <w:sz w:val="20"/>
          <w:szCs w:val="20"/>
        </w:rPr>
        <w:t xml:space="preserve">obligation </w:t>
      </w:r>
      <w:r w:rsidRPr="008D629D">
        <w:rPr>
          <w:rFonts w:ascii="Zurich BT" w:hAnsi="Zurich BT" w:cs="Zurich BT"/>
          <w:color w:val="000000"/>
          <w:sz w:val="20"/>
          <w:szCs w:val="20"/>
        </w:rPr>
        <w:t xml:space="preserve">(including Indebtedness) </w:t>
      </w:r>
      <w:r w:rsidRPr="00EF3B87">
        <w:rPr>
          <w:rFonts w:ascii="Zurich BT" w:hAnsi="Zurich BT" w:cs="Zurich BT"/>
          <w:color w:val="000000"/>
          <w:sz w:val="20"/>
          <w:szCs w:val="20"/>
        </w:rPr>
        <w:t>undertaken for or by the Borrower;</w:t>
      </w:r>
    </w:p>
    <w:p w14:paraId="4F59F8EF" w14:textId="57519F1D" w:rsidR="00490E8D" w:rsidRDefault="00490E8D" w:rsidP="00490E8D">
      <w:pPr>
        <w:pStyle w:val="BodyText"/>
        <w:numPr>
          <w:ilvl w:val="0"/>
          <w:numId w:val="33"/>
        </w:numPr>
        <w:tabs>
          <w:tab w:val="left" w:pos="567"/>
        </w:tabs>
        <w:spacing w:after="0"/>
        <w:ind w:left="1440" w:hanging="270"/>
        <w:jc w:val="both"/>
        <w:rPr>
          <w:rFonts w:ascii="Zurich BT" w:hAnsi="Zurich BT" w:cs="Zurich BT"/>
          <w:sz w:val="20"/>
          <w:szCs w:val="20"/>
        </w:rPr>
      </w:pPr>
      <w:r>
        <w:rPr>
          <w:rFonts w:ascii="Zurich BT" w:hAnsi="Zurich BT" w:cs="Zurich BT"/>
          <w:color w:val="000000"/>
          <w:sz w:val="20"/>
          <w:szCs w:val="20"/>
        </w:rPr>
        <w:t xml:space="preserve">pay any </w:t>
      </w:r>
      <w:r w:rsidRPr="00490E8D">
        <w:rPr>
          <w:rFonts w:ascii="Zurich BT" w:hAnsi="Zurich BT" w:cs="Zurich BT"/>
          <w:color w:val="000000"/>
          <w:sz w:val="20"/>
          <w:szCs w:val="20"/>
        </w:rPr>
        <w:t>compensation to its promoters or directors in the event of loss of office for any reason whatsoever, if there is any default in payment of any monies due and payable under the Facility</w:t>
      </w:r>
    </w:p>
    <w:p w14:paraId="60EFBD2E" w14:textId="52991449" w:rsidR="00F622DD" w:rsidRPr="00490E8D" w:rsidRDefault="00F622DD" w:rsidP="00490E8D">
      <w:pPr>
        <w:pStyle w:val="BodyText"/>
        <w:tabs>
          <w:tab w:val="left" w:pos="567"/>
        </w:tabs>
        <w:spacing w:after="0"/>
        <w:ind w:left="1440"/>
        <w:jc w:val="both"/>
        <w:rPr>
          <w:rFonts w:ascii="Zurich BT" w:hAnsi="Zurich BT" w:cs="Zurich BT"/>
          <w:sz w:val="20"/>
          <w:szCs w:val="20"/>
        </w:rPr>
      </w:pPr>
    </w:p>
    <w:p w14:paraId="0F37A51A" w14:textId="77777777" w:rsidR="005E6A0E" w:rsidRPr="00E369B0" w:rsidRDefault="005E6A0E">
      <w:pPr>
        <w:pStyle w:val="BodyText3"/>
        <w:tabs>
          <w:tab w:val="left" w:pos="993"/>
        </w:tabs>
        <w:ind w:left="993" w:hanging="426"/>
        <w:rPr>
          <w:rFonts w:ascii="Arial" w:hAnsi="Arial" w:cs="Arial"/>
          <w:sz w:val="20"/>
          <w:szCs w:val="20"/>
        </w:rPr>
      </w:pPr>
    </w:p>
    <w:p w14:paraId="64C59E00" w14:textId="77777777" w:rsidR="00BD4FD6" w:rsidRPr="00E369B0" w:rsidRDefault="00BD4FD6">
      <w:pPr>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VII</w:t>
      </w:r>
    </w:p>
    <w:p w14:paraId="0C4B51C0" w14:textId="77777777" w:rsidR="00BD4FD6" w:rsidRPr="00E369B0" w:rsidRDefault="00BD4FD6">
      <w:pPr>
        <w:jc w:val="center"/>
        <w:rPr>
          <w:rFonts w:ascii="Zurich Blk BT" w:eastAsia="Zurich Blk BT" w:hAnsi="Zurich Blk BT" w:cs="Zurich Blk BT"/>
          <w:color w:val="000000"/>
          <w:sz w:val="20"/>
          <w:szCs w:val="20"/>
        </w:rPr>
      </w:pPr>
      <w:r w:rsidRPr="00E369B0">
        <w:rPr>
          <w:rFonts w:ascii="Zurich Blk BT" w:hAnsi="Zurich Blk BT" w:cs="Zurich Blk BT"/>
          <w:color w:val="000000"/>
          <w:sz w:val="20"/>
          <w:szCs w:val="20"/>
        </w:rPr>
        <w:t>EVENTS OF DEFAULT</w:t>
      </w:r>
      <w:r w:rsidRPr="00E369B0">
        <w:rPr>
          <w:rFonts w:ascii="Zurich Blk BT" w:hAnsi="Zurich Blk BT" w:cs="Zurich Blk BT"/>
          <w:bCs/>
          <w:color w:val="000000"/>
          <w:sz w:val="20"/>
          <w:szCs w:val="20"/>
        </w:rPr>
        <w:t xml:space="preserve"> </w:t>
      </w:r>
    </w:p>
    <w:p w14:paraId="408BEDDE" w14:textId="77777777" w:rsidR="00BD4FD6" w:rsidRPr="00E369B0" w:rsidRDefault="00BD4FD6">
      <w:pPr>
        <w:jc w:val="both"/>
        <w:rPr>
          <w:rFonts w:ascii="Zurich BT" w:hAnsi="Zurich BT" w:cs="Zurich BT"/>
          <w:color w:val="000000"/>
          <w:sz w:val="20"/>
          <w:szCs w:val="20"/>
        </w:rPr>
      </w:pPr>
      <w:r w:rsidRPr="00E369B0">
        <w:rPr>
          <w:rFonts w:ascii="Zurich Blk BT" w:eastAsia="Zurich Blk BT" w:hAnsi="Zurich Blk BT" w:cs="Zurich Blk BT"/>
          <w:color w:val="000000"/>
          <w:sz w:val="20"/>
          <w:szCs w:val="20"/>
        </w:rPr>
        <w:t xml:space="preserve"> </w:t>
      </w:r>
    </w:p>
    <w:p w14:paraId="5331438D"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7.1</w:t>
      </w:r>
      <w:r w:rsidR="00367FE7" w:rsidRPr="00E369B0">
        <w:rPr>
          <w:rFonts w:ascii="Zurich Blk BT" w:hAnsi="Zurich Blk BT" w:cs="Zurich Blk BT"/>
          <w:color w:val="000000"/>
          <w:sz w:val="20"/>
          <w:szCs w:val="20"/>
        </w:rPr>
        <w:tab/>
      </w:r>
      <w:r w:rsidRPr="00E369B0">
        <w:rPr>
          <w:rFonts w:ascii="Zurich BT" w:hAnsi="Zurich BT"/>
          <w:color w:val="000000"/>
          <w:sz w:val="20"/>
        </w:rPr>
        <w:t xml:space="preserve">The occurrence of any one or more of the following events shall constitute an </w:t>
      </w:r>
      <w:r w:rsidR="007434B4" w:rsidRPr="00E369B0">
        <w:rPr>
          <w:rFonts w:ascii="Zurich BT" w:hAnsi="Zurich BT"/>
          <w:color w:val="000000"/>
          <w:sz w:val="20"/>
        </w:rPr>
        <w:t>e</w:t>
      </w:r>
      <w:r w:rsidRPr="00E369B0">
        <w:rPr>
          <w:rFonts w:ascii="Zurich BT" w:hAnsi="Zurich BT"/>
          <w:color w:val="000000"/>
          <w:sz w:val="20"/>
        </w:rPr>
        <w:t xml:space="preserve">vent of </w:t>
      </w:r>
      <w:r w:rsidR="007434B4" w:rsidRPr="00E369B0">
        <w:rPr>
          <w:rFonts w:ascii="Zurich BT" w:hAnsi="Zurich BT"/>
          <w:color w:val="000000"/>
          <w:sz w:val="20"/>
        </w:rPr>
        <w:t>d</w:t>
      </w:r>
      <w:r w:rsidRPr="00E369B0">
        <w:rPr>
          <w:rFonts w:ascii="Zurich BT" w:hAnsi="Zurich BT"/>
          <w:color w:val="000000"/>
          <w:sz w:val="20"/>
        </w:rPr>
        <w:t>efault</w:t>
      </w:r>
      <w:r w:rsidR="007434B4" w:rsidRPr="00E369B0">
        <w:rPr>
          <w:rFonts w:ascii="Zurich BT" w:hAnsi="Zurich BT"/>
          <w:color w:val="000000"/>
          <w:sz w:val="20"/>
        </w:rPr>
        <w:t xml:space="preserve"> (“</w:t>
      </w:r>
      <w:r w:rsidR="007434B4" w:rsidRPr="00E369B0">
        <w:rPr>
          <w:rFonts w:ascii="Zurich Blk BT" w:hAnsi="Zurich Blk BT"/>
          <w:color w:val="000000"/>
          <w:sz w:val="20"/>
        </w:rPr>
        <w:t>Event of Default</w:t>
      </w:r>
      <w:r w:rsidR="007434B4" w:rsidRPr="00E369B0">
        <w:rPr>
          <w:rFonts w:ascii="Zurich BT" w:hAnsi="Zurich BT"/>
          <w:color w:val="000000"/>
          <w:sz w:val="20"/>
        </w:rPr>
        <w:t>”)</w:t>
      </w:r>
      <w:r w:rsidRPr="00E369B0">
        <w:rPr>
          <w:rFonts w:ascii="Zurich BT" w:hAnsi="Zurich BT"/>
          <w:color w:val="000000"/>
          <w:sz w:val="20"/>
        </w:rPr>
        <w:t xml:space="preserve"> under the Facility Agreement: </w:t>
      </w:r>
    </w:p>
    <w:p w14:paraId="23F95343" w14:textId="77777777" w:rsidR="00BD4FD6" w:rsidRPr="00E369B0" w:rsidRDefault="00BD4FD6">
      <w:pPr>
        <w:jc w:val="both"/>
        <w:rPr>
          <w:rFonts w:ascii="Zurich BT" w:hAnsi="Zurich BT" w:cs="Zurich BT"/>
          <w:color w:val="000000"/>
          <w:sz w:val="20"/>
          <w:szCs w:val="20"/>
        </w:rPr>
      </w:pPr>
    </w:p>
    <w:p w14:paraId="2EFBFF6B" w14:textId="77777777" w:rsidR="00BD4FD6" w:rsidRPr="00E369B0" w:rsidRDefault="00BD4FD6" w:rsidP="00CD09AF">
      <w:pPr>
        <w:numPr>
          <w:ilvl w:val="0"/>
          <w:numId w:val="13"/>
        </w:numPr>
        <w:ind w:left="1134" w:hanging="567"/>
        <w:jc w:val="both"/>
        <w:rPr>
          <w:rFonts w:ascii="Zurich BT" w:hAnsi="Zurich BT" w:cs="Zurich BT"/>
          <w:color w:val="000000"/>
          <w:sz w:val="20"/>
          <w:szCs w:val="20"/>
        </w:rPr>
      </w:pPr>
      <w:r w:rsidRPr="00E369B0">
        <w:rPr>
          <w:rFonts w:ascii="Zurich Blk BT" w:hAnsi="Zurich Blk BT" w:cs="Zurich Blk BT"/>
          <w:color w:val="000000"/>
          <w:sz w:val="20"/>
          <w:szCs w:val="20"/>
        </w:rPr>
        <w:t xml:space="preserve">Payment Default </w:t>
      </w:r>
      <w:r w:rsidRPr="00C72AB5">
        <w:rPr>
          <w:rFonts w:ascii="Zurich BT" w:hAnsi="Zurich BT" w:cs="Zurich Blk BT"/>
          <w:color w:val="000000"/>
          <w:sz w:val="20"/>
          <w:szCs w:val="20"/>
        </w:rPr>
        <w:t>-</w:t>
      </w:r>
      <w:r w:rsidRPr="00E369B0">
        <w:rPr>
          <w:rFonts w:ascii="Zurich Blk BT" w:hAnsi="Zurich Blk BT" w:cs="Zurich Blk BT"/>
          <w:color w:val="000000"/>
          <w:sz w:val="20"/>
          <w:szCs w:val="20"/>
        </w:rPr>
        <w:t xml:space="preserve"> </w:t>
      </w:r>
      <w:r w:rsidRPr="00E369B0">
        <w:rPr>
          <w:rFonts w:ascii="Zurich BT" w:hAnsi="Zurich BT" w:cs="Zurich BT"/>
          <w:color w:val="000000"/>
          <w:sz w:val="20"/>
          <w:szCs w:val="20"/>
        </w:rPr>
        <w:t xml:space="preserve">Default has occurred in the payment of any monies in respect of the Facilities on the Due Dates, whether at stated maturity, by acceleration or otherwise. </w:t>
      </w:r>
    </w:p>
    <w:p w14:paraId="148269B1" w14:textId="77777777" w:rsidR="00BD4FD6" w:rsidRPr="00E369B0" w:rsidRDefault="00BD4FD6">
      <w:pPr>
        <w:ind w:left="1134" w:hanging="567"/>
        <w:jc w:val="both"/>
        <w:rPr>
          <w:rFonts w:ascii="Zurich BT" w:hAnsi="Zurich BT" w:cs="Zurich BT"/>
          <w:color w:val="000000"/>
          <w:sz w:val="20"/>
          <w:szCs w:val="20"/>
        </w:rPr>
      </w:pPr>
    </w:p>
    <w:p w14:paraId="02F233AB" w14:textId="5619FBBE" w:rsidR="00C72AB5" w:rsidRPr="00C72AB5" w:rsidRDefault="00BD4FD6" w:rsidP="00CD09AF">
      <w:pPr>
        <w:numPr>
          <w:ilvl w:val="0"/>
          <w:numId w:val="13"/>
        </w:numPr>
        <w:ind w:left="1134" w:hanging="567"/>
        <w:jc w:val="both"/>
      </w:pPr>
      <w:r w:rsidRPr="00E369B0">
        <w:rPr>
          <w:rFonts w:ascii="Zurich Blk BT" w:hAnsi="Zurich Blk BT" w:cs="Zurich Blk BT"/>
          <w:color w:val="000000"/>
          <w:sz w:val="20"/>
          <w:szCs w:val="20"/>
        </w:rPr>
        <w:t xml:space="preserve">Breach of Terms </w:t>
      </w:r>
      <w:r w:rsidRPr="00C72AB5">
        <w:rPr>
          <w:rFonts w:ascii="Zurich BT" w:hAnsi="Zurich BT" w:cs="Zurich Blk BT"/>
          <w:color w:val="000000"/>
          <w:sz w:val="20"/>
          <w:szCs w:val="20"/>
        </w:rPr>
        <w:t>-</w:t>
      </w:r>
      <w:r w:rsidRPr="00E369B0">
        <w:rPr>
          <w:rFonts w:ascii="Zurich Blk BT" w:hAnsi="Zurich Blk BT" w:cs="Zurich Blk BT"/>
          <w:color w:val="000000"/>
          <w:sz w:val="20"/>
          <w:szCs w:val="20"/>
        </w:rPr>
        <w:t xml:space="preserve"> </w:t>
      </w:r>
      <w:r w:rsidRPr="00E369B0">
        <w:rPr>
          <w:rFonts w:ascii="Zurich BT" w:hAnsi="Zurich BT" w:cs="Zurich BT"/>
          <w:color w:val="000000"/>
          <w:sz w:val="20"/>
          <w:szCs w:val="20"/>
        </w:rPr>
        <w:t xml:space="preserve">Borrower or any other person is in breach of any covenant, </w:t>
      </w:r>
      <w:r w:rsidR="00A038D7">
        <w:rPr>
          <w:rFonts w:ascii="Zurich BT" w:hAnsi="Zurich BT" w:cs="Zurich BT"/>
          <w:color w:val="000000"/>
          <w:sz w:val="20"/>
          <w:szCs w:val="20"/>
        </w:rPr>
        <w:t>condition, agreement</w:t>
      </w:r>
      <w:r w:rsidRPr="00E369B0">
        <w:rPr>
          <w:rFonts w:ascii="Zurich BT" w:hAnsi="Zurich BT" w:cs="Zurich BT"/>
          <w:color w:val="000000"/>
          <w:sz w:val="20"/>
          <w:szCs w:val="20"/>
        </w:rPr>
        <w:t xml:space="preserve"> or any other terms of the Transaction Documents</w:t>
      </w:r>
      <w:r w:rsidR="0065048C">
        <w:rPr>
          <w:rFonts w:ascii="Zurich BT" w:hAnsi="Zurich BT" w:cs="Zurich BT"/>
          <w:color w:val="000000"/>
          <w:sz w:val="20"/>
          <w:szCs w:val="20"/>
        </w:rPr>
        <w:t xml:space="preserve"> (other than those specifically provided under Clause 7.1</w:t>
      </w:r>
      <w:r w:rsidR="00491EF3">
        <w:rPr>
          <w:rFonts w:ascii="Zurich BT" w:hAnsi="Zurich BT" w:cs="Zurich BT"/>
          <w:color w:val="000000"/>
          <w:sz w:val="20"/>
          <w:szCs w:val="20"/>
        </w:rPr>
        <w:t xml:space="preserve"> (</w:t>
      </w:r>
      <w:proofErr w:type="spellStart"/>
      <w:r w:rsidR="00491EF3">
        <w:rPr>
          <w:rFonts w:ascii="Zurich BT" w:hAnsi="Zurich BT" w:cs="Zurich BT"/>
          <w:color w:val="000000"/>
          <w:sz w:val="20"/>
          <w:szCs w:val="20"/>
        </w:rPr>
        <w:t>i</w:t>
      </w:r>
      <w:proofErr w:type="spellEnd"/>
      <w:r w:rsidR="00491EF3">
        <w:rPr>
          <w:rFonts w:ascii="Zurich BT" w:hAnsi="Zurich BT" w:cs="Zurich BT"/>
          <w:color w:val="000000"/>
          <w:sz w:val="20"/>
          <w:szCs w:val="20"/>
        </w:rPr>
        <w:t>) and</w:t>
      </w:r>
      <w:r w:rsidR="0065048C">
        <w:rPr>
          <w:rFonts w:ascii="Zurich BT" w:hAnsi="Zurich BT" w:cs="Zurich BT"/>
          <w:color w:val="000000"/>
          <w:sz w:val="20"/>
          <w:szCs w:val="20"/>
        </w:rPr>
        <w:t xml:space="preserve"> </w:t>
      </w:r>
      <w:r w:rsidR="009B02FD">
        <w:rPr>
          <w:rFonts w:ascii="Zurich BT" w:hAnsi="Zurich BT" w:cs="Zurich BT"/>
          <w:color w:val="000000"/>
          <w:sz w:val="20"/>
          <w:szCs w:val="20"/>
        </w:rPr>
        <w:t xml:space="preserve"> </w:t>
      </w:r>
      <w:r w:rsidR="0065048C">
        <w:rPr>
          <w:rFonts w:ascii="Zurich BT" w:hAnsi="Zurich BT" w:cs="Zurich BT"/>
          <w:color w:val="000000"/>
          <w:sz w:val="20"/>
          <w:szCs w:val="20"/>
        </w:rPr>
        <w:t>(iii) to (</w:t>
      </w:r>
      <w:r w:rsidR="005C1015">
        <w:rPr>
          <w:rFonts w:ascii="Zurich BT" w:hAnsi="Zurich BT" w:cs="Zurich BT"/>
          <w:color w:val="000000"/>
          <w:sz w:val="20"/>
          <w:szCs w:val="20"/>
        </w:rPr>
        <w:t>x</w:t>
      </w:r>
      <w:r w:rsidR="0065048C">
        <w:rPr>
          <w:rFonts w:ascii="Zurich BT" w:hAnsi="Zurich BT" w:cs="Zurich BT"/>
          <w:color w:val="000000"/>
          <w:sz w:val="20"/>
          <w:szCs w:val="20"/>
        </w:rPr>
        <w:t>) of this Facility Agreement)</w:t>
      </w:r>
      <w:r w:rsidR="0034660E" w:rsidRPr="00E369B0">
        <w:rPr>
          <w:rFonts w:ascii="Zurich BT" w:hAnsi="Zurich BT" w:cs="Zurich BT"/>
          <w:color w:val="000000"/>
          <w:sz w:val="20"/>
          <w:szCs w:val="20"/>
        </w:rPr>
        <w:t xml:space="preserve"> and such default has continued for a period of </w:t>
      </w:r>
      <w:r w:rsidR="00B5780D">
        <w:rPr>
          <w:rFonts w:ascii="Zurich BT" w:hAnsi="Zurich BT" w:cs="Zurich BT"/>
          <w:color w:val="000000"/>
          <w:sz w:val="20"/>
          <w:szCs w:val="20"/>
        </w:rPr>
        <w:t>30</w:t>
      </w:r>
      <w:r w:rsidR="0034660E" w:rsidRPr="00E369B0">
        <w:rPr>
          <w:rFonts w:ascii="Zurich BT" w:hAnsi="Zurich BT" w:cs="Zurich BT"/>
          <w:color w:val="000000"/>
          <w:sz w:val="20"/>
          <w:szCs w:val="20"/>
        </w:rPr>
        <w:t xml:space="preserve"> (</w:t>
      </w:r>
      <w:r w:rsidR="00B5780D">
        <w:rPr>
          <w:rFonts w:ascii="Zurich BT" w:hAnsi="Zurich BT" w:cs="Zurich BT"/>
          <w:color w:val="000000"/>
          <w:sz w:val="20"/>
          <w:szCs w:val="20"/>
        </w:rPr>
        <w:t>thirty</w:t>
      </w:r>
      <w:r w:rsidR="0034660E" w:rsidRPr="00E369B0">
        <w:rPr>
          <w:rFonts w:ascii="Zurich BT" w:hAnsi="Zurich BT" w:cs="Zurich BT"/>
          <w:color w:val="000000"/>
          <w:sz w:val="20"/>
          <w:szCs w:val="20"/>
        </w:rPr>
        <w:t xml:space="preserve">) days </w:t>
      </w:r>
      <w:r w:rsidR="00B5780D">
        <w:rPr>
          <w:rFonts w:ascii="Zurich BT" w:hAnsi="Zurich BT" w:cs="Zurich BT"/>
          <w:color w:val="000000"/>
          <w:sz w:val="20"/>
          <w:szCs w:val="20"/>
        </w:rPr>
        <w:t>from the date of default</w:t>
      </w:r>
      <w:r w:rsidR="0034660E" w:rsidRPr="00E369B0">
        <w:rPr>
          <w:rFonts w:ascii="Zurich BT" w:hAnsi="Zurich BT" w:cs="Zurich BT"/>
          <w:color w:val="000000"/>
          <w:sz w:val="20"/>
          <w:szCs w:val="20"/>
        </w:rPr>
        <w:t xml:space="preserve">(except where the Bank is of the opinion that such default is incapable of remedy, in which event, no </w:t>
      </w:r>
      <w:r w:rsidR="00B5780D">
        <w:rPr>
          <w:rFonts w:ascii="Zurich BT" w:hAnsi="Zurich BT" w:cs="Zurich BT"/>
          <w:color w:val="000000"/>
          <w:sz w:val="20"/>
          <w:szCs w:val="20"/>
        </w:rPr>
        <w:t>cure period shall be applicable</w:t>
      </w:r>
      <w:r w:rsidR="0034660E" w:rsidRPr="00E369B0">
        <w:rPr>
          <w:rFonts w:ascii="Zurich BT" w:hAnsi="Zurich BT" w:cs="Zurich BT"/>
          <w:color w:val="000000"/>
          <w:sz w:val="20"/>
          <w:szCs w:val="20"/>
        </w:rPr>
        <w:t>).</w:t>
      </w:r>
    </w:p>
    <w:p w14:paraId="20B4DC53" w14:textId="77777777" w:rsidR="00BD4FD6" w:rsidRPr="00E369B0" w:rsidRDefault="00BD4FD6">
      <w:pPr>
        <w:ind w:left="1134" w:hanging="567"/>
        <w:jc w:val="both"/>
        <w:rPr>
          <w:rFonts w:ascii="Zurich Blk BT" w:hAnsi="Zurich Blk BT" w:cs="Zurich Blk BT"/>
          <w:color w:val="000000"/>
          <w:sz w:val="20"/>
          <w:szCs w:val="20"/>
        </w:rPr>
      </w:pPr>
    </w:p>
    <w:p w14:paraId="55750E48" w14:textId="77777777" w:rsidR="00BD4FD6" w:rsidRPr="00E369B0" w:rsidRDefault="00BD4FD6" w:rsidP="00CD09AF">
      <w:pPr>
        <w:numPr>
          <w:ilvl w:val="0"/>
          <w:numId w:val="13"/>
        </w:numPr>
        <w:ind w:left="1134" w:hanging="567"/>
        <w:jc w:val="both"/>
        <w:rPr>
          <w:sz w:val="20"/>
          <w:szCs w:val="20"/>
        </w:rPr>
      </w:pPr>
      <w:r w:rsidRPr="00E369B0">
        <w:rPr>
          <w:rFonts w:ascii="Zurich Blk BT" w:hAnsi="Zurich Blk BT" w:cs="Zurich Blk BT"/>
          <w:color w:val="000000"/>
          <w:sz w:val="20"/>
          <w:szCs w:val="20"/>
        </w:rPr>
        <w:t>Bankruptcy, Insolvency, Dissolution</w:t>
      </w:r>
    </w:p>
    <w:p w14:paraId="06B1BE7F" w14:textId="77777777" w:rsidR="00BD4FD6" w:rsidRPr="00E369B0" w:rsidRDefault="00BD4FD6">
      <w:pPr>
        <w:pStyle w:val="WW-Default"/>
        <w:tabs>
          <w:tab w:val="left" w:pos="1134"/>
        </w:tabs>
        <w:ind w:left="1418" w:hanging="284"/>
        <w:rPr>
          <w:sz w:val="20"/>
          <w:szCs w:val="20"/>
        </w:rPr>
      </w:pPr>
    </w:p>
    <w:p w14:paraId="525288D0" w14:textId="28AC7103" w:rsidR="001F5E0A" w:rsidRDefault="00EF2A5A" w:rsidP="00CD09AF">
      <w:pPr>
        <w:pStyle w:val="ListParagraph"/>
        <w:widowControl/>
        <w:numPr>
          <w:ilvl w:val="0"/>
          <w:numId w:val="27"/>
        </w:numPr>
        <w:tabs>
          <w:tab w:val="left" w:pos="1134"/>
        </w:tabs>
        <w:suppressAutoHyphens w:val="0"/>
        <w:ind w:left="1418" w:hanging="284"/>
        <w:jc w:val="both"/>
        <w:rPr>
          <w:rFonts w:ascii="Zurich BT" w:hAnsi="Zurich BT"/>
          <w:sz w:val="20"/>
          <w:szCs w:val="20"/>
        </w:rPr>
      </w:pPr>
      <w:r>
        <w:rPr>
          <w:rFonts w:ascii="Zurich BT" w:hAnsi="Zurich BT"/>
          <w:sz w:val="20"/>
          <w:szCs w:val="20"/>
        </w:rPr>
        <w:t>I</w:t>
      </w:r>
      <w:r w:rsidR="00A9343F" w:rsidRPr="00C363AE">
        <w:rPr>
          <w:rFonts w:ascii="Zurich BT" w:hAnsi="Zurich BT"/>
          <w:sz w:val="20"/>
          <w:szCs w:val="20"/>
        </w:rPr>
        <w:t xml:space="preserve">f the Obligor(s) has </w:t>
      </w:r>
      <w:r w:rsidR="00B5780D" w:rsidRPr="00102B26">
        <w:rPr>
          <w:rFonts w:ascii="Zurich BT" w:hAnsi="Zurich BT"/>
          <w:sz w:val="20"/>
          <w:szCs w:val="20"/>
        </w:rPr>
        <w:t xml:space="preserve">voluntarily </w:t>
      </w:r>
      <w:r w:rsidR="00A9343F" w:rsidRPr="00C363AE">
        <w:rPr>
          <w:rFonts w:ascii="Zurich BT" w:hAnsi="Zurich BT"/>
          <w:sz w:val="20"/>
          <w:szCs w:val="20"/>
        </w:rPr>
        <w:t xml:space="preserve">taken any action for its </w:t>
      </w:r>
      <w:r w:rsidR="00B5780D">
        <w:rPr>
          <w:rFonts w:ascii="Zurich BT" w:hAnsi="Zurich BT"/>
          <w:sz w:val="20"/>
          <w:szCs w:val="20"/>
        </w:rPr>
        <w:t>insolvency</w:t>
      </w:r>
      <w:r w:rsidR="00A9343F" w:rsidRPr="00C363AE">
        <w:rPr>
          <w:rFonts w:ascii="Zurich BT" w:hAnsi="Zurich BT"/>
          <w:sz w:val="20"/>
          <w:szCs w:val="20"/>
        </w:rPr>
        <w:t>, winding-up or dissolution</w:t>
      </w:r>
      <w:r w:rsidR="00F270E2">
        <w:rPr>
          <w:rFonts w:ascii="Zurich BT" w:hAnsi="Zurich BT"/>
          <w:sz w:val="20"/>
          <w:szCs w:val="20"/>
        </w:rPr>
        <w:t>;</w:t>
      </w:r>
      <w:r w:rsidR="00A9343F" w:rsidRPr="00C363AE">
        <w:rPr>
          <w:rFonts w:ascii="Zurich BT" w:hAnsi="Zurich BT"/>
          <w:sz w:val="20"/>
          <w:szCs w:val="20"/>
        </w:rPr>
        <w:t xml:space="preserve">  </w:t>
      </w:r>
    </w:p>
    <w:p w14:paraId="6BE5B58C" w14:textId="7A783D27" w:rsidR="00A9343F" w:rsidRPr="00C363AE" w:rsidRDefault="00E55BE2" w:rsidP="00CD09AF">
      <w:pPr>
        <w:pStyle w:val="ListParagraph"/>
        <w:widowControl/>
        <w:numPr>
          <w:ilvl w:val="0"/>
          <w:numId w:val="27"/>
        </w:numPr>
        <w:tabs>
          <w:tab w:val="left" w:pos="1134"/>
        </w:tabs>
        <w:suppressAutoHyphens w:val="0"/>
        <w:ind w:left="1440" w:hanging="270"/>
        <w:jc w:val="both"/>
        <w:rPr>
          <w:rFonts w:ascii="Zurich BT" w:hAnsi="Zurich BT"/>
          <w:sz w:val="20"/>
          <w:szCs w:val="20"/>
        </w:rPr>
      </w:pPr>
      <w:r>
        <w:rPr>
          <w:rFonts w:ascii="Zurich BT" w:hAnsi="Zurich BT"/>
          <w:sz w:val="20"/>
          <w:szCs w:val="20"/>
        </w:rPr>
        <w:t>I</w:t>
      </w:r>
      <w:r w:rsidR="00B5780D" w:rsidRPr="00102B26">
        <w:rPr>
          <w:rFonts w:ascii="Zurich BT" w:hAnsi="Zurich BT"/>
          <w:sz w:val="20"/>
          <w:szCs w:val="20"/>
        </w:rPr>
        <w:t xml:space="preserve">f any step or action has been taken for reorganization, winding up or dissolution of an </w:t>
      </w:r>
      <w:r w:rsidR="009F1C67">
        <w:rPr>
          <w:rFonts w:ascii="Zurich BT" w:hAnsi="Zurich BT"/>
          <w:sz w:val="20"/>
          <w:szCs w:val="20"/>
        </w:rPr>
        <w:t xml:space="preserve"> </w:t>
      </w:r>
      <w:r w:rsidR="00B5780D" w:rsidRPr="00102B26">
        <w:rPr>
          <w:rFonts w:ascii="Zurich BT" w:hAnsi="Zurich BT"/>
          <w:sz w:val="20"/>
          <w:szCs w:val="20"/>
        </w:rPr>
        <w:t xml:space="preserve">Obligor or </w:t>
      </w:r>
      <w:r w:rsidR="00A9343F" w:rsidRPr="00C363AE">
        <w:rPr>
          <w:rFonts w:ascii="Zurich BT" w:hAnsi="Zurich BT"/>
          <w:sz w:val="20"/>
          <w:szCs w:val="20"/>
        </w:rPr>
        <w:t xml:space="preserve">if a receiver or liquidator (including provisional liquidator) has been appointed or allowed to be appointed </w:t>
      </w:r>
      <w:r w:rsidR="007B43E4">
        <w:rPr>
          <w:rFonts w:ascii="Zurich BT" w:hAnsi="Zurich BT"/>
          <w:sz w:val="20"/>
          <w:szCs w:val="20"/>
        </w:rPr>
        <w:t>over</w:t>
      </w:r>
      <w:r w:rsidR="007B43E4" w:rsidRPr="00C363AE">
        <w:rPr>
          <w:rFonts w:ascii="Zurich BT" w:hAnsi="Zurich BT"/>
          <w:sz w:val="20"/>
          <w:szCs w:val="20"/>
        </w:rPr>
        <w:t xml:space="preserve"> </w:t>
      </w:r>
      <w:r w:rsidR="00A9343F" w:rsidRPr="00C363AE">
        <w:rPr>
          <w:rFonts w:ascii="Zurich BT" w:hAnsi="Zurich BT"/>
          <w:sz w:val="20"/>
          <w:szCs w:val="20"/>
        </w:rPr>
        <w:t xml:space="preserve">all or any part of the assets of the Obligor(s) or if any attachment or </w:t>
      </w:r>
      <w:proofErr w:type="spellStart"/>
      <w:r w:rsidR="00A9343F" w:rsidRPr="00C363AE">
        <w:rPr>
          <w:rFonts w:ascii="Zurich BT" w:hAnsi="Zurich BT"/>
          <w:sz w:val="20"/>
          <w:szCs w:val="20"/>
        </w:rPr>
        <w:t>distraint</w:t>
      </w:r>
      <w:proofErr w:type="spellEnd"/>
      <w:r w:rsidR="00A9343F" w:rsidRPr="00C363AE">
        <w:rPr>
          <w:rFonts w:ascii="Zurich BT" w:hAnsi="Zurich BT"/>
          <w:sz w:val="20"/>
          <w:szCs w:val="20"/>
        </w:rPr>
        <w:t xml:space="preserve"> has been levied on the Obligor’s assets or any part thereof or certificate proceedings have been taken or commenced for recovery of any dues from the Obligors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r w:rsidR="00A9614C">
        <w:rPr>
          <w:rFonts w:ascii="Zurich BT" w:hAnsi="Zurich BT"/>
          <w:sz w:val="20"/>
          <w:szCs w:val="20"/>
        </w:rPr>
        <w:t>;</w:t>
      </w:r>
    </w:p>
    <w:p w14:paraId="6672AA87" w14:textId="78D121F5" w:rsidR="00A9343F" w:rsidRPr="007B6727" w:rsidRDefault="00A9343F">
      <w:pPr>
        <w:tabs>
          <w:tab w:val="left" w:pos="1134"/>
        </w:tabs>
        <w:ind w:left="1418" w:hanging="284"/>
        <w:jc w:val="both"/>
        <w:rPr>
          <w:rFonts w:ascii="Zurich BT" w:hAnsi="Zurich BT"/>
          <w:sz w:val="20"/>
          <w:szCs w:val="20"/>
        </w:rPr>
      </w:pPr>
      <w:r w:rsidRPr="007B6727">
        <w:rPr>
          <w:rFonts w:ascii="Zurich BT" w:hAnsi="Zurich BT"/>
          <w:sz w:val="20"/>
          <w:szCs w:val="20"/>
        </w:rPr>
        <w:t>(</w:t>
      </w:r>
      <w:r w:rsidR="001F5E0A">
        <w:rPr>
          <w:rFonts w:ascii="Zurich BT" w:hAnsi="Zurich BT"/>
          <w:sz w:val="20"/>
          <w:szCs w:val="20"/>
        </w:rPr>
        <w:t>c</w:t>
      </w:r>
      <w:r w:rsidRPr="007B6727">
        <w:rPr>
          <w:rFonts w:ascii="Zurich BT" w:hAnsi="Zurich BT"/>
          <w:sz w:val="20"/>
          <w:szCs w:val="20"/>
        </w:rPr>
        <w:t>)</w:t>
      </w:r>
      <w:r w:rsidRPr="00102B26">
        <w:rPr>
          <w:rFonts w:ascii="Zurich BT" w:hAnsi="Zurich BT"/>
          <w:sz w:val="20"/>
          <w:szCs w:val="20"/>
        </w:rPr>
        <w:t> </w:t>
      </w:r>
      <w:r w:rsidR="00EF2A5A">
        <w:rPr>
          <w:rFonts w:ascii="Zurich BT" w:hAnsi="Zurich BT"/>
          <w:sz w:val="20"/>
          <w:szCs w:val="20"/>
        </w:rPr>
        <w:t>I</w:t>
      </w:r>
      <w:r w:rsidRPr="00C363AE">
        <w:rPr>
          <w:rFonts w:ascii="Zurich BT" w:hAnsi="Zurich BT"/>
          <w:sz w:val="20"/>
          <w:szCs w:val="20"/>
        </w:rPr>
        <w:t xml:space="preserve">f </w:t>
      </w:r>
      <w:r w:rsidRPr="007B6727">
        <w:rPr>
          <w:rFonts w:ascii="Zurich BT" w:hAnsi="Zurich BT"/>
          <w:sz w:val="20"/>
          <w:szCs w:val="20"/>
        </w:rPr>
        <w:t xml:space="preserve">any petition or application in relation to insolvency or bankruptcy resolution of the Obligor (including without limitation, corporate insolvency resolution process and bankruptcy process under the </w:t>
      </w:r>
      <w:r w:rsidR="00B5780D">
        <w:rPr>
          <w:rFonts w:ascii="Zurich BT" w:hAnsi="Zurich BT"/>
          <w:sz w:val="20"/>
          <w:szCs w:val="20"/>
        </w:rPr>
        <w:t>IBC</w:t>
      </w:r>
      <w:r w:rsidRPr="007B6727">
        <w:rPr>
          <w:rFonts w:ascii="Zurich BT" w:hAnsi="Zurich BT"/>
          <w:sz w:val="20"/>
          <w:szCs w:val="20"/>
        </w:rPr>
        <w:t xml:space="preserve"> </w:t>
      </w:r>
      <w:r w:rsidRPr="00C363AE">
        <w:rPr>
          <w:rFonts w:ascii="Zurich BT" w:hAnsi="Zurich BT"/>
          <w:sz w:val="20"/>
          <w:szCs w:val="20"/>
        </w:rPr>
        <w:t>is filed before a</w:t>
      </w:r>
      <w:r w:rsidRPr="007B6727">
        <w:rPr>
          <w:rFonts w:ascii="Zurich BT" w:hAnsi="Zurich BT"/>
          <w:sz w:val="20"/>
          <w:szCs w:val="20"/>
        </w:rPr>
        <w:t>ny court, tribunal or authority of competent jurisdiction</w:t>
      </w:r>
      <w:r w:rsidR="0057656E">
        <w:rPr>
          <w:rFonts w:ascii="Zurich BT" w:hAnsi="Zurich BT"/>
          <w:sz w:val="20"/>
          <w:szCs w:val="20"/>
        </w:rPr>
        <w:t xml:space="preserve">, </w:t>
      </w:r>
      <w:r w:rsidR="00A043C5">
        <w:rPr>
          <w:rFonts w:ascii="Zurich BT" w:hAnsi="Zurich BT"/>
          <w:sz w:val="20"/>
          <w:szCs w:val="20"/>
        </w:rPr>
        <w:t>or</w:t>
      </w:r>
      <w:r w:rsidRPr="00C363AE">
        <w:rPr>
          <w:rFonts w:ascii="Zurich BT" w:hAnsi="Zurich BT"/>
          <w:sz w:val="20"/>
          <w:szCs w:val="20"/>
        </w:rPr>
        <w:t xml:space="preserve"> t</w:t>
      </w:r>
      <w:r w:rsidRPr="007B6727">
        <w:rPr>
          <w:rFonts w:ascii="Zurich BT" w:hAnsi="Zurich BT"/>
          <w:sz w:val="20"/>
          <w:szCs w:val="20"/>
        </w:rPr>
        <w:t>he Obligor(s) has become bankrupt or insolvent or is dissolved</w:t>
      </w:r>
      <w:r w:rsidR="00A9614C">
        <w:rPr>
          <w:rFonts w:ascii="Zurich BT" w:hAnsi="Zurich BT"/>
          <w:sz w:val="20"/>
          <w:szCs w:val="20"/>
        </w:rPr>
        <w:t>.</w:t>
      </w:r>
    </w:p>
    <w:p w14:paraId="5804E1D2" w14:textId="77777777" w:rsidR="00BD4FD6" w:rsidRPr="00E369B0" w:rsidRDefault="00BD4FD6">
      <w:pPr>
        <w:ind w:left="1134" w:hanging="283"/>
        <w:jc w:val="both"/>
        <w:rPr>
          <w:rFonts w:ascii="Zurich BT" w:hAnsi="Zurich BT" w:cs="Zurich BT"/>
          <w:color w:val="000000"/>
          <w:sz w:val="20"/>
          <w:szCs w:val="20"/>
        </w:rPr>
      </w:pPr>
    </w:p>
    <w:p w14:paraId="4E581AE4" w14:textId="3CB8F431" w:rsidR="00BD4FD6" w:rsidRPr="00E369B0" w:rsidRDefault="00BD4FD6" w:rsidP="00CD09AF">
      <w:pPr>
        <w:numPr>
          <w:ilvl w:val="0"/>
          <w:numId w:val="13"/>
        </w:numPr>
        <w:ind w:left="1134" w:hanging="567"/>
        <w:jc w:val="both"/>
        <w:rPr>
          <w:rFonts w:ascii="Zurich BT" w:hAnsi="Zurich BT" w:cs="Zurich BT"/>
          <w:sz w:val="20"/>
          <w:szCs w:val="20"/>
        </w:rPr>
      </w:pPr>
      <w:r w:rsidRPr="00E369B0">
        <w:rPr>
          <w:rFonts w:ascii="Zurich Blk BT" w:hAnsi="Zurich Blk BT" w:cs="Zurich Blk BT"/>
          <w:color w:val="000000"/>
          <w:sz w:val="20"/>
          <w:szCs w:val="20"/>
        </w:rPr>
        <w:t>Security in Jeopardy</w:t>
      </w:r>
      <w:r w:rsidR="00C72AB5">
        <w:rPr>
          <w:rFonts w:ascii="Zurich Blk BT" w:hAnsi="Zurich Blk BT" w:cs="Zurich Blk BT"/>
          <w:color w:val="000000"/>
          <w:sz w:val="20"/>
          <w:szCs w:val="20"/>
        </w:rPr>
        <w:t xml:space="preserve"> </w:t>
      </w:r>
      <w:r w:rsidR="00D87620">
        <w:rPr>
          <w:rFonts w:ascii="Zurich BT" w:hAnsi="Zurich BT" w:cs="Zurich Blk BT"/>
          <w:color w:val="000000"/>
          <w:sz w:val="20"/>
          <w:szCs w:val="20"/>
        </w:rPr>
        <w:t>–</w:t>
      </w:r>
      <w:r w:rsidR="00C72AB5">
        <w:rPr>
          <w:rFonts w:ascii="Zurich Blk BT" w:hAnsi="Zurich Blk BT" w:cs="Zurich Blk BT"/>
          <w:color w:val="000000"/>
          <w:sz w:val="20"/>
          <w:szCs w:val="20"/>
        </w:rPr>
        <w:t xml:space="preserve"> </w:t>
      </w:r>
      <w:r w:rsidR="00D87620" w:rsidRPr="00102B26">
        <w:rPr>
          <w:rFonts w:ascii="Zurich BT" w:hAnsi="Zurich BT" w:cs="Zurich BT"/>
          <w:color w:val="000000"/>
          <w:sz w:val="20"/>
          <w:szCs w:val="20"/>
        </w:rPr>
        <w:t xml:space="preserve">If in the opinion of the Bank, </w:t>
      </w:r>
      <w:r w:rsidRPr="00E369B0">
        <w:rPr>
          <w:rFonts w:ascii="Zurich BT" w:hAnsi="Zurich BT" w:cs="Zurich BT"/>
          <w:color w:val="000000"/>
          <w:sz w:val="20"/>
          <w:szCs w:val="20"/>
        </w:rPr>
        <w:t xml:space="preserve">the </w:t>
      </w:r>
      <w:r w:rsidR="00ED7A1B">
        <w:rPr>
          <w:rFonts w:ascii="Zurich BT" w:hAnsi="Zurich BT" w:cs="Zurich BT"/>
          <w:color w:val="000000"/>
          <w:sz w:val="20"/>
          <w:szCs w:val="20"/>
        </w:rPr>
        <w:t>S</w:t>
      </w:r>
      <w:r w:rsidRPr="00E369B0">
        <w:rPr>
          <w:rFonts w:ascii="Zurich BT" w:hAnsi="Zurich BT" w:cs="Zurich BT"/>
          <w:color w:val="000000"/>
          <w:sz w:val="20"/>
          <w:szCs w:val="20"/>
        </w:rPr>
        <w:t xml:space="preserve">ecurity, if any, for the Facilities is in jeopardy or ceases to have effect or if any </w:t>
      </w:r>
      <w:r w:rsidR="001C504F">
        <w:rPr>
          <w:rFonts w:ascii="Zurich BT" w:hAnsi="Zurich BT" w:cs="Zurich BT"/>
          <w:color w:val="000000"/>
          <w:sz w:val="20"/>
          <w:szCs w:val="20"/>
        </w:rPr>
        <w:t xml:space="preserve">of the </w:t>
      </w:r>
      <w:r w:rsidRPr="00E369B0">
        <w:rPr>
          <w:rFonts w:ascii="Zurich BT" w:hAnsi="Zurich BT" w:cs="Zurich BT"/>
          <w:color w:val="000000"/>
          <w:sz w:val="20"/>
          <w:szCs w:val="20"/>
        </w:rPr>
        <w:t xml:space="preserve">Transaction Documents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sidR="00C711B7">
        <w:rPr>
          <w:rFonts w:ascii="Zurich BT" w:hAnsi="Zurich BT" w:cs="Zurich BT"/>
          <w:color w:val="000000"/>
          <w:sz w:val="20"/>
          <w:szCs w:val="20"/>
        </w:rPr>
        <w:t xml:space="preserve">of </w:t>
      </w:r>
      <w:r w:rsidRPr="00E369B0">
        <w:rPr>
          <w:rFonts w:ascii="Zurich BT" w:hAnsi="Zurich BT" w:cs="Zurich BT"/>
          <w:color w:val="000000"/>
          <w:sz w:val="20"/>
          <w:szCs w:val="20"/>
        </w:rPr>
        <w:t xml:space="preserve">such Transaction Documents </w:t>
      </w:r>
      <w:r w:rsidR="00C711B7">
        <w:rPr>
          <w:rFonts w:ascii="Zurich BT" w:hAnsi="Zurich BT" w:cs="Zurich BT"/>
          <w:color w:val="000000"/>
          <w:sz w:val="20"/>
          <w:szCs w:val="20"/>
        </w:rPr>
        <w:t>is</w:t>
      </w:r>
      <w:r w:rsidRPr="00E369B0">
        <w:rPr>
          <w:rFonts w:ascii="Zurich BT" w:hAnsi="Zurich BT" w:cs="Zurich BT"/>
          <w:color w:val="000000"/>
          <w:sz w:val="20"/>
          <w:szCs w:val="20"/>
        </w:rPr>
        <w:t xml:space="preserve"> assigned or otherwise transferred, amended or terminated, repudiated or revoked without the approval of the Bank.</w:t>
      </w:r>
    </w:p>
    <w:p w14:paraId="250C825C" w14:textId="77777777" w:rsidR="00BD4FD6" w:rsidRPr="00E369B0" w:rsidRDefault="00BD4FD6">
      <w:pPr>
        <w:ind w:left="1134" w:hanging="567"/>
        <w:jc w:val="both"/>
        <w:rPr>
          <w:rFonts w:ascii="Zurich BT" w:hAnsi="Zurich BT" w:cs="Zurich BT"/>
          <w:sz w:val="20"/>
          <w:szCs w:val="20"/>
        </w:rPr>
      </w:pPr>
    </w:p>
    <w:p w14:paraId="6BF1BB9E" w14:textId="77777777" w:rsidR="00BD4FD6" w:rsidRPr="008D629D" w:rsidRDefault="00BD4FD6" w:rsidP="00CD09AF">
      <w:pPr>
        <w:pStyle w:val="ListParagraph"/>
        <w:numPr>
          <w:ilvl w:val="0"/>
          <w:numId w:val="13"/>
        </w:numPr>
        <w:ind w:left="1170" w:hanging="630"/>
        <w:jc w:val="both"/>
        <w:rPr>
          <w:rFonts w:ascii="Zurich BT" w:hAnsi="Zurich BT" w:cs="Zurich BT"/>
          <w:sz w:val="20"/>
          <w:szCs w:val="20"/>
        </w:rPr>
      </w:pPr>
      <w:r w:rsidRPr="008D629D">
        <w:rPr>
          <w:rFonts w:ascii="Zurich Blk BT" w:hAnsi="Zurich Blk BT" w:cs="Zurich Blk BT"/>
          <w:sz w:val="20"/>
          <w:szCs w:val="20"/>
        </w:rPr>
        <w:t>Change in Control</w:t>
      </w:r>
      <w:r w:rsidRPr="008D629D">
        <w:rPr>
          <w:rFonts w:ascii="Zurich BT" w:hAnsi="Zurich BT" w:cs="Zurich BT"/>
          <w:sz w:val="20"/>
          <w:szCs w:val="20"/>
        </w:rPr>
        <w:t xml:space="preserve"> - Any person acting singularly or with any other person either directly or indirectly acquires control of the Borrower or of any other person who controls the Borrower, without the approval of the Bank. </w:t>
      </w:r>
    </w:p>
    <w:p w14:paraId="33B77F15" w14:textId="77777777" w:rsidR="00375B44" w:rsidRDefault="00375B44" w:rsidP="008D629D">
      <w:pPr>
        <w:pStyle w:val="ListParagraph"/>
        <w:ind w:left="1170" w:hanging="630"/>
        <w:jc w:val="both"/>
      </w:pPr>
    </w:p>
    <w:p w14:paraId="219304A6" w14:textId="77777777" w:rsidR="00375B44" w:rsidRPr="008D629D" w:rsidRDefault="00375B44" w:rsidP="00CD09AF">
      <w:pPr>
        <w:pStyle w:val="WW-Default"/>
        <w:numPr>
          <w:ilvl w:val="0"/>
          <w:numId w:val="13"/>
        </w:numPr>
        <w:ind w:left="1170" w:hanging="630"/>
        <w:jc w:val="both"/>
      </w:pPr>
      <w:r w:rsidRPr="008002B2">
        <w:rPr>
          <w:rFonts w:ascii="Zurich Blk BT" w:hAnsi="Zurich Blk BT" w:cs="Zurich Blk BT"/>
          <w:color w:val="auto"/>
          <w:sz w:val="20"/>
          <w:szCs w:val="20"/>
        </w:rPr>
        <w:t>Misleading Information and Representation</w:t>
      </w:r>
      <w:r>
        <w:rPr>
          <w:sz w:val="20"/>
          <w:szCs w:val="20"/>
        </w:rPr>
        <w:t xml:space="preserve"> – </w:t>
      </w:r>
      <w:r w:rsidRPr="008D629D">
        <w:rPr>
          <w:rFonts w:ascii="Zurich BT" w:hAnsi="Zurich BT" w:cs="Zurich BT"/>
          <w:color w:val="auto"/>
          <w:sz w:val="20"/>
          <w:szCs w:val="20"/>
        </w:rPr>
        <w:t xml:space="preserve">Any information given by the Borrower or on its behalf, including but not limited to, information given at the time of appraisal of the loan, representation and warranty, or statement made or repeated, or deemed to </w:t>
      </w:r>
      <w:r w:rsidRPr="00102B26">
        <w:rPr>
          <w:rFonts w:ascii="Zurich BT" w:hAnsi="Zurich BT" w:cs="Zurich BT"/>
          <w:iCs/>
          <w:sz w:val="22"/>
          <w:szCs w:val="22"/>
          <w:lang w:val="en-GB"/>
        </w:rPr>
        <w:t>be</w:t>
      </w:r>
      <w:r w:rsidRPr="008D629D">
        <w:rPr>
          <w:rFonts w:ascii="Zurich BT" w:hAnsi="Zurich BT" w:cs="Zurich BT"/>
          <w:color w:val="auto"/>
          <w:sz w:val="20"/>
          <w:szCs w:val="20"/>
        </w:rPr>
        <w:t xml:space="preserve"> made or repeated, in or in connection with any of the Transaction Documents, is incorrect or misleading in any </w:t>
      </w:r>
      <w:r w:rsidR="00B5780D">
        <w:rPr>
          <w:rFonts w:ascii="Zurich BT" w:hAnsi="Zurich BT" w:cs="Zurich BT"/>
          <w:color w:val="auto"/>
          <w:sz w:val="20"/>
          <w:szCs w:val="20"/>
        </w:rPr>
        <w:t xml:space="preserve">material </w:t>
      </w:r>
      <w:r w:rsidRPr="008D629D">
        <w:rPr>
          <w:rFonts w:ascii="Zurich BT" w:hAnsi="Zurich BT" w:cs="Zurich BT"/>
          <w:color w:val="auto"/>
          <w:sz w:val="20"/>
          <w:szCs w:val="20"/>
        </w:rPr>
        <w:t>respect.</w:t>
      </w:r>
    </w:p>
    <w:p w14:paraId="20261ABD" w14:textId="77777777" w:rsidR="00BD4FD6" w:rsidRPr="00E369B0" w:rsidRDefault="00BD4FD6">
      <w:pPr>
        <w:pStyle w:val="BodyText3"/>
        <w:ind w:left="1134" w:hanging="567"/>
        <w:rPr>
          <w:sz w:val="20"/>
          <w:szCs w:val="20"/>
        </w:rPr>
      </w:pPr>
    </w:p>
    <w:p w14:paraId="70DC949B" w14:textId="1211E4FC" w:rsidR="00BD4FD6" w:rsidRPr="00E369B0" w:rsidRDefault="00BD4FD6">
      <w:pPr>
        <w:pStyle w:val="BodyText3"/>
        <w:ind w:left="1134" w:hanging="567"/>
        <w:rPr>
          <w:sz w:val="20"/>
          <w:szCs w:val="20"/>
        </w:rPr>
      </w:pPr>
      <w:r w:rsidRPr="00E369B0">
        <w:rPr>
          <w:sz w:val="20"/>
          <w:szCs w:val="20"/>
        </w:rPr>
        <w:t>(v</w:t>
      </w:r>
      <w:r w:rsidR="00375B44">
        <w:rPr>
          <w:sz w:val="20"/>
          <w:szCs w:val="20"/>
        </w:rPr>
        <w:t>i</w:t>
      </w:r>
      <w:r w:rsidRPr="00E369B0">
        <w:rPr>
          <w:sz w:val="20"/>
          <w:szCs w:val="20"/>
        </w:rPr>
        <w:t>i)</w:t>
      </w:r>
      <w:r w:rsidR="008F5905" w:rsidRPr="00E369B0">
        <w:rPr>
          <w:sz w:val="20"/>
          <w:szCs w:val="20"/>
        </w:rPr>
        <w:tab/>
      </w:r>
      <w:r w:rsidRPr="00E369B0">
        <w:rPr>
          <w:rFonts w:ascii="Zurich Blk BT" w:hAnsi="Zurich Blk BT" w:cs="Zurich Blk BT"/>
          <w:sz w:val="20"/>
          <w:szCs w:val="20"/>
        </w:rPr>
        <w:t>Illegality</w:t>
      </w:r>
      <w:r w:rsidRPr="00E369B0">
        <w:rPr>
          <w:sz w:val="20"/>
          <w:szCs w:val="20"/>
        </w:rPr>
        <w:t xml:space="preserve"> - </w:t>
      </w:r>
      <w:r w:rsidR="00B5780D" w:rsidRPr="00102B26">
        <w:rPr>
          <w:iCs w:val="0"/>
          <w:color w:val="auto"/>
          <w:sz w:val="20"/>
          <w:szCs w:val="20"/>
        </w:rPr>
        <w:t>Any obligation under the Facility Agreement or any of the Transaction Documents, is not or ceases to be a valid, legal and/or binding obligation of any person party to it or becomes void, illegal, unenforceable or is repudiated by such person.</w:t>
      </w:r>
      <w:r w:rsidRPr="00E369B0">
        <w:rPr>
          <w:sz w:val="20"/>
          <w:szCs w:val="20"/>
        </w:rPr>
        <w:t xml:space="preserve"> </w:t>
      </w:r>
    </w:p>
    <w:p w14:paraId="593DF73E" w14:textId="77777777" w:rsidR="00BD4FD6" w:rsidRPr="00E369B0" w:rsidRDefault="00BD4FD6">
      <w:pPr>
        <w:pStyle w:val="BodyText3"/>
        <w:ind w:left="851" w:hanging="425"/>
        <w:rPr>
          <w:sz w:val="20"/>
          <w:szCs w:val="20"/>
        </w:rPr>
      </w:pPr>
    </w:p>
    <w:p w14:paraId="3942E5F5" w14:textId="77777777" w:rsidR="00B67071" w:rsidRDefault="00BD4FD6">
      <w:pPr>
        <w:pStyle w:val="BodyText3"/>
        <w:ind w:left="1134" w:hanging="567"/>
        <w:rPr>
          <w:rFonts w:ascii="Zurich Blk BT" w:hAnsi="Zurich Blk BT" w:cs="Zurich Blk BT"/>
          <w:sz w:val="20"/>
          <w:szCs w:val="20"/>
        </w:rPr>
      </w:pPr>
      <w:r w:rsidRPr="00E369B0">
        <w:rPr>
          <w:sz w:val="20"/>
          <w:szCs w:val="20"/>
        </w:rPr>
        <w:t>(vi</w:t>
      </w:r>
      <w:r w:rsidR="00375B44">
        <w:rPr>
          <w:sz w:val="20"/>
          <w:szCs w:val="20"/>
        </w:rPr>
        <w:t>i</w:t>
      </w:r>
      <w:r w:rsidRPr="00E369B0">
        <w:rPr>
          <w:sz w:val="20"/>
          <w:szCs w:val="20"/>
        </w:rPr>
        <w:t>i</w:t>
      </w:r>
      <w:r w:rsidRPr="00E369B0">
        <w:rPr>
          <w:sz w:val="20"/>
        </w:rPr>
        <w:t>)</w:t>
      </w:r>
      <w:r w:rsidRPr="00E369B0">
        <w:rPr>
          <w:rFonts w:ascii="Zurich Blk BT" w:hAnsi="Zurich Blk BT" w:cs="Zurich Blk BT"/>
          <w:sz w:val="20"/>
          <w:szCs w:val="20"/>
        </w:rPr>
        <w:t xml:space="preserve"> </w:t>
      </w:r>
      <w:r w:rsidR="00A46F06" w:rsidRPr="00E369B0">
        <w:rPr>
          <w:rFonts w:ascii="Zurich Blk BT" w:hAnsi="Zurich Blk BT" w:cs="Zurich Blk BT"/>
          <w:sz w:val="20"/>
          <w:szCs w:val="20"/>
        </w:rPr>
        <w:tab/>
      </w:r>
      <w:r w:rsidRPr="00E369B0">
        <w:rPr>
          <w:rFonts w:ascii="Zurich Blk BT" w:hAnsi="Zurich Blk BT" w:cs="Zurich Blk BT"/>
          <w:sz w:val="20"/>
          <w:szCs w:val="20"/>
        </w:rPr>
        <w:t>Cross Default</w:t>
      </w:r>
    </w:p>
    <w:p w14:paraId="567CB913" w14:textId="77777777" w:rsidR="005D7D7E" w:rsidRDefault="000B042D">
      <w:pPr>
        <w:pStyle w:val="BodyText3"/>
        <w:ind w:left="1134" w:hanging="567"/>
        <w:rPr>
          <w:sz w:val="20"/>
          <w:szCs w:val="20"/>
        </w:rPr>
      </w:pPr>
      <w:r>
        <w:rPr>
          <w:sz w:val="20"/>
          <w:szCs w:val="20"/>
        </w:rPr>
        <w:tab/>
      </w:r>
    </w:p>
    <w:p w14:paraId="09D4FC46" w14:textId="5170AE48" w:rsidR="00B5780D" w:rsidRPr="00102B26" w:rsidRDefault="00F270E2"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ind w:left="1530"/>
        <w:rPr>
          <w:iCs w:val="0"/>
          <w:color w:val="auto"/>
          <w:sz w:val="20"/>
          <w:szCs w:val="20"/>
        </w:rPr>
      </w:pPr>
      <w:r>
        <w:rPr>
          <w:iCs w:val="0"/>
          <w:color w:val="auto"/>
          <w:sz w:val="20"/>
          <w:szCs w:val="20"/>
        </w:rPr>
        <w:t xml:space="preserve">  </w:t>
      </w:r>
      <w:r w:rsidR="00B5780D" w:rsidRPr="00102B26">
        <w:rPr>
          <w:iCs w:val="0"/>
          <w:color w:val="auto"/>
          <w:sz w:val="20"/>
          <w:szCs w:val="20"/>
        </w:rPr>
        <w:t>Borrower is unable or has admitted its inability to pay any of its Indebtedness to a Financial Creditor or any bank or financial institution, whether at stated maturity, by acceleration or otherwise.</w:t>
      </w:r>
    </w:p>
    <w:p w14:paraId="4ADED242" w14:textId="77777777" w:rsidR="00B5780D" w:rsidRPr="00102B26" w:rsidRDefault="00B5780D" w:rsidP="00E55BE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61351D18" w14:textId="7248CC08" w:rsidR="00B5780D" w:rsidRPr="00102B26" w:rsidRDefault="009F1C67"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spacing w:after="160"/>
        <w:ind w:left="1530"/>
        <w:rPr>
          <w:iCs w:val="0"/>
          <w:color w:val="auto"/>
          <w:sz w:val="20"/>
          <w:szCs w:val="20"/>
        </w:rPr>
      </w:pPr>
      <w:r>
        <w:rPr>
          <w:iCs w:val="0"/>
          <w:color w:val="auto"/>
          <w:sz w:val="20"/>
          <w:szCs w:val="20"/>
        </w:rPr>
        <w:t xml:space="preserve"> </w:t>
      </w:r>
      <w:r w:rsidR="00B5780D" w:rsidRPr="00102B26">
        <w:rPr>
          <w:iCs w:val="0"/>
          <w:color w:val="auto"/>
          <w:sz w:val="20"/>
          <w:szCs w:val="20"/>
        </w:rPr>
        <w:t>Any Financial Creditor or bank or financial institution cancels and/or recalls any Indebtedness of the Borrower, as a result of an event of default (however described).</w:t>
      </w:r>
    </w:p>
    <w:p w14:paraId="4DAA09DE" w14:textId="77777777" w:rsidR="00B5780D" w:rsidRPr="00102B26" w:rsidRDefault="00B5780D" w:rsidP="00E55BE2">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iCs w:val="0"/>
          <w:color w:val="auto"/>
          <w:sz w:val="20"/>
          <w:szCs w:val="20"/>
        </w:rPr>
      </w:pPr>
    </w:p>
    <w:p w14:paraId="0F4975EC" w14:textId="3BF75781" w:rsidR="00B5780D" w:rsidRPr="00102B26" w:rsidRDefault="009F1C67"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ind w:left="1530"/>
        <w:rPr>
          <w:iCs w:val="0"/>
          <w:color w:val="auto"/>
          <w:sz w:val="20"/>
          <w:szCs w:val="20"/>
        </w:rPr>
      </w:pPr>
      <w:r>
        <w:rPr>
          <w:iCs w:val="0"/>
          <w:color w:val="auto"/>
          <w:sz w:val="20"/>
          <w:szCs w:val="20"/>
        </w:rPr>
        <w:t xml:space="preserve">  </w:t>
      </w:r>
      <w:r w:rsidR="00B5780D" w:rsidRPr="00102B26">
        <w:rPr>
          <w:iCs w:val="0"/>
          <w:color w:val="auto"/>
          <w:sz w:val="20"/>
          <w:szCs w:val="20"/>
        </w:rPr>
        <w:t>Any Indebtedness to a Financial Creditor or a bank or financial institution secured by an encumbrance over the assets of the Borrower, is not paid, whether at stated maturity, acceleration or otherwise.</w:t>
      </w:r>
    </w:p>
    <w:p w14:paraId="103DA445" w14:textId="77777777" w:rsidR="00B5780D" w:rsidRPr="00102B26" w:rsidRDefault="00B5780D" w:rsidP="00B5780D">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27D3B420" w14:textId="538A6493" w:rsidR="00B5780D" w:rsidRPr="00102B26" w:rsidRDefault="00B5780D" w:rsidP="00E55BE2">
      <w:pPr>
        <w:pStyle w:val="BodyText3"/>
        <w:tabs>
          <w:tab w:val="left" w:pos="540"/>
          <w:tab w:val="left" w:pos="720"/>
          <w:tab w:val="left" w:pos="1170"/>
          <w:tab w:val="left" w:pos="2880"/>
          <w:tab w:val="left" w:pos="3600"/>
          <w:tab w:val="left" w:pos="4320"/>
          <w:tab w:val="left" w:pos="5040"/>
          <w:tab w:val="left" w:pos="5760"/>
          <w:tab w:val="left" w:pos="6480"/>
          <w:tab w:val="left" w:pos="7200"/>
          <w:tab w:val="left" w:pos="7920"/>
          <w:tab w:val="left" w:pos="8640"/>
        </w:tabs>
        <w:ind w:left="1080"/>
        <w:rPr>
          <w:iCs w:val="0"/>
          <w:color w:val="auto"/>
          <w:sz w:val="20"/>
          <w:szCs w:val="20"/>
        </w:rPr>
      </w:pPr>
      <w:r w:rsidRPr="00102B26">
        <w:rPr>
          <w:iCs w:val="0"/>
          <w:color w:val="auto"/>
          <w:sz w:val="20"/>
          <w:szCs w:val="20"/>
        </w:rPr>
        <w:t>Provided, however, that the above shall apply only if the Indebtedness is (a) more than 2% of the total Indebtedness of the Borrower or INR 500</w:t>
      </w:r>
      <w:r w:rsidR="0001348A">
        <w:rPr>
          <w:iCs w:val="0"/>
          <w:color w:val="auto"/>
          <w:sz w:val="20"/>
          <w:szCs w:val="20"/>
        </w:rPr>
        <w:t>.0</w:t>
      </w:r>
      <w:r w:rsidRPr="00102B26">
        <w:rPr>
          <w:iCs w:val="0"/>
          <w:color w:val="auto"/>
          <w:sz w:val="20"/>
          <w:szCs w:val="20"/>
        </w:rPr>
        <w:t xml:space="preserve"> million, whichever is lower, and (b) is not cured within 30 days from the date of default. </w:t>
      </w:r>
    </w:p>
    <w:p w14:paraId="7FB1E6EB" w14:textId="77777777" w:rsidR="00B5780D" w:rsidRPr="00102B26" w:rsidRDefault="00B5780D" w:rsidP="00B5780D">
      <w:pPr>
        <w:pStyle w:val="BodyText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Cs w:val="0"/>
          <w:color w:val="auto"/>
          <w:sz w:val="20"/>
          <w:szCs w:val="20"/>
        </w:rPr>
      </w:pPr>
    </w:p>
    <w:p w14:paraId="66F4C785" w14:textId="7F412ABF" w:rsidR="00B5780D" w:rsidRPr="00102B26" w:rsidRDefault="00E55BE2" w:rsidP="00CD09AF">
      <w:pPr>
        <w:pStyle w:val="BodyText3"/>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530"/>
        <w:rPr>
          <w:iCs w:val="0"/>
          <w:color w:val="auto"/>
          <w:sz w:val="20"/>
          <w:szCs w:val="20"/>
        </w:rPr>
      </w:pPr>
      <w:r>
        <w:rPr>
          <w:iCs w:val="0"/>
          <w:color w:val="auto"/>
          <w:sz w:val="20"/>
          <w:szCs w:val="20"/>
        </w:rPr>
        <w:t xml:space="preserve"> </w:t>
      </w:r>
      <w:r w:rsidR="00B5780D" w:rsidRPr="00102B26">
        <w:rPr>
          <w:iCs w:val="0"/>
          <w:color w:val="auto"/>
          <w:sz w:val="20"/>
          <w:szCs w:val="20"/>
        </w:rPr>
        <w:t xml:space="preserve">Any Group Company or Associate Company of the Borrower has defaulted in payment of any of its Indebtedness to </w:t>
      </w:r>
      <w:r w:rsidR="004F66A4">
        <w:rPr>
          <w:iCs w:val="0"/>
          <w:color w:val="auto"/>
          <w:sz w:val="20"/>
          <w:szCs w:val="20"/>
        </w:rPr>
        <w:t>the</w:t>
      </w:r>
      <w:r w:rsidR="00B5780D" w:rsidRPr="00102B26">
        <w:rPr>
          <w:iCs w:val="0"/>
          <w:color w:val="auto"/>
          <w:sz w:val="20"/>
          <w:szCs w:val="20"/>
        </w:rPr>
        <w:t xml:space="preserve"> Bank, whether at stated maturity, by acceleration or otherwise. </w:t>
      </w:r>
    </w:p>
    <w:p w14:paraId="579726C9" w14:textId="77777777" w:rsidR="00B5780D" w:rsidRPr="00102B26" w:rsidRDefault="00B5780D" w:rsidP="00604E73">
      <w:pPr>
        <w:rPr>
          <w:rFonts w:ascii="Zurich BT" w:hAnsi="Zurich BT" w:cs="Zurich BT"/>
          <w:sz w:val="20"/>
          <w:szCs w:val="20"/>
        </w:rPr>
      </w:pPr>
    </w:p>
    <w:p w14:paraId="5CB7D551" w14:textId="77777777" w:rsidR="00B5780D" w:rsidRPr="00102B26" w:rsidRDefault="00B5780D" w:rsidP="00102B26">
      <w:pPr>
        <w:ind w:left="450" w:firstLine="630"/>
        <w:rPr>
          <w:rFonts w:ascii="Zurich BT" w:hAnsi="Zurich BT" w:cs="Zurich BT"/>
          <w:sz w:val="20"/>
          <w:szCs w:val="20"/>
        </w:rPr>
      </w:pPr>
      <w:r w:rsidRPr="00102B26">
        <w:rPr>
          <w:rFonts w:ascii="Zurich BT" w:hAnsi="Zurich BT" w:cs="Zurich BT"/>
          <w:sz w:val="20"/>
          <w:szCs w:val="20"/>
        </w:rPr>
        <w:t>For the purpose of this clause:</w:t>
      </w:r>
    </w:p>
    <w:p w14:paraId="137F7EA3" w14:textId="77777777" w:rsidR="00B5780D" w:rsidRPr="00102B26" w:rsidRDefault="00B5780D" w:rsidP="00604E73">
      <w:pPr>
        <w:rPr>
          <w:rFonts w:ascii="Zurich BT" w:hAnsi="Zurich BT" w:cs="Zurich BT"/>
          <w:sz w:val="20"/>
          <w:szCs w:val="20"/>
        </w:rPr>
      </w:pPr>
    </w:p>
    <w:p w14:paraId="1D29F082" w14:textId="77777777" w:rsidR="00B5780D" w:rsidRPr="00102B26" w:rsidRDefault="00B5780D" w:rsidP="00102B26">
      <w:pPr>
        <w:ind w:left="360" w:firstLine="720"/>
        <w:rPr>
          <w:rFonts w:ascii="Zurich BT" w:hAnsi="Zurich BT" w:cs="Zurich BT"/>
          <w:sz w:val="20"/>
          <w:szCs w:val="20"/>
        </w:rPr>
      </w:pPr>
      <w:r w:rsidRPr="00102B26">
        <w:rPr>
          <w:rFonts w:ascii="Zurich BT" w:hAnsi="Zurich BT" w:cs="Zurich BT"/>
          <w:sz w:val="20"/>
          <w:szCs w:val="20"/>
        </w:rPr>
        <w:t>“</w:t>
      </w:r>
      <w:r w:rsidRPr="00102B26">
        <w:rPr>
          <w:rFonts w:ascii="Zurich Blk BT" w:hAnsi="Zurich Blk BT" w:cs="Zurich BT"/>
          <w:sz w:val="20"/>
          <w:szCs w:val="20"/>
        </w:rPr>
        <w:t>Group Company</w:t>
      </w:r>
      <w:r w:rsidRPr="00102B26">
        <w:rPr>
          <w:rFonts w:ascii="Zurich BT" w:hAnsi="Zurich BT" w:cs="Zurich BT"/>
          <w:sz w:val="20"/>
          <w:szCs w:val="20"/>
        </w:rPr>
        <w:t>” shall mean and include:</w:t>
      </w:r>
    </w:p>
    <w:p w14:paraId="6CFC7507" w14:textId="77777777" w:rsidR="00B5780D" w:rsidRPr="00102B26" w:rsidRDefault="00B5780D" w:rsidP="00604E73">
      <w:pPr>
        <w:ind w:left="-18" w:firstLine="18"/>
        <w:rPr>
          <w:rFonts w:ascii="Zurich BT" w:hAnsi="Zurich BT" w:cs="Zurich BT"/>
          <w:sz w:val="20"/>
          <w:szCs w:val="20"/>
        </w:rPr>
      </w:pPr>
    </w:p>
    <w:p w14:paraId="2C228A86" w14:textId="55602CCB" w:rsidR="00B5780D" w:rsidRPr="00102B26" w:rsidRDefault="00B5780D" w:rsidP="00604E73">
      <w:pPr>
        <w:ind w:left="1530" w:hanging="360"/>
        <w:rPr>
          <w:rFonts w:ascii="Zurich BT" w:hAnsi="Zurich BT" w:cs="Zurich BT"/>
          <w:sz w:val="20"/>
          <w:szCs w:val="20"/>
        </w:rPr>
      </w:pPr>
      <w:r w:rsidRPr="00102B26">
        <w:rPr>
          <w:rFonts w:ascii="Zurich BT" w:hAnsi="Zurich BT" w:cs="Zurich BT"/>
          <w:sz w:val="20"/>
          <w:szCs w:val="20"/>
        </w:rPr>
        <w:t xml:space="preserve">(a)  any company which is the holding company or the subsidiary company of the </w:t>
      </w:r>
      <w:r w:rsidR="00E55BE2">
        <w:rPr>
          <w:rFonts w:ascii="Zurich BT" w:hAnsi="Zurich BT" w:cs="Zurich BT"/>
          <w:sz w:val="20"/>
          <w:szCs w:val="20"/>
        </w:rPr>
        <w:t xml:space="preserve">  </w:t>
      </w:r>
      <w:r w:rsidRPr="00102B26">
        <w:rPr>
          <w:rFonts w:ascii="Zurich BT" w:hAnsi="Zurich BT" w:cs="Zurich BT"/>
          <w:sz w:val="20"/>
          <w:szCs w:val="20"/>
        </w:rPr>
        <w:t>Borrower, or</w:t>
      </w:r>
    </w:p>
    <w:p w14:paraId="44290F9F" w14:textId="4E87F542" w:rsidR="00B5780D" w:rsidRPr="00102B26" w:rsidRDefault="00B5780D" w:rsidP="00604E73">
      <w:pPr>
        <w:ind w:left="1440" w:hanging="270"/>
        <w:rPr>
          <w:rFonts w:ascii="Zurich BT" w:hAnsi="Zurich BT" w:cs="Zurich BT"/>
          <w:sz w:val="20"/>
          <w:szCs w:val="20"/>
        </w:rPr>
      </w:pPr>
      <w:r w:rsidRPr="00102B26">
        <w:rPr>
          <w:rFonts w:ascii="Zurich BT" w:hAnsi="Zurich BT" w:cs="Zurich BT"/>
          <w:sz w:val="20"/>
          <w:szCs w:val="20"/>
        </w:rPr>
        <w:t xml:space="preserve">(b) </w:t>
      </w:r>
      <w:r w:rsidR="00E55BE2">
        <w:rPr>
          <w:rFonts w:ascii="Zurich BT" w:hAnsi="Zurich BT" w:cs="Zurich BT"/>
          <w:sz w:val="20"/>
          <w:szCs w:val="20"/>
        </w:rPr>
        <w:t xml:space="preserve"> </w:t>
      </w:r>
      <w:r w:rsidRPr="00102B26">
        <w:rPr>
          <w:rFonts w:ascii="Zurich BT" w:hAnsi="Zurich BT" w:cs="Zurich BT"/>
          <w:sz w:val="20"/>
          <w:szCs w:val="20"/>
        </w:rPr>
        <w:t>any company under the control of or under common control with the Borrower</w:t>
      </w:r>
    </w:p>
    <w:p w14:paraId="7649118A" w14:textId="77777777" w:rsidR="00B5780D" w:rsidRPr="006527D9" w:rsidRDefault="00B5780D" w:rsidP="00B5780D">
      <w:pPr>
        <w:ind w:left="342" w:hanging="342"/>
        <w:rPr>
          <w:rFonts w:ascii="Zurich BT" w:hAnsi="Zurich BT"/>
          <w:color w:val="000000"/>
          <w:sz w:val="22"/>
          <w:szCs w:val="22"/>
        </w:rPr>
      </w:pPr>
    </w:p>
    <w:p w14:paraId="6C32BF9C" w14:textId="0A20A0D6" w:rsidR="00B5780D" w:rsidRPr="006527D9" w:rsidRDefault="00B5780D" w:rsidP="00102B26">
      <w:pPr>
        <w:ind w:left="1080" w:hanging="72"/>
        <w:rPr>
          <w:rFonts w:ascii="Zurich BT" w:hAnsi="Zurich BT"/>
          <w:color w:val="000000"/>
          <w:sz w:val="22"/>
          <w:szCs w:val="22"/>
        </w:rPr>
      </w:pPr>
      <w:r w:rsidRPr="006527D9">
        <w:rPr>
          <w:rFonts w:ascii="Zurich BT" w:hAnsi="Zurich BT"/>
          <w:color w:val="000000"/>
          <w:sz w:val="22"/>
          <w:szCs w:val="22"/>
        </w:rPr>
        <w:t>“</w:t>
      </w:r>
      <w:r w:rsidRPr="00102B26">
        <w:rPr>
          <w:rFonts w:ascii="Zurich Blk BT" w:hAnsi="Zurich Blk BT" w:cs="Zurich BT"/>
          <w:sz w:val="20"/>
          <w:szCs w:val="20"/>
        </w:rPr>
        <w:t>Associate Company</w:t>
      </w:r>
      <w:r w:rsidRPr="00102B26">
        <w:rPr>
          <w:rFonts w:ascii="Zurich BT" w:hAnsi="Zurich BT" w:cs="Zurich BT"/>
          <w:sz w:val="20"/>
          <w:szCs w:val="20"/>
        </w:rPr>
        <w:t>” shall have the meaning assigned to it under the Companies Act, 2013.</w:t>
      </w:r>
      <w:r w:rsidRPr="006527D9">
        <w:rPr>
          <w:rFonts w:ascii="Zurich BT" w:hAnsi="Zurich BT"/>
          <w:color w:val="000000"/>
          <w:sz w:val="22"/>
          <w:szCs w:val="22"/>
        </w:rPr>
        <w:t xml:space="preserve"> </w:t>
      </w:r>
    </w:p>
    <w:p w14:paraId="6EF74D58" w14:textId="77777777" w:rsidR="00321131" w:rsidRDefault="00321131" w:rsidP="00783195">
      <w:pPr>
        <w:pStyle w:val="BodyText3"/>
        <w:ind w:left="851" w:hanging="425"/>
        <w:rPr>
          <w:sz w:val="20"/>
          <w:szCs w:val="20"/>
        </w:rPr>
      </w:pPr>
    </w:p>
    <w:p w14:paraId="205F09B4" w14:textId="77777777" w:rsidR="00BD4FD6" w:rsidRDefault="005D7D7E" w:rsidP="00974765">
      <w:pPr>
        <w:pStyle w:val="BodyText3"/>
        <w:ind w:left="1134" w:hanging="567"/>
        <w:rPr>
          <w:sz w:val="20"/>
          <w:szCs w:val="20"/>
        </w:rPr>
      </w:pPr>
      <w:r>
        <w:rPr>
          <w:sz w:val="20"/>
          <w:szCs w:val="20"/>
        </w:rPr>
        <w:t>(</w:t>
      </w:r>
      <w:r w:rsidR="00375B44">
        <w:rPr>
          <w:sz w:val="20"/>
          <w:szCs w:val="20"/>
        </w:rPr>
        <w:t>ix</w:t>
      </w:r>
      <w:r>
        <w:rPr>
          <w:sz w:val="20"/>
          <w:szCs w:val="20"/>
        </w:rPr>
        <w:t>)</w:t>
      </w:r>
      <w:r w:rsidRPr="005D7D7E">
        <w:rPr>
          <w:sz w:val="20"/>
          <w:szCs w:val="20"/>
        </w:rPr>
        <w:tab/>
      </w:r>
      <w:r w:rsidRPr="00C363AE">
        <w:rPr>
          <w:rFonts w:ascii="Zurich Blk BT" w:hAnsi="Zurich Blk BT" w:cs="Zurich Blk BT"/>
          <w:sz w:val="20"/>
          <w:szCs w:val="20"/>
        </w:rPr>
        <w:t>Material Adverse Effect</w:t>
      </w:r>
      <w:r>
        <w:rPr>
          <w:rFonts w:ascii="Zurich Blk BT" w:hAnsi="Zurich Blk BT" w:cs="Zurich Blk BT"/>
          <w:sz w:val="20"/>
          <w:szCs w:val="20"/>
        </w:rPr>
        <w:t xml:space="preserve"> – </w:t>
      </w:r>
      <w:r w:rsidRPr="00C363AE">
        <w:rPr>
          <w:sz w:val="20"/>
          <w:szCs w:val="20"/>
        </w:rPr>
        <w:t xml:space="preserve">Occurrence or existence of </w:t>
      </w:r>
      <w:r w:rsidRPr="005D7D7E">
        <w:rPr>
          <w:sz w:val="20"/>
          <w:szCs w:val="20"/>
        </w:rPr>
        <w:t>one or more events, conditions or circumstances (including any change in law)</w:t>
      </w:r>
      <w:r>
        <w:rPr>
          <w:sz w:val="20"/>
          <w:szCs w:val="20"/>
        </w:rPr>
        <w:t>,</w:t>
      </w:r>
      <w:r w:rsidRPr="005D7D7E">
        <w:rPr>
          <w:sz w:val="20"/>
          <w:szCs w:val="20"/>
        </w:rPr>
        <w:t xml:space="preserve"> which in the opinion of </w:t>
      </w:r>
      <w:r>
        <w:rPr>
          <w:sz w:val="20"/>
          <w:szCs w:val="20"/>
        </w:rPr>
        <w:t>the</w:t>
      </w:r>
      <w:r w:rsidRPr="005D7D7E">
        <w:rPr>
          <w:sz w:val="20"/>
          <w:szCs w:val="20"/>
        </w:rPr>
        <w:t xml:space="preserve"> Bank, could have a Material Adverse Effect.</w:t>
      </w:r>
      <w:r w:rsidR="00BD4FD6" w:rsidRPr="00E369B0">
        <w:rPr>
          <w:sz w:val="20"/>
          <w:szCs w:val="20"/>
        </w:rPr>
        <w:t xml:space="preserve"> </w:t>
      </w:r>
    </w:p>
    <w:p w14:paraId="62C6DDDB" w14:textId="7958F874" w:rsidR="00375B44" w:rsidRDefault="00A83434" w:rsidP="00102B26">
      <w:pPr>
        <w:pStyle w:val="BodyText3"/>
        <w:tabs>
          <w:tab w:val="left" w:pos="900"/>
        </w:tabs>
        <w:rPr>
          <w:sz w:val="20"/>
          <w:szCs w:val="20"/>
        </w:rPr>
      </w:pPr>
      <w:r>
        <w:rPr>
          <w:sz w:val="20"/>
          <w:szCs w:val="20"/>
        </w:rPr>
        <w:t xml:space="preserve">          </w:t>
      </w:r>
    </w:p>
    <w:p w14:paraId="023A13DF" w14:textId="6540843B" w:rsidR="00375B44" w:rsidRDefault="00375B44" w:rsidP="00375B44">
      <w:pPr>
        <w:pStyle w:val="BodyText3"/>
        <w:ind w:left="1134" w:hanging="567"/>
        <w:rPr>
          <w:sz w:val="20"/>
          <w:szCs w:val="20"/>
        </w:rPr>
      </w:pPr>
      <w:r>
        <w:rPr>
          <w:sz w:val="20"/>
          <w:szCs w:val="20"/>
        </w:rPr>
        <w:t>(x)</w:t>
      </w:r>
      <w:r>
        <w:rPr>
          <w:sz w:val="20"/>
          <w:szCs w:val="20"/>
        </w:rPr>
        <w:tab/>
      </w:r>
      <w:r w:rsidRPr="008002B2">
        <w:rPr>
          <w:rFonts w:ascii="Zurich Blk BT" w:hAnsi="Zurich Blk BT" w:cs="Zurich Blk BT"/>
          <w:sz w:val="20"/>
          <w:szCs w:val="20"/>
        </w:rPr>
        <w:t>Other Events</w:t>
      </w:r>
      <w:r>
        <w:rPr>
          <w:sz w:val="20"/>
          <w:szCs w:val="20"/>
        </w:rPr>
        <w:t xml:space="preserve"> – Any other event or circumstance specified as an Event of Default under the CAL.</w:t>
      </w:r>
    </w:p>
    <w:p w14:paraId="0919086A" w14:textId="77777777" w:rsidR="004B2756" w:rsidRPr="00C5781A" w:rsidRDefault="004B2756" w:rsidP="00375B44">
      <w:pPr>
        <w:pStyle w:val="BodyText3"/>
        <w:ind w:left="1134" w:hanging="567"/>
      </w:pPr>
    </w:p>
    <w:p w14:paraId="2064790B" w14:textId="77777777" w:rsidR="00BD4FD6" w:rsidRPr="00E369B0" w:rsidRDefault="00BD4FD6">
      <w:pPr>
        <w:tabs>
          <w:tab w:val="left" w:pos="567"/>
        </w:tabs>
        <w:jc w:val="both"/>
        <w:rPr>
          <w:rFonts w:ascii="Zurich BT" w:hAnsi="Zurich BT" w:cs="Zurich BT"/>
          <w:color w:val="000000"/>
          <w:sz w:val="20"/>
          <w:szCs w:val="20"/>
        </w:rPr>
      </w:pPr>
      <w:r w:rsidRPr="00E369B0">
        <w:rPr>
          <w:rFonts w:ascii="Zurich BT" w:hAnsi="Zurich BT" w:cs="Zurich BT"/>
          <w:color w:val="000000"/>
          <w:sz w:val="20"/>
          <w:szCs w:val="20"/>
        </w:rPr>
        <w:t>7. 2</w:t>
      </w:r>
      <w:r w:rsidR="00395805">
        <w:rPr>
          <w:rFonts w:ascii="Zurich Blk BT" w:hAnsi="Zurich Blk BT" w:cs="Zurich Blk BT"/>
          <w:color w:val="000000"/>
          <w:sz w:val="20"/>
          <w:szCs w:val="20"/>
        </w:rPr>
        <w:tab/>
      </w:r>
      <w:r w:rsidR="00C72AB5" w:rsidRPr="00E369B0">
        <w:rPr>
          <w:rFonts w:ascii="Zurich Blk BT" w:hAnsi="Zurich Blk BT" w:cs="Zurich Blk BT"/>
          <w:color w:val="000000"/>
          <w:sz w:val="20"/>
          <w:szCs w:val="20"/>
        </w:rPr>
        <w:t xml:space="preserve">CONSEQUENCES OF EVENT OF DEFAULT </w:t>
      </w:r>
    </w:p>
    <w:p w14:paraId="49845DBF" w14:textId="77777777" w:rsidR="00BD4FD6" w:rsidRPr="00E369B0" w:rsidRDefault="00BD4FD6">
      <w:pPr>
        <w:ind w:left="567"/>
        <w:jc w:val="both"/>
        <w:rPr>
          <w:rFonts w:ascii="Zurich BT" w:hAnsi="Zurich BT" w:cs="Zurich BT"/>
          <w:color w:val="000000"/>
          <w:sz w:val="20"/>
          <w:szCs w:val="20"/>
        </w:rPr>
      </w:pPr>
    </w:p>
    <w:p w14:paraId="760D5345" w14:textId="77777777" w:rsidR="00BD4FD6" w:rsidRPr="00E369B0" w:rsidRDefault="00AA4828" w:rsidP="008D629D">
      <w:pPr>
        <w:ind w:left="540" w:firstLine="27"/>
        <w:jc w:val="both"/>
        <w:rPr>
          <w:rFonts w:ascii="Zurich BT" w:hAnsi="Zurich BT" w:cs="Zurich BT"/>
          <w:color w:val="000000"/>
          <w:sz w:val="20"/>
          <w:szCs w:val="20"/>
        </w:rPr>
      </w:pPr>
      <w:r w:rsidRPr="008002B2">
        <w:rPr>
          <w:rFonts w:ascii="Zurich BT" w:hAnsi="Zurich BT" w:cs="Zurich BT"/>
          <w:color w:val="000000"/>
          <w:sz w:val="20"/>
          <w:szCs w:val="20"/>
        </w:rPr>
        <w:t xml:space="preserve">Notwithstanding any other right that may be available to </w:t>
      </w:r>
      <w:r>
        <w:rPr>
          <w:rFonts w:ascii="Zurich BT" w:hAnsi="Zurich BT" w:cs="Zurich BT"/>
          <w:color w:val="000000"/>
          <w:sz w:val="20"/>
          <w:szCs w:val="20"/>
        </w:rPr>
        <w:t>the</w:t>
      </w:r>
      <w:r w:rsidRPr="008002B2">
        <w:rPr>
          <w:rFonts w:ascii="Zurich BT" w:hAnsi="Zurich BT" w:cs="Zurich BT"/>
          <w:color w:val="000000"/>
          <w:sz w:val="20"/>
          <w:szCs w:val="20"/>
        </w:rPr>
        <w:t xml:space="preserve"> Bank or anything contrary contained in any of the Transaction Documents</w:t>
      </w:r>
      <w:r>
        <w:rPr>
          <w:rFonts w:ascii="Zurich BT" w:hAnsi="Zurich BT" w:cs="Zurich BT"/>
          <w:color w:val="000000"/>
          <w:sz w:val="20"/>
          <w:szCs w:val="20"/>
        </w:rPr>
        <w:t>, o</w:t>
      </w:r>
      <w:r w:rsidR="00BD4FD6" w:rsidRPr="00E369B0">
        <w:rPr>
          <w:rFonts w:ascii="Zurich BT" w:hAnsi="Zurich BT" w:cs="Zurich BT"/>
          <w:color w:val="000000"/>
          <w:sz w:val="20"/>
          <w:szCs w:val="20"/>
        </w:rPr>
        <w:t>n the happening of an Event of Default or if the Overall Limits / Limits are not</w:t>
      </w:r>
      <w:r w:rsidR="00395805">
        <w:rPr>
          <w:rFonts w:ascii="Zurich BT" w:hAnsi="Zurich BT" w:cs="Zurich BT"/>
          <w:color w:val="000000"/>
          <w:sz w:val="20"/>
          <w:szCs w:val="20"/>
        </w:rPr>
        <w:t xml:space="preserve"> </w:t>
      </w:r>
      <w:r w:rsidR="00BD4FD6" w:rsidRPr="00E369B0">
        <w:rPr>
          <w:rFonts w:ascii="Zurich BT" w:hAnsi="Zurich BT" w:cs="Zurich BT"/>
          <w:color w:val="000000"/>
          <w:sz w:val="20"/>
          <w:szCs w:val="20"/>
        </w:rPr>
        <w:t xml:space="preserve">renewed beyond the validity period </w:t>
      </w:r>
      <w:r w:rsidR="00BD4FD6" w:rsidRPr="007B6727">
        <w:rPr>
          <w:rFonts w:ascii="Zurich BT" w:hAnsi="Zurich BT" w:cs="Zurich BT"/>
          <w:color w:val="000000"/>
          <w:sz w:val="20"/>
          <w:szCs w:val="20"/>
        </w:rPr>
        <w:t>specified in the CAL or if the Borrower has not availed of or drawn from the Facilities by the aforesaid validity period</w:t>
      </w:r>
      <w:r w:rsidR="00BD4FD6" w:rsidRPr="00494007">
        <w:rPr>
          <w:rFonts w:ascii="Zurich BT" w:hAnsi="Zurich BT" w:cs="Zurich BT"/>
          <w:color w:val="000000"/>
          <w:sz w:val="20"/>
          <w:szCs w:val="20"/>
        </w:rPr>
        <w:t>, the Bank may, by a notice in writing to the Borrower</w:t>
      </w:r>
      <w:r>
        <w:rPr>
          <w:rFonts w:ascii="Zurich BT" w:hAnsi="Zurich BT" w:cs="Zurich BT"/>
          <w:color w:val="000000"/>
          <w:sz w:val="20"/>
          <w:szCs w:val="20"/>
        </w:rPr>
        <w:t>, exercise the following rights</w:t>
      </w:r>
      <w:r w:rsidR="004B2756">
        <w:rPr>
          <w:rFonts w:ascii="Zurich BT" w:hAnsi="Zurich BT" w:cs="Zurich BT"/>
          <w:color w:val="000000"/>
          <w:sz w:val="20"/>
          <w:szCs w:val="20"/>
        </w:rPr>
        <w:t xml:space="preserve">, </w:t>
      </w:r>
      <w:r w:rsidR="004B2756" w:rsidRPr="00102B26">
        <w:rPr>
          <w:rFonts w:ascii="Zurich BT" w:hAnsi="Zurich BT" w:cs="Zurich BT"/>
          <w:color w:val="000000"/>
          <w:sz w:val="20"/>
          <w:szCs w:val="20"/>
        </w:rPr>
        <w:t>each of which shall be an independent right</w:t>
      </w:r>
      <w:r>
        <w:rPr>
          <w:rFonts w:ascii="Zurich BT" w:hAnsi="Zurich BT" w:cs="Zurich BT"/>
          <w:color w:val="000000"/>
          <w:sz w:val="20"/>
          <w:szCs w:val="20"/>
        </w:rPr>
        <w:t>:</w:t>
      </w:r>
      <w:r w:rsidR="00BD4FD6" w:rsidRPr="00494007">
        <w:rPr>
          <w:rFonts w:ascii="Zurich BT" w:hAnsi="Zurich BT" w:cs="Zurich BT"/>
          <w:color w:val="000000"/>
          <w:sz w:val="20"/>
          <w:szCs w:val="20"/>
        </w:rPr>
        <w:t xml:space="preserve"> </w:t>
      </w:r>
    </w:p>
    <w:p w14:paraId="78406F5B" w14:textId="77777777" w:rsidR="00BD4FD6" w:rsidRPr="00E369B0" w:rsidRDefault="00BD4FD6">
      <w:pPr>
        <w:ind w:left="1134" w:hanging="567"/>
        <w:jc w:val="both"/>
        <w:rPr>
          <w:rFonts w:ascii="Zurich BT" w:hAnsi="Zurich BT" w:cs="Zurich BT"/>
          <w:color w:val="000000"/>
          <w:sz w:val="20"/>
          <w:szCs w:val="20"/>
        </w:rPr>
      </w:pPr>
    </w:p>
    <w:p w14:paraId="5AFCE879" w14:textId="482C2420" w:rsidR="00BD4FD6" w:rsidRDefault="00BD4FD6" w:rsidP="00CD09AF">
      <w:pPr>
        <w:pStyle w:val="ListParagraph"/>
        <w:numPr>
          <w:ilvl w:val="2"/>
          <w:numId w:val="32"/>
        </w:numPr>
        <w:ind w:left="1170" w:hanging="720"/>
        <w:jc w:val="both"/>
        <w:rPr>
          <w:rFonts w:ascii="Zurich BT" w:hAnsi="Zurich BT" w:cs="Zurich BT"/>
          <w:color w:val="000000"/>
          <w:sz w:val="20"/>
          <w:szCs w:val="20"/>
        </w:rPr>
      </w:pPr>
      <w:r w:rsidRPr="008D629D">
        <w:rPr>
          <w:rFonts w:ascii="Zurich BT" w:hAnsi="Zurich BT" w:cs="Zurich BT"/>
          <w:color w:val="000000"/>
          <w:sz w:val="20"/>
          <w:szCs w:val="20"/>
        </w:rPr>
        <w:t xml:space="preserve">terminate the Facilities and/or declare </w:t>
      </w:r>
      <w:r w:rsidR="001A3C95" w:rsidRPr="008D629D">
        <w:rPr>
          <w:rFonts w:ascii="Zurich BT" w:hAnsi="Zurich BT" w:cs="Zurich BT"/>
          <w:color w:val="000000"/>
          <w:sz w:val="20"/>
          <w:szCs w:val="20"/>
        </w:rPr>
        <w:t xml:space="preserve">any or </w:t>
      </w:r>
      <w:r w:rsidRPr="008D629D">
        <w:rPr>
          <w:rFonts w:ascii="Zurich BT" w:hAnsi="Zurich BT" w:cs="Zurich BT"/>
          <w:color w:val="000000"/>
          <w:sz w:val="20"/>
          <w:szCs w:val="20"/>
        </w:rPr>
        <w:t xml:space="preserve">all </w:t>
      </w:r>
      <w:r w:rsidR="001A3C95" w:rsidRPr="008D629D">
        <w:rPr>
          <w:rFonts w:ascii="Zurich BT" w:hAnsi="Zurich BT" w:cs="Zurich BT"/>
          <w:color w:val="000000"/>
          <w:sz w:val="20"/>
          <w:szCs w:val="20"/>
        </w:rPr>
        <w:t xml:space="preserve">of </w:t>
      </w:r>
      <w:r w:rsidRPr="008D629D">
        <w:rPr>
          <w:rFonts w:ascii="Zurich BT" w:hAnsi="Zurich BT" w:cs="Zurich BT"/>
          <w:color w:val="000000"/>
          <w:sz w:val="20"/>
          <w:szCs w:val="20"/>
        </w:rPr>
        <w:t>the amounts under the Facilities as immediately due and payable, to the Bank, whereupon the same shall become due and payable by the Borrower forthwith, in accordance with the terms of the notice</w:t>
      </w:r>
      <w:r w:rsidR="002F0E01" w:rsidRPr="008D629D">
        <w:rPr>
          <w:rFonts w:ascii="Zurich BT" w:hAnsi="Zurich BT" w:cs="Zurich BT"/>
          <w:color w:val="000000"/>
          <w:sz w:val="20"/>
          <w:szCs w:val="20"/>
        </w:rPr>
        <w:t>.</w:t>
      </w:r>
      <w:r w:rsidR="00CD26AD" w:rsidRPr="008D629D">
        <w:rPr>
          <w:rFonts w:ascii="Zurich BT" w:hAnsi="Zurich BT" w:cs="Zurich BT"/>
          <w:color w:val="000000"/>
          <w:sz w:val="20"/>
          <w:szCs w:val="20"/>
        </w:rPr>
        <w:t xml:space="preserve"> </w:t>
      </w:r>
    </w:p>
    <w:p w14:paraId="336F51E2" w14:textId="77777777" w:rsidR="00751A66" w:rsidRPr="008D629D" w:rsidRDefault="00751A66" w:rsidP="008D629D">
      <w:pPr>
        <w:pStyle w:val="ListParagraph"/>
        <w:ind w:left="1170"/>
        <w:jc w:val="both"/>
        <w:rPr>
          <w:rFonts w:ascii="Zurich BT" w:hAnsi="Zurich BT" w:cs="Zurich BT"/>
          <w:color w:val="000000"/>
          <w:sz w:val="20"/>
          <w:szCs w:val="20"/>
        </w:rPr>
      </w:pPr>
    </w:p>
    <w:p w14:paraId="50A52278" w14:textId="77777777" w:rsidR="00BD4FD6" w:rsidRDefault="00BD4FD6" w:rsidP="00CD09AF">
      <w:pPr>
        <w:pStyle w:val="ListParagraph"/>
        <w:numPr>
          <w:ilvl w:val="2"/>
          <w:numId w:val="32"/>
        </w:numPr>
        <w:ind w:left="1170" w:hanging="720"/>
        <w:jc w:val="both"/>
        <w:rPr>
          <w:rFonts w:ascii="Zurich BT" w:hAnsi="Zurich BT" w:cs="Zurich BT"/>
          <w:color w:val="000000"/>
          <w:sz w:val="20"/>
          <w:szCs w:val="20"/>
        </w:rPr>
      </w:pPr>
      <w:r w:rsidRPr="008D629D">
        <w:rPr>
          <w:rFonts w:ascii="Zurich BT" w:hAnsi="Zurich BT" w:cs="Zurich BT"/>
          <w:color w:val="000000"/>
          <w:sz w:val="20"/>
          <w:szCs w:val="20"/>
        </w:rPr>
        <w:t xml:space="preserve">suspend further access </w:t>
      </w:r>
      <w:r w:rsidR="0003272A" w:rsidRPr="008D629D">
        <w:rPr>
          <w:rFonts w:ascii="Zurich BT" w:hAnsi="Zurich BT" w:cs="Zurich BT"/>
          <w:color w:val="000000"/>
          <w:sz w:val="20"/>
          <w:szCs w:val="20"/>
        </w:rPr>
        <w:t>to</w:t>
      </w:r>
      <w:r w:rsidRPr="008D629D">
        <w:rPr>
          <w:rFonts w:ascii="Zurich BT" w:hAnsi="Zurich BT" w:cs="Zurich BT"/>
          <w:color w:val="000000"/>
          <w:sz w:val="20"/>
          <w:szCs w:val="20"/>
        </w:rPr>
        <w:t xml:space="preserve">/ </w:t>
      </w:r>
      <w:proofErr w:type="spellStart"/>
      <w:r w:rsidRPr="008D629D">
        <w:rPr>
          <w:rFonts w:ascii="Zurich BT" w:hAnsi="Zurich BT" w:cs="Zurich BT"/>
          <w:color w:val="000000"/>
          <w:sz w:val="20"/>
          <w:szCs w:val="20"/>
        </w:rPr>
        <w:t>drawals</w:t>
      </w:r>
      <w:proofErr w:type="spellEnd"/>
      <w:r w:rsidRPr="008D629D">
        <w:rPr>
          <w:rFonts w:ascii="Zurich BT" w:hAnsi="Zurich BT" w:cs="Zurich BT"/>
          <w:color w:val="000000"/>
          <w:sz w:val="20"/>
          <w:szCs w:val="20"/>
        </w:rPr>
        <w:t xml:space="preserve"> by the Borrower of the Facilities.</w:t>
      </w:r>
    </w:p>
    <w:p w14:paraId="6A28277D" w14:textId="77777777" w:rsidR="004B2756" w:rsidRDefault="004B2756" w:rsidP="00102B26">
      <w:pPr>
        <w:ind w:left="1170"/>
        <w:jc w:val="both"/>
        <w:rPr>
          <w:rFonts w:ascii="Zurich BT" w:hAnsi="Zurich BT" w:cs="Zurich BT"/>
          <w:color w:val="000000"/>
          <w:sz w:val="22"/>
          <w:szCs w:val="22"/>
        </w:rPr>
      </w:pPr>
    </w:p>
    <w:p w14:paraId="217FD4B5" w14:textId="77777777" w:rsidR="004B2756" w:rsidRPr="00102B26" w:rsidRDefault="004B2756" w:rsidP="00102B26">
      <w:pPr>
        <w:ind w:left="1170"/>
        <w:jc w:val="both"/>
        <w:rPr>
          <w:rFonts w:ascii="Zurich BT" w:hAnsi="Zurich BT" w:cs="Zurich BT"/>
          <w:color w:val="000000"/>
          <w:sz w:val="20"/>
          <w:szCs w:val="20"/>
        </w:rPr>
      </w:pPr>
      <w:r w:rsidRPr="00102B26">
        <w:rPr>
          <w:rFonts w:ascii="Zurich BT" w:hAnsi="Zurich BT" w:cs="Zurich BT"/>
          <w:color w:val="000000"/>
          <w:sz w:val="20"/>
          <w:szCs w:val="20"/>
        </w:rPr>
        <w:t>Notwithstanding any suspension or termination pursuant to the Facility Agreement, all provisions of the Transaction Documents for the benefit or protection of the Bank and its interests shall continue to be in full force and effect as provided in the Transaction Documents;</w:t>
      </w:r>
    </w:p>
    <w:p w14:paraId="3CE8AB46" w14:textId="77777777" w:rsidR="00751A66" w:rsidRPr="008D629D" w:rsidRDefault="00751A66" w:rsidP="008D629D">
      <w:pPr>
        <w:jc w:val="both"/>
        <w:rPr>
          <w:rFonts w:ascii="Zurich BT" w:hAnsi="Zurich BT" w:cs="Zurich BT"/>
          <w:color w:val="000000"/>
          <w:sz w:val="20"/>
          <w:szCs w:val="20"/>
        </w:rPr>
      </w:pPr>
    </w:p>
    <w:p w14:paraId="44FF8435" w14:textId="77777777" w:rsidR="00BD4FD6" w:rsidRPr="00755556" w:rsidRDefault="00BD4FD6" w:rsidP="00CD09AF">
      <w:pPr>
        <w:pStyle w:val="ListParagraph"/>
        <w:numPr>
          <w:ilvl w:val="2"/>
          <w:numId w:val="32"/>
        </w:numPr>
        <w:ind w:left="1170" w:hanging="720"/>
        <w:jc w:val="both"/>
        <w:rPr>
          <w:rFonts w:ascii="Zurich BT" w:hAnsi="Zurich BT" w:cs="Zurich BT"/>
          <w:sz w:val="20"/>
          <w:szCs w:val="20"/>
        </w:rPr>
      </w:pPr>
      <w:r w:rsidRPr="00755556">
        <w:rPr>
          <w:rFonts w:ascii="Zurich BT" w:hAnsi="Zurich BT" w:cs="Zurich BT"/>
          <w:color w:val="000000"/>
          <w:sz w:val="20"/>
          <w:szCs w:val="20"/>
        </w:rPr>
        <w:t xml:space="preserve">declare the </w:t>
      </w:r>
      <w:r w:rsidR="002F0E01" w:rsidRPr="00755556">
        <w:rPr>
          <w:rFonts w:ascii="Zurich BT" w:hAnsi="Zurich BT" w:cs="Zurich BT"/>
          <w:color w:val="000000"/>
          <w:sz w:val="20"/>
          <w:szCs w:val="20"/>
        </w:rPr>
        <w:t>S</w:t>
      </w:r>
      <w:r w:rsidRPr="00755556">
        <w:rPr>
          <w:rFonts w:ascii="Zurich BT" w:hAnsi="Zurich BT" w:cs="Zurich BT"/>
          <w:color w:val="000000"/>
          <w:sz w:val="20"/>
          <w:szCs w:val="20"/>
        </w:rPr>
        <w:t xml:space="preserve">ecurity created, if any, in terms of the Transaction Documents to be enforceable, and notwithstanding anything to the contrary contained in the Transaction Documents the Bank or such other person in </w:t>
      </w:r>
      <w:proofErr w:type="spellStart"/>
      <w:r w:rsidRPr="00755556">
        <w:rPr>
          <w:rFonts w:ascii="Zurich BT" w:hAnsi="Zurich BT" w:cs="Zurich BT"/>
          <w:color w:val="000000"/>
          <w:sz w:val="20"/>
          <w:szCs w:val="20"/>
        </w:rPr>
        <w:t>favour</w:t>
      </w:r>
      <w:proofErr w:type="spellEnd"/>
      <w:r w:rsidRPr="00755556">
        <w:rPr>
          <w:rFonts w:ascii="Zurich BT" w:hAnsi="Zurich BT" w:cs="Zurich BT"/>
          <w:color w:val="000000"/>
          <w:sz w:val="20"/>
          <w:szCs w:val="20"/>
        </w:rPr>
        <w:t xml:space="preserve"> of whom such security or any part thereof is created shall have, inter alia, the right</w:t>
      </w:r>
      <w:r w:rsidR="002E4958" w:rsidRPr="00755556">
        <w:rPr>
          <w:rFonts w:ascii="Zurich BT" w:hAnsi="Zurich BT" w:cs="Zurich BT"/>
          <w:color w:val="000000"/>
          <w:sz w:val="20"/>
          <w:szCs w:val="20"/>
        </w:rPr>
        <w:t xml:space="preserve"> to:</w:t>
      </w:r>
    </w:p>
    <w:p w14:paraId="197FAEB0" w14:textId="77777777" w:rsidR="00BD4FD6" w:rsidRPr="00E369B0" w:rsidRDefault="00BD4FD6" w:rsidP="008D629D">
      <w:pPr>
        <w:ind w:left="1701" w:hanging="531"/>
        <w:jc w:val="both"/>
        <w:rPr>
          <w:rFonts w:ascii="Zurich BT" w:hAnsi="Zurich BT" w:cs="Zurich BT"/>
          <w:color w:val="000000"/>
          <w:sz w:val="20"/>
          <w:szCs w:val="20"/>
        </w:rPr>
      </w:pPr>
      <w:r w:rsidRPr="00E369B0">
        <w:rPr>
          <w:rFonts w:ascii="Zurich BT" w:hAnsi="Zurich BT" w:cs="Zurich BT"/>
          <w:color w:val="000000"/>
          <w:sz w:val="20"/>
          <w:szCs w:val="20"/>
        </w:rPr>
        <w:t>(</w:t>
      </w:r>
      <w:r w:rsidR="00755556">
        <w:rPr>
          <w:rFonts w:ascii="Zurich BT" w:hAnsi="Zurich BT" w:cs="Zurich BT"/>
          <w:color w:val="000000"/>
          <w:sz w:val="20"/>
          <w:szCs w:val="20"/>
        </w:rPr>
        <w:t>a</w:t>
      </w:r>
      <w:r w:rsidRPr="00E369B0">
        <w:rPr>
          <w:rFonts w:ascii="Zurich BT" w:hAnsi="Zurich BT" w:cs="Zurich BT"/>
          <w:color w:val="000000"/>
          <w:sz w:val="20"/>
          <w:szCs w:val="20"/>
        </w:rPr>
        <w:t xml:space="preserve">) </w:t>
      </w:r>
      <w:r w:rsidR="00755556">
        <w:rPr>
          <w:rFonts w:ascii="Zurich BT" w:hAnsi="Zurich BT" w:cs="Zurich BT"/>
          <w:color w:val="000000"/>
          <w:sz w:val="20"/>
          <w:szCs w:val="20"/>
        </w:rPr>
        <w:tab/>
      </w:r>
      <w:r w:rsidRPr="00E369B0">
        <w:rPr>
          <w:rFonts w:ascii="Zurich BT" w:hAnsi="Zurich BT" w:cs="Zurich BT"/>
          <w:color w:val="000000"/>
          <w:sz w:val="20"/>
          <w:szCs w:val="20"/>
        </w:rPr>
        <w:t>enter upon and take possession of</w:t>
      </w:r>
      <w:r w:rsidR="002F0E01">
        <w:rPr>
          <w:rFonts w:ascii="Zurich BT" w:hAnsi="Zurich BT" w:cs="Zurich BT"/>
          <w:color w:val="000000"/>
          <w:sz w:val="20"/>
          <w:szCs w:val="20"/>
        </w:rPr>
        <w:t xml:space="preserve">, </w:t>
      </w:r>
      <w:r w:rsidR="003B120D">
        <w:rPr>
          <w:rFonts w:ascii="Zurich BT" w:hAnsi="Zurich BT" w:cs="Zurich BT"/>
          <w:color w:val="000000"/>
          <w:sz w:val="20"/>
          <w:szCs w:val="20"/>
        </w:rPr>
        <w:t xml:space="preserve">and </w:t>
      </w:r>
      <w:r w:rsidR="002F0E01" w:rsidRPr="002F0E01">
        <w:rPr>
          <w:rFonts w:ascii="Zurich BT" w:hAnsi="Zurich BT" w:cs="Zurich BT"/>
          <w:color w:val="000000"/>
          <w:sz w:val="20"/>
          <w:szCs w:val="20"/>
        </w:rPr>
        <w:t>/</w:t>
      </w:r>
      <w:r w:rsidR="003B120D">
        <w:rPr>
          <w:rFonts w:ascii="Zurich BT" w:hAnsi="Zurich BT" w:cs="Zurich BT"/>
          <w:color w:val="000000"/>
          <w:sz w:val="20"/>
          <w:szCs w:val="20"/>
        </w:rPr>
        <w:t xml:space="preserve"> </w:t>
      </w:r>
      <w:r w:rsidR="002F0E01" w:rsidRPr="002F0E01">
        <w:rPr>
          <w:rFonts w:ascii="Zurich BT" w:hAnsi="Zurich BT" w:cs="Zurich BT"/>
          <w:color w:val="000000"/>
          <w:sz w:val="20"/>
          <w:szCs w:val="20"/>
        </w:rPr>
        <w:t xml:space="preserve">or transfer (by way of lease, leave and </w:t>
      </w:r>
      <w:proofErr w:type="spellStart"/>
      <w:r w:rsidR="002F0E01" w:rsidRPr="002F0E01">
        <w:rPr>
          <w:rFonts w:ascii="Zurich BT" w:hAnsi="Zurich BT" w:cs="Zurich BT"/>
          <w:color w:val="000000"/>
          <w:sz w:val="20"/>
          <w:szCs w:val="20"/>
        </w:rPr>
        <w:t>licence</w:t>
      </w:r>
      <w:proofErr w:type="spellEnd"/>
      <w:r w:rsidR="002F0E01" w:rsidRPr="002F0E01">
        <w:rPr>
          <w:rFonts w:ascii="Zurich BT" w:hAnsi="Zurich BT" w:cs="Zurich BT"/>
          <w:color w:val="000000"/>
          <w:sz w:val="20"/>
          <w:szCs w:val="20"/>
        </w:rPr>
        <w:t>, sale or otherwise)</w:t>
      </w:r>
      <w:r w:rsidR="003B120D">
        <w:rPr>
          <w:rFonts w:ascii="Zurich BT" w:hAnsi="Zurich BT" w:cs="Zurich BT"/>
          <w:color w:val="000000"/>
          <w:sz w:val="20"/>
          <w:szCs w:val="20"/>
        </w:rPr>
        <w:t>,</w:t>
      </w:r>
      <w:r w:rsidRPr="00E369B0">
        <w:rPr>
          <w:rFonts w:ascii="Zurich BT" w:hAnsi="Zurich BT" w:cs="Zurich BT"/>
          <w:color w:val="000000"/>
          <w:sz w:val="20"/>
          <w:szCs w:val="20"/>
        </w:rPr>
        <w:t xml:space="preserve"> the assets</w:t>
      </w:r>
      <w:r w:rsidR="00DD7226">
        <w:rPr>
          <w:rFonts w:ascii="Zurich BT" w:hAnsi="Zurich BT" w:cs="Zurich BT"/>
          <w:color w:val="000000"/>
          <w:sz w:val="20"/>
          <w:szCs w:val="20"/>
        </w:rPr>
        <w:t xml:space="preserve"> </w:t>
      </w:r>
      <w:r w:rsidRPr="00E369B0">
        <w:rPr>
          <w:rFonts w:ascii="Zurich BT" w:hAnsi="Zurich BT" w:cs="Zurich BT"/>
          <w:color w:val="000000"/>
          <w:sz w:val="20"/>
          <w:szCs w:val="20"/>
        </w:rPr>
        <w:t xml:space="preserve">comprised within the </w:t>
      </w:r>
      <w:r w:rsidR="002F0E01">
        <w:rPr>
          <w:rFonts w:ascii="Zurich BT" w:hAnsi="Zurich BT" w:cs="Zurich BT"/>
          <w:color w:val="000000"/>
          <w:sz w:val="20"/>
          <w:szCs w:val="20"/>
        </w:rPr>
        <w:t>S</w:t>
      </w:r>
      <w:r w:rsidRPr="00E369B0">
        <w:rPr>
          <w:rFonts w:ascii="Zurich BT" w:hAnsi="Zurich BT" w:cs="Zurich BT"/>
          <w:color w:val="000000"/>
          <w:sz w:val="20"/>
          <w:szCs w:val="20"/>
        </w:rPr>
        <w:t xml:space="preserve">ecurity, if any; </w:t>
      </w:r>
    </w:p>
    <w:p w14:paraId="525D49B6" w14:textId="77777777" w:rsidR="00CD26AD" w:rsidRPr="00E369B0" w:rsidRDefault="00C80DF0" w:rsidP="008D629D">
      <w:pPr>
        <w:ind w:left="1701" w:hanging="531"/>
        <w:jc w:val="both"/>
        <w:rPr>
          <w:rFonts w:ascii="Zurich BT" w:hAnsi="Zurich BT" w:cs="Zurich BT"/>
          <w:color w:val="000000"/>
          <w:sz w:val="20"/>
          <w:szCs w:val="20"/>
        </w:rPr>
      </w:pPr>
      <w:r w:rsidRPr="00E369B0">
        <w:rPr>
          <w:rFonts w:ascii="Zurich BT" w:hAnsi="Zurich BT" w:cs="Zurich BT"/>
          <w:color w:val="000000"/>
          <w:sz w:val="20"/>
          <w:szCs w:val="20"/>
        </w:rPr>
        <w:t>(</w:t>
      </w:r>
      <w:r w:rsidR="00755556">
        <w:rPr>
          <w:rFonts w:ascii="Zurich BT" w:hAnsi="Zurich BT" w:cs="Zurich BT"/>
          <w:color w:val="000000"/>
          <w:sz w:val="20"/>
          <w:szCs w:val="20"/>
        </w:rPr>
        <w:t>b</w:t>
      </w:r>
      <w:r w:rsidRPr="00E369B0">
        <w:rPr>
          <w:rFonts w:ascii="Zurich BT" w:hAnsi="Zurich BT" w:cs="Zurich BT"/>
          <w:color w:val="000000"/>
          <w:sz w:val="20"/>
          <w:szCs w:val="20"/>
        </w:rPr>
        <w:t xml:space="preserve">) </w:t>
      </w:r>
      <w:r w:rsidR="00755556">
        <w:rPr>
          <w:rFonts w:ascii="Zurich BT" w:hAnsi="Zurich BT" w:cs="Zurich BT"/>
          <w:color w:val="000000"/>
          <w:sz w:val="20"/>
          <w:szCs w:val="20"/>
        </w:rPr>
        <w:tab/>
      </w:r>
      <w:r w:rsidR="00CD26AD" w:rsidRPr="00E369B0">
        <w:rPr>
          <w:rFonts w:ascii="Zurich BT" w:hAnsi="Zurich BT" w:cs="Zurich BT"/>
          <w:color w:val="000000"/>
          <w:sz w:val="20"/>
          <w:szCs w:val="20"/>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
    <w:p w14:paraId="05BA2FD5" w14:textId="77777777" w:rsidR="00DB6338" w:rsidRPr="008D629D" w:rsidRDefault="00DB6338" w:rsidP="008D629D">
      <w:pPr>
        <w:pStyle w:val="WW-Default"/>
      </w:pPr>
    </w:p>
    <w:p w14:paraId="52C9A424" w14:textId="77777777" w:rsidR="008631B5" w:rsidRDefault="008631B5" w:rsidP="00CD09AF">
      <w:pPr>
        <w:pStyle w:val="ListParagraph"/>
        <w:numPr>
          <w:ilvl w:val="2"/>
          <w:numId w:val="32"/>
        </w:numPr>
        <w:ind w:left="1170" w:hanging="720"/>
        <w:jc w:val="both"/>
        <w:rPr>
          <w:rFonts w:ascii="Zurich BT" w:hAnsi="Zurich BT" w:cs="Zurich BT"/>
          <w:color w:val="000000"/>
          <w:sz w:val="20"/>
          <w:szCs w:val="20"/>
        </w:rPr>
      </w:pPr>
      <w:r w:rsidRPr="008631B5">
        <w:rPr>
          <w:rFonts w:ascii="Zurich BT" w:hAnsi="Zurich BT" w:cs="Zurich BT"/>
          <w:color w:val="000000"/>
          <w:sz w:val="20"/>
          <w:szCs w:val="20"/>
        </w:rPr>
        <w:t xml:space="preserve">stipulate such other additional terms and conditions, </w:t>
      </w:r>
      <w:r w:rsidR="00D46452">
        <w:rPr>
          <w:rFonts w:ascii="Zurich BT" w:hAnsi="Zurich BT" w:cs="Zurich BT"/>
          <w:color w:val="000000"/>
          <w:sz w:val="20"/>
          <w:szCs w:val="20"/>
        </w:rPr>
        <w:t>as the Bank may deem fit.</w:t>
      </w:r>
    </w:p>
    <w:p w14:paraId="1CAAE7E6" w14:textId="77777777" w:rsidR="004B2756" w:rsidRDefault="004B2756" w:rsidP="00102B26">
      <w:pPr>
        <w:pStyle w:val="ListParagraph"/>
        <w:ind w:left="1170"/>
        <w:jc w:val="both"/>
        <w:rPr>
          <w:rFonts w:ascii="Zurich BT" w:hAnsi="Zurich BT" w:cs="Zurich BT"/>
          <w:color w:val="000000"/>
          <w:sz w:val="20"/>
          <w:szCs w:val="20"/>
        </w:rPr>
      </w:pPr>
    </w:p>
    <w:p w14:paraId="638F2ED4" w14:textId="77777777" w:rsidR="004B2756" w:rsidRPr="004B2756" w:rsidRDefault="004B2756" w:rsidP="00CD09AF">
      <w:pPr>
        <w:pStyle w:val="ListParagraph"/>
        <w:numPr>
          <w:ilvl w:val="2"/>
          <w:numId w:val="32"/>
        </w:numPr>
        <w:ind w:left="1170" w:hanging="720"/>
        <w:jc w:val="both"/>
        <w:rPr>
          <w:rFonts w:ascii="Zurich BT" w:hAnsi="Zurich BT" w:cs="Zurich BT"/>
          <w:color w:val="000000"/>
          <w:sz w:val="20"/>
          <w:szCs w:val="20"/>
        </w:rPr>
      </w:pPr>
      <w:r w:rsidRPr="004B2756">
        <w:rPr>
          <w:rFonts w:ascii="Zurich BT" w:hAnsi="Zurich BT" w:cs="Zurich BT"/>
          <w:color w:val="000000"/>
          <w:sz w:val="20"/>
          <w:szCs w:val="20"/>
        </w:rPr>
        <w:t xml:space="preserve">exercise such other remedies as may be permitted or available to the Bank under law, including RBI guidelines. </w:t>
      </w:r>
    </w:p>
    <w:p w14:paraId="070477C6" w14:textId="77777777" w:rsidR="004B2756" w:rsidRPr="00102B26" w:rsidRDefault="004B2756" w:rsidP="00102B26">
      <w:pPr>
        <w:jc w:val="both"/>
        <w:rPr>
          <w:rFonts w:ascii="Zurich BT" w:hAnsi="Zurich BT" w:cs="Zurich BT"/>
          <w:color w:val="000000"/>
          <w:sz w:val="20"/>
          <w:szCs w:val="20"/>
        </w:rPr>
      </w:pPr>
    </w:p>
    <w:p w14:paraId="5173AAF7" w14:textId="77777777" w:rsidR="001B0DBB" w:rsidRDefault="001B0DBB" w:rsidP="008D629D">
      <w:pPr>
        <w:pStyle w:val="ListParagraph"/>
        <w:ind w:left="1170"/>
        <w:jc w:val="both"/>
        <w:rPr>
          <w:rFonts w:ascii="Zurich BT" w:hAnsi="Zurich BT" w:cs="Zurich BT"/>
          <w:color w:val="000000"/>
          <w:sz w:val="20"/>
          <w:szCs w:val="20"/>
        </w:rPr>
      </w:pPr>
    </w:p>
    <w:p w14:paraId="5D729CDF" w14:textId="77777777" w:rsidR="00BD4FD6" w:rsidRPr="00E369B0"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VIII</w:t>
      </w:r>
    </w:p>
    <w:p w14:paraId="10F8FA5F" w14:textId="147B1FC9" w:rsidR="00BD4FD6"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 xml:space="preserve">CANCELLATION </w:t>
      </w:r>
    </w:p>
    <w:p w14:paraId="527F1711" w14:textId="77777777" w:rsidR="007525A9" w:rsidRPr="00E369B0" w:rsidRDefault="007525A9" w:rsidP="008D629D">
      <w:pPr>
        <w:pStyle w:val="BodyText"/>
        <w:spacing w:after="0"/>
        <w:ind w:left="720" w:hanging="720"/>
        <w:jc w:val="center"/>
        <w:rPr>
          <w:rFonts w:ascii="Zurich BT" w:hAnsi="Zurich BT" w:cs="Zurich BT"/>
          <w:b/>
          <w:color w:val="000000"/>
          <w:sz w:val="20"/>
          <w:szCs w:val="20"/>
        </w:rPr>
      </w:pPr>
    </w:p>
    <w:p w14:paraId="3AA9BC72" w14:textId="77777777" w:rsidR="00BD4FD6" w:rsidRDefault="00BD4FD6" w:rsidP="00BB18C3">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8.1 </w:t>
      </w:r>
      <w:r w:rsidR="00B54ACE">
        <w:rPr>
          <w:rFonts w:ascii="Zurich BT" w:hAnsi="Zurich BT" w:cs="Zurich BT"/>
          <w:color w:val="000000"/>
          <w:sz w:val="20"/>
          <w:szCs w:val="20"/>
        </w:rPr>
        <w:tab/>
      </w:r>
      <w:r w:rsidR="00BB18C3" w:rsidRPr="00BB18C3">
        <w:rPr>
          <w:rFonts w:ascii="Zurich BT" w:hAnsi="Zurich BT" w:cs="Zurich BT"/>
          <w:color w:val="000000"/>
          <w:sz w:val="20"/>
          <w:szCs w:val="20"/>
        </w:rPr>
        <w:t xml:space="preserve">Notwithstanding anything contained in the Transaction Documents, </w:t>
      </w:r>
      <w:r w:rsidR="0051448E">
        <w:rPr>
          <w:rFonts w:ascii="Zurich BT" w:hAnsi="Zurich BT" w:cs="Zurich BT"/>
          <w:color w:val="000000"/>
          <w:sz w:val="20"/>
          <w:szCs w:val="20"/>
        </w:rPr>
        <w:t>the</w:t>
      </w:r>
      <w:r w:rsidR="00BB18C3" w:rsidRPr="00BB18C3">
        <w:rPr>
          <w:rFonts w:ascii="Zurich BT" w:hAnsi="Zurich BT" w:cs="Zurich BT"/>
          <w:color w:val="000000"/>
          <w:sz w:val="20"/>
          <w:szCs w:val="20"/>
        </w:rPr>
        <w:t xml:space="preserve"> Bank shall have the unconditi</w:t>
      </w:r>
      <w:r w:rsidR="0051448E">
        <w:rPr>
          <w:rFonts w:ascii="Zurich BT" w:hAnsi="Zurich BT" w:cs="Zurich BT"/>
          <w:color w:val="000000"/>
          <w:sz w:val="20"/>
          <w:szCs w:val="20"/>
        </w:rPr>
        <w:t xml:space="preserve">onal right to cancel the </w:t>
      </w:r>
      <w:proofErr w:type="spellStart"/>
      <w:r w:rsidR="0051448E">
        <w:rPr>
          <w:rFonts w:ascii="Zurich BT" w:hAnsi="Zurich BT" w:cs="Zurich BT"/>
          <w:color w:val="000000"/>
          <w:sz w:val="20"/>
          <w:szCs w:val="20"/>
        </w:rPr>
        <w:t>unutilised</w:t>
      </w:r>
      <w:proofErr w:type="spellEnd"/>
      <w:r w:rsidR="00BB18C3" w:rsidRPr="00BB18C3">
        <w:rPr>
          <w:rFonts w:ascii="Zurich BT" w:hAnsi="Zurich BT" w:cs="Zurich BT"/>
          <w:color w:val="000000"/>
          <w:sz w:val="20"/>
          <w:szCs w:val="20"/>
        </w:rPr>
        <w:t xml:space="preserve"> portion of the Facility, in whole or in part, at any time during the subsistence of the Facility, without giving any prior notice to the Borrower, for any reason whatsoever, including but not limited to, on the occurrence of Deterioration of Creditworthiness of the Borrower, or for non-compliance of any terms and conditions of the Transaction Documents.</w:t>
      </w:r>
    </w:p>
    <w:p w14:paraId="1CAF2228" w14:textId="77777777" w:rsidR="00BB18C3" w:rsidRPr="00BB18C3" w:rsidRDefault="00BB18C3" w:rsidP="00BB18C3">
      <w:pPr>
        <w:pStyle w:val="WW-Default"/>
      </w:pPr>
    </w:p>
    <w:p w14:paraId="05BE099D" w14:textId="77777777" w:rsidR="00BD4FD6" w:rsidRPr="00E369B0" w:rsidRDefault="00BD4FD6">
      <w:pPr>
        <w:ind w:left="567" w:hanging="567"/>
        <w:jc w:val="both"/>
        <w:rPr>
          <w:rFonts w:ascii="Zurich BT" w:hAnsi="Zurich BT" w:cs="Zurich BT"/>
          <w:color w:val="000000"/>
          <w:sz w:val="20"/>
          <w:szCs w:val="20"/>
        </w:rPr>
      </w:pPr>
      <w:r w:rsidRPr="00E369B0">
        <w:rPr>
          <w:rFonts w:ascii="Zurich BT" w:hAnsi="Zurich BT" w:cs="Zurich BT"/>
          <w:color w:val="000000"/>
          <w:sz w:val="20"/>
          <w:szCs w:val="20"/>
        </w:rPr>
        <w:t>8.2</w:t>
      </w:r>
      <w:r w:rsidR="00A62647">
        <w:rPr>
          <w:rFonts w:ascii="Zurich BT" w:hAnsi="Zurich BT" w:cs="Zurich BT"/>
          <w:color w:val="000000"/>
          <w:sz w:val="20"/>
          <w:szCs w:val="20"/>
        </w:rPr>
        <w:tab/>
      </w:r>
      <w:r w:rsidRPr="00E369B0">
        <w:rPr>
          <w:rFonts w:ascii="Zurich BT" w:hAnsi="Zurich BT" w:cs="Zurich BT"/>
          <w:color w:val="000000"/>
          <w:sz w:val="20"/>
          <w:szCs w:val="20"/>
        </w:rPr>
        <w:t xml:space="preserve">For the purpose of this </w:t>
      </w:r>
      <w:r w:rsidR="00BB18C3">
        <w:rPr>
          <w:rFonts w:ascii="Zurich BT" w:hAnsi="Zurich BT" w:cs="Zurich BT"/>
          <w:color w:val="000000"/>
          <w:sz w:val="20"/>
          <w:szCs w:val="20"/>
        </w:rPr>
        <w:t>Article</w:t>
      </w:r>
      <w:r w:rsidRPr="00E369B0">
        <w:rPr>
          <w:rFonts w:ascii="Zurich BT" w:hAnsi="Zurich BT" w:cs="Zurich BT"/>
          <w:color w:val="000000"/>
          <w:sz w:val="20"/>
          <w:szCs w:val="20"/>
        </w:rPr>
        <w:t xml:space="preserve">, </w:t>
      </w:r>
      <w:r w:rsidR="008772D1">
        <w:rPr>
          <w:rFonts w:ascii="Zurich BT" w:hAnsi="Zurich BT" w:cs="Zurich BT"/>
          <w:color w:val="000000"/>
          <w:sz w:val="20"/>
          <w:szCs w:val="20"/>
        </w:rPr>
        <w:t>“</w:t>
      </w:r>
      <w:r w:rsidRPr="00C363AE">
        <w:rPr>
          <w:rFonts w:ascii="Zurich Blk BT" w:hAnsi="Zurich Blk BT" w:cs="Zurich BT"/>
          <w:color w:val="000000"/>
          <w:sz w:val="20"/>
          <w:szCs w:val="20"/>
        </w:rPr>
        <w:t>Deterioration in the Creditworthiness</w:t>
      </w:r>
      <w:r w:rsidR="008772D1">
        <w:rPr>
          <w:rFonts w:ascii="Zurich BT" w:hAnsi="Zurich BT" w:cs="Zurich BT"/>
          <w:color w:val="000000"/>
          <w:sz w:val="20"/>
          <w:szCs w:val="20"/>
        </w:rPr>
        <w:t>”</w:t>
      </w:r>
      <w:r w:rsidRPr="00E369B0">
        <w:rPr>
          <w:rFonts w:ascii="Zurich BT" w:hAnsi="Zurich BT" w:cs="Zurich BT"/>
          <w:color w:val="000000"/>
          <w:sz w:val="20"/>
          <w:szCs w:val="20"/>
        </w:rPr>
        <w:t xml:space="preserve"> shall mean and include without limitation, the following events:</w:t>
      </w:r>
    </w:p>
    <w:p w14:paraId="66837E89" w14:textId="77777777" w:rsidR="00BD4FD6" w:rsidRPr="00E369B0" w:rsidRDefault="00BD4FD6" w:rsidP="00CD09AF">
      <w:pPr>
        <w:pStyle w:val="ww-default0"/>
        <w:numPr>
          <w:ilvl w:val="1"/>
          <w:numId w:val="11"/>
        </w:numPr>
        <w:tabs>
          <w:tab w:val="left" w:pos="284"/>
        </w:tabs>
        <w:spacing w:before="0" w:after="0"/>
        <w:ind w:left="1124" w:hanging="562"/>
        <w:jc w:val="both"/>
        <w:rPr>
          <w:rFonts w:ascii="Zurich BT" w:hAnsi="Zurich BT" w:cs="Zurich BT"/>
          <w:color w:val="000000"/>
          <w:sz w:val="20"/>
          <w:szCs w:val="20"/>
          <w:lang w:eastAsia="ar-SA"/>
        </w:rPr>
      </w:pPr>
      <w:r w:rsidRPr="00E369B0">
        <w:rPr>
          <w:rFonts w:ascii="Zurich BT" w:hAnsi="Zurich BT" w:cs="Zurich BT"/>
          <w:color w:val="000000"/>
          <w:sz w:val="20"/>
          <w:szCs w:val="20"/>
          <w:lang w:eastAsia="ar-SA"/>
        </w:rPr>
        <w:t>downgrade of the rating of the Borrower by a Credit Rating Agency;</w:t>
      </w:r>
    </w:p>
    <w:p w14:paraId="5D9A37F1" w14:textId="77777777" w:rsidR="00BD4FD6" w:rsidRPr="00E369B0" w:rsidRDefault="00BD4FD6" w:rsidP="00CD09AF">
      <w:pPr>
        <w:pStyle w:val="ww-default0"/>
        <w:numPr>
          <w:ilvl w:val="1"/>
          <w:numId w:val="11"/>
        </w:numPr>
        <w:tabs>
          <w:tab w:val="left" w:pos="284"/>
          <w:tab w:val="left" w:pos="1620"/>
        </w:tabs>
        <w:spacing w:before="0" w:after="0"/>
        <w:ind w:left="1124" w:hanging="562"/>
        <w:jc w:val="both"/>
        <w:rPr>
          <w:rFonts w:ascii="Zurich BT" w:eastAsia="Zurich BT" w:hAnsi="Zurich BT" w:cs="Zurich BT"/>
          <w:color w:val="000000"/>
          <w:sz w:val="20"/>
          <w:szCs w:val="20"/>
          <w:lang w:eastAsia="ar-SA"/>
        </w:rPr>
      </w:pPr>
      <w:r w:rsidRPr="00E369B0">
        <w:rPr>
          <w:rFonts w:ascii="Zurich BT" w:hAnsi="Zurich BT" w:cs="Zurich BT"/>
          <w:color w:val="000000"/>
          <w:sz w:val="20"/>
          <w:szCs w:val="20"/>
          <w:lang w:eastAsia="ar-SA"/>
        </w:rPr>
        <w:t xml:space="preserve">inclusion of the Borrower and/or any of its </w:t>
      </w:r>
      <w:r w:rsidR="000D618A" w:rsidRPr="00E369B0">
        <w:rPr>
          <w:rFonts w:ascii="Zurich BT" w:hAnsi="Zurich BT" w:cs="Zurich BT"/>
          <w:color w:val="000000"/>
          <w:sz w:val="20"/>
          <w:szCs w:val="20"/>
          <w:lang w:eastAsia="ar-SA"/>
        </w:rPr>
        <w:t>d</w:t>
      </w:r>
      <w:r w:rsidR="00133D95" w:rsidRPr="00E369B0">
        <w:rPr>
          <w:rFonts w:ascii="Zurich BT" w:hAnsi="Zurich BT" w:cs="Zurich BT"/>
          <w:color w:val="000000"/>
          <w:sz w:val="20"/>
          <w:szCs w:val="20"/>
          <w:lang w:eastAsia="ar-SA"/>
        </w:rPr>
        <w:t>irectors</w:t>
      </w:r>
      <w:r w:rsidRPr="00E369B0">
        <w:rPr>
          <w:rFonts w:ascii="Zurich BT" w:hAnsi="Zurich BT" w:cs="Zurich BT"/>
          <w:color w:val="000000"/>
          <w:sz w:val="20"/>
          <w:szCs w:val="20"/>
          <w:lang w:eastAsia="ar-SA"/>
        </w:rPr>
        <w:t xml:space="preserve"> in the RBI</w:t>
      </w:r>
      <w:r w:rsidRPr="00E369B0">
        <w:rPr>
          <w:color w:val="000000"/>
          <w:sz w:val="20"/>
          <w:szCs w:val="20"/>
          <w:lang w:eastAsia="ar-SA"/>
        </w:rPr>
        <w:t>’</w:t>
      </w:r>
      <w:r w:rsidRPr="00E369B0">
        <w:rPr>
          <w:rFonts w:ascii="Zurich BT" w:hAnsi="Zurich BT" w:cs="Zurich BT"/>
          <w:color w:val="000000"/>
          <w:sz w:val="20"/>
          <w:szCs w:val="20"/>
          <w:lang w:eastAsia="ar-SA"/>
        </w:rPr>
        <w:t xml:space="preserve">s </w:t>
      </w:r>
      <w:proofErr w:type="spellStart"/>
      <w:r w:rsidRPr="00E369B0">
        <w:rPr>
          <w:rFonts w:ascii="Zurich BT" w:hAnsi="Zurich BT" w:cs="Zurich BT"/>
          <w:color w:val="000000"/>
          <w:sz w:val="20"/>
          <w:szCs w:val="20"/>
          <w:lang w:eastAsia="ar-SA"/>
        </w:rPr>
        <w:t>wilful</w:t>
      </w:r>
      <w:proofErr w:type="spellEnd"/>
      <w:r w:rsidRPr="00E369B0">
        <w:rPr>
          <w:rFonts w:ascii="Zurich BT" w:hAnsi="Zurich BT" w:cs="Zurich BT"/>
          <w:color w:val="000000"/>
          <w:sz w:val="20"/>
          <w:szCs w:val="20"/>
          <w:lang w:eastAsia="ar-SA"/>
        </w:rPr>
        <w:t xml:space="preserve"> defaulters list;</w:t>
      </w:r>
    </w:p>
    <w:p w14:paraId="00610128" w14:textId="77777777" w:rsidR="00BD4FD6" w:rsidRPr="00E369B0" w:rsidRDefault="00BD4FD6" w:rsidP="00CD09AF">
      <w:pPr>
        <w:pStyle w:val="ww-default0"/>
        <w:numPr>
          <w:ilvl w:val="1"/>
          <w:numId w:val="11"/>
        </w:numPr>
        <w:tabs>
          <w:tab w:val="left" w:pos="284"/>
        </w:tabs>
        <w:spacing w:before="0" w:after="0"/>
        <w:ind w:left="1124" w:hanging="562"/>
        <w:jc w:val="both"/>
        <w:rPr>
          <w:rFonts w:ascii="Zurich BT" w:eastAsia="Zurich BT" w:hAnsi="Zurich BT" w:cs="Zurich BT"/>
          <w:color w:val="000000"/>
          <w:sz w:val="20"/>
          <w:szCs w:val="20"/>
          <w:lang w:eastAsia="ar-SA"/>
        </w:rPr>
      </w:pPr>
      <w:r w:rsidRPr="00E369B0">
        <w:rPr>
          <w:rFonts w:ascii="Zurich BT" w:hAnsi="Zurich BT" w:cs="Zurich BT"/>
          <w:color w:val="000000"/>
          <w:sz w:val="20"/>
          <w:szCs w:val="20"/>
          <w:lang w:eastAsia="ar-SA"/>
        </w:rPr>
        <w:t>closure of</w:t>
      </w:r>
      <w:r w:rsidR="00740D65">
        <w:rPr>
          <w:rFonts w:ascii="Zurich BT" w:hAnsi="Zurich BT" w:cs="Zurich BT"/>
          <w:color w:val="000000"/>
          <w:sz w:val="20"/>
          <w:szCs w:val="20"/>
          <w:lang w:eastAsia="ar-SA"/>
        </w:rPr>
        <w:t xml:space="preserve"> </w:t>
      </w:r>
      <w:r w:rsidRPr="00E369B0">
        <w:rPr>
          <w:rFonts w:ascii="Zurich BT" w:hAnsi="Zurich BT" w:cs="Zurich BT"/>
          <w:color w:val="000000"/>
          <w:sz w:val="20"/>
          <w:szCs w:val="20"/>
          <w:lang w:eastAsia="ar-SA"/>
        </w:rPr>
        <w:t>a significant portion of the Borrower</w:t>
      </w:r>
      <w:r w:rsidRPr="00E369B0">
        <w:rPr>
          <w:color w:val="000000"/>
          <w:sz w:val="20"/>
          <w:szCs w:val="20"/>
          <w:lang w:eastAsia="ar-SA"/>
        </w:rPr>
        <w:t>’</w:t>
      </w:r>
      <w:r w:rsidRPr="00E369B0">
        <w:rPr>
          <w:rFonts w:ascii="Zurich BT" w:hAnsi="Zurich BT" w:cs="Zurich BT"/>
          <w:color w:val="000000"/>
          <w:sz w:val="20"/>
          <w:szCs w:val="20"/>
          <w:lang w:eastAsia="ar-SA"/>
        </w:rPr>
        <w:t>s operating capacity;</w:t>
      </w:r>
    </w:p>
    <w:p w14:paraId="2475FE86" w14:textId="77777777" w:rsidR="00BD4FD6" w:rsidRPr="00E369B0" w:rsidRDefault="00BD4FD6" w:rsidP="00CD09AF">
      <w:pPr>
        <w:pStyle w:val="ww-default0"/>
        <w:numPr>
          <w:ilvl w:val="1"/>
          <w:numId w:val="11"/>
        </w:numPr>
        <w:tabs>
          <w:tab w:val="left" w:pos="284"/>
          <w:tab w:val="left" w:pos="709"/>
        </w:tabs>
        <w:spacing w:before="0" w:after="0"/>
        <w:ind w:left="1134" w:hanging="567"/>
        <w:jc w:val="both"/>
        <w:rPr>
          <w:rFonts w:ascii="Zurich BT" w:eastAsia="Zurich BT" w:hAnsi="Zurich BT" w:cs="Zurich BT"/>
          <w:color w:val="000000"/>
          <w:sz w:val="20"/>
          <w:szCs w:val="20"/>
          <w:lang w:eastAsia="ar-SA"/>
        </w:rPr>
      </w:pPr>
      <w:r w:rsidRPr="00E369B0">
        <w:rPr>
          <w:rFonts w:ascii="Zurich BT" w:hAnsi="Zurich BT" w:cs="Zurich BT"/>
          <w:color w:val="000000"/>
          <w:sz w:val="20"/>
          <w:szCs w:val="20"/>
          <w:lang w:eastAsia="ar-SA"/>
        </w:rPr>
        <w:t>decline in the profit after tax of the Borrower by more than fifteen percent;</w:t>
      </w:r>
    </w:p>
    <w:p w14:paraId="5DB22DDA" w14:textId="77777777" w:rsidR="00BD4FD6" w:rsidRPr="00E369B0" w:rsidRDefault="00BD4FD6" w:rsidP="00CD09AF">
      <w:pPr>
        <w:pStyle w:val="ww-default0"/>
        <w:numPr>
          <w:ilvl w:val="1"/>
          <w:numId w:val="11"/>
        </w:numPr>
        <w:tabs>
          <w:tab w:val="left" w:pos="284"/>
        </w:tabs>
        <w:spacing w:before="0" w:after="0"/>
        <w:ind w:left="1134" w:hanging="567"/>
        <w:jc w:val="both"/>
        <w:rPr>
          <w:rFonts w:ascii="Zurich BT" w:hAnsi="Zurich BT" w:cs="Zurich BT"/>
          <w:color w:val="000000"/>
          <w:sz w:val="20"/>
          <w:szCs w:val="20"/>
          <w:lang w:eastAsia="ar-SA"/>
        </w:rPr>
      </w:pPr>
      <w:r w:rsidRPr="00E369B0">
        <w:rPr>
          <w:rFonts w:ascii="Zurich BT" w:hAnsi="Zurich BT" w:cs="Zurich BT"/>
          <w:color w:val="000000"/>
          <w:sz w:val="20"/>
          <w:szCs w:val="20"/>
          <w:lang w:eastAsia="ar-SA"/>
        </w:rPr>
        <w:t>any adverse comment from the auditor; and</w:t>
      </w:r>
    </w:p>
    <w:p w14:paraId="1795DDE3" w14:textId="77777777" w:rsidR="00BD4FD6" w:rsidRDefault="00BD4FD6" w:rsidP="00CD09AF">
      <w:pPr>
        <w:pStyle w:val="ww-default0"/>
        <w:numPr>
          <w:ilvl w:val="1"/>
          <w:numId w:val="11"/>
        </w:numPr>
        <w:tabs>
          <w:tab w:val="left" w:pos="284"/>
          <w:tab w:val="left" w:pos="851"/>
        </w:tabs>
        <w:spacing w:before="0"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lang w:eastAsia="ar-SA"/>
        </w:rPr>
        <w:t>any other reason/ event which in the sole opinion of the Bank constitutes or which may constitute deterioration in the creditworthiness of the Borrower</w:t>
      </w:r>
      <w:r w:rsidR="00C47E26">
        <w:rPr>
          <w:rFonts w:ascii="Zurich BT" w:hAnsi="Zurich BT" w:cs="Zurich BT"/>
          <w:color w:val="000000"/>
          <w:sz w:val="20"/>
          <w:szCs w:val="20"/>
          <w:lang w:eastAsia="ar-SA"/>
        </w:rPr>
        <w:t>.</w:t>
      </w:r>
      <w:r w:rsidR="00C47E26" w:rsidRPr="00E369B0">
        <w:rPr>
          <w:rFonts w:ascii="Zurich BT" w:hAnsi="Zurich BT" w:cs="Zurich BT"/>
          <w:color w:val="000000"/>
          <w:sz w:val="20"/>
          <w:szCs w:val="20"/>
          <w:lang w:eastAsia="ar-SA"/>
        </w:rPr>
        <w:t xml:space="preserve"> </w:t>
      </w:r>
    </w:p>
    <w:p w14:paraId="6B6E1133" w14:textId="77777777" w:rsidR="00400907" w:rsidRPr="00E369B0" w:rsidRDefault="00400907" w:rsidP="008D629D">
      <w:pPr>
        <w:pStyle w:val="ww-default0"/>
        <w:tabs>
          <w:tab w:val="left" w:pos="284"/>
          <w:tab w:val="left" w:pos="851"/>
        </w:tabs>
        <w:spacing w:before="0" w:after="0"/>
        <w:ind w:left="1134"/>
        <w:jc w:val="both"/>
        <w:rPr>
          <w:rFonts w:ascii="Zurich BT" w:hAnsi="Zurich BT" w:cs="Zurich BT"/>
          <w:color w:val="000000"/>
          <w:sz w:val="20"/>
          <w:szCs w:val="20"/>
        </w:rPr>
      </w:pPr>
    </w:p>
    <w:p w14:paraId="7896B328" w14:textId="77777777" w:rsidR="00BD4FD6" w:rsidRPr="00E369B0" w:rsidRDefault="00BD4FD6" w:rsidP="008D629D">
      <w:pPr>
        <w:pStyle w:val="BodyText"/>
        <w:spacing w:after="0"/>
        <w:ind w:left="720" w:hanging="720"/>
        <w:jc w:val="center"/>
        <w:rPr>
          <w:rFonts w:ascii="Zurich Blk BT" w:hAnsi="Zurich Blk BT" w:cs="Zurich Blk BT"/>
          <w:color w:val="000000"/>
          <w:sz w:val="20"/>
          <w:szCs w:val="20"/>
        </w:rPr>
      </w:pPr>
      <w:r w:rsidRPr="00E369B0">
        <w:rPr>
          <w:rFonts w:ascii="Zurich Blk BT" w:hAnsi="Zurich Blk BT" w:cs="Zurich Blk BT"/>
          <w:color w:val="000000"/>
          <w:sz w:val="20"/>
          <w:szCs w:val="20"/>
        </w:rPr>
        <w:t>ARTICLE IX</w:t>
      </w:r>
    </w:p>
    <w:p w14:paraId="4863F972" w14:textId="3AA25FDB" w:rsidR="00BD4FD6" w:rsidRDefault="00BD4FD6" w:rsidP="008D629D">
      <w:pPr>
        <w:pStyle w:val="BodyText"/>
        <w:spacing w:after="0"/>
        <w:ind w:left="720" w:hanging="720"/>
        <w:jc w:val="center"/>
        <w:rPr>
          <w:rFonts w:ascii="Zurich BT" w:eastAsia="Zurich BT" w:hAnsi="Zurich BT" w:cs="Zurich BT"/>
          <w:color w:val="000000"/>
          <w:sz w:val="20"/>
          <w:szCs w:val="20"/>
        </w:rPr>
      </w:pPr>
      <w:r w:rsidRPr="00E369B0">
        <w:rPr>
          <w:rFonts w:ascii="Zurich Blk BT" w:hAnsi="Zurich Blk BT" w:cs="Zurich Blk BT"/>
          <w:color w:val="000000"/>
          <w:sz w:val="20"/>
          <w:szCs w:val="20"/>
        </w:rPr>
        <w:t>MISCELLANEOUS</w:t>
      </w:r>
      <w:r w:rsidRPr="00E369B0">
        <w:rPr>
          <w:rFonts w:ascii="Zurich BT" w:eastAsia="Zurich BT" w:hAnsi="Zurich BT" w:cs="Zurich BT"/>
          <w:color w:val="000000"/>
          <w:sz w:val="20"/>
          <w:szCs w:val="20"/>
        </w:rPr>
        <w:t xml:space="preserve"> </w:t>
      </w:r>
    </w:p>
    <w:p w14:paraId="02443392" w14:textId="77777777" w:rsidR="00565F91" w:rsidRPr="00E369B0" w:rsidRDefault="00565F91" w:rsidP="008D629D">
      <w:pPr>
        <w:pStyle w:val="BodyText"/>
        <w:spacing w:after="0"/>
        <w:ind w:left="720" w:hanging="720"/>
        <w:jc w:val="center"/>
        <w:rPr>
          <w:rFonts w:ascii="Zurich BT" w:eastAsia="Zurich BT" w:hAnsi="Zurich BT" w:cs="Zurich BT"/>
          <w:color w:val="000000"/>
          <w:sz w:val="20"/>
          <w:szCs w:val="20"/>
        </w:rPr>
      </w:pPr>
    </w:p>
    <w:p w14:paraId="3E656441" w14:textId="77777777" w:rsidR="00EA1984" w:rsidRPr="00E369B0" w:rsidRDefault="0072767F" w:rsidP="00CD09AF">
      <w:pPr>
        <w:pStyle w:val="BodyText"/>
        <w:numPr>
          <w:ilvl w:val="0"/>
          <w:numId w:val="19"/>
        </w:numPr>
        <w:spacing w:after="0"/>
        <w:ind w:left="567" w:hanging="567"/>
        <w:rPr>
          <w:rFonts w:ascii="Zurich BT" w:hAnsi="Zurich BT" w:cs="Zurich BT"/>
          <w:color w:val="000000"/>
          <w:sz w:val="20"/>
          <w:szCs w:val="20"/>
        </w:rPr>
      </w:pPr>
      <w:r w:rsidRPr="00E369B0">
        <w:rPr>
          <w:rFonts w:ascii="Zurich Blk BT" w:hAnsi="Zurich Blk BT" w:cs="Zurich Blk BT"/>
          <w:color w:val="000000"/>
          <w:sz w:val="20"/>
          <w:szCs w:val="20"/>
        </w:rPr>
        <w:t>SERVICE OF</w:t>
      </w:r>
      <w:r w:rsidRPr="00E369B0">
        <w:rPr>
          <w:rFonts w:ascii="Zurich BT" w:hAnsi="Zurich BT" w:cs="Zurich BT"/>
          <w:color w:val="000000"/>
          <w:sz w:val="20"/>
          <w:szCs w:val="20"/>
        </w:rPr>
        <w:t xml:space="preserve"> </w:t>
      </w:r>
      <w:r w:rsidRPr="00E369B0">
        <w:rPr>
          <w:rFonts w:ascii="Zurich Blk BT" w:hAnsi="Zurich Blk BT" w:cs="Zurich Blk BT"/>
          <w:color w:val="000000"/>
          <w:sz w:val="20"/>
          <w:szCs w:val="20"/>
        </w:rPr>
        <w:t xml:space="preserve">NOTICE </w:t>
      </w:r>
    </w:p>
    <w:p w14:paraId="151F0C44" w14:textId="7DD8BBF2" w:rsidR="00230892" w:rsidRDefault="00230892" w:rsidP="00FF759C">
      <w:pPr>
        <w:pStyle w:val="BodyText"/>
        <w:spacing w:after="0"/>
        <w:ind w:left="567"/>
        <w:jc w:val="both"/>
        <w:rPr>
          <w:rFonts w:ascii="Zurich BT" w:hAnsi="Zurich BT" w:cs="Zurich BT"/>
          <w:color w:val="000000"/>
          <w:sz w:val="20"/>
          <w:szCs w:val="20"/>
        </w:rPr>
      </w:pPr>
    </w:p>
    <w:p w14:paraId="392993C2" w14:textId="77777777" w:rsidR="00230892" w:rsidRPr="00E369B0" w:rsidRDefault="00230892" w:rsidP="008A28F6">
      <w:pPr>
        <w:pStyle w:val="BodyText"/>
        <w:tabs>
          <w:tab w:val="left" w:pos="284"/>
        </w:tabs>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Pr="00E369B0">
        <w:rPr>
          <w:rFonts w:ascii="Zurich BT" w:hAnsi="Zurich BT" w:cs="Zurich BT"/>
          <w:color w:val="000000"/>
          <w:sz w:val="20"/>
          <w:szCs w:val="20"/>
        </w:rPr>
        <w:tab/>
        <w:t>All notices or other communications under or in connection</w:t>
      </w:r>
      <w:r>
        <w:rPr>
          <w:rFonts w:ascii="Zurich BT" w:hAnsi="Zurich BT" w:cs="Zurich BT"/>
          <w:color w:val="000000"/>
          <w:sz w:val="20"/>
          <w:szCs w:val="20"/>
        </w:rPr>
        <w:t xml:space="preserve"> </w:t>
      </w:r>
      <w:r w:rsidRPr="00E369B0">
        <w:rPr>
          <w:rFonts w:ascii="Zurich BT" w:hAnsi="Zurich BT" w:cs="Zurich BT"/>
          <w:color w:val="000000"/>
          <w:sz w:val="20"/>
          <w:szCs w:val="20"/>
        </w:rPr>
        <w:t>with</w:t>
      </w:r>
      <w:r>
        <w:rPr>
          <w:rFonts w:ascii="Zurich BT" w:hAnsi="Zurich BT" w:cs="Zurich BT"/>
          <w:color w:val="000000"/>
          <w:sz w:val="20"/>
          <w:szCs w:val="20"/>
        </w:rPr>
        <w:t xml:space="preserve"> </w:t>
      </w:r>
      <w:r w:rsidRPr="00E369B0">
        <w:rPr>
          <w:rFonts w:ascii="Zurich BT" w:hAnsi="Zurich BT" w:cs="Zurich BT"/>
          <w:color w:val="000000"/>
          <w:sz w:val="20"/>
          <w:szCs w:val="20"/>
        </w:rPr>
        <w:t>the</w:t>
      </w:r>
      <w:r>
        <w:rPr>
          <w:rFonts w:ascii="Zurich BT" w:hAnsi="Zurich BT" w:cs="Zurich BT"/>
          <w:color w:val="000000"/>
          <w:sz w:val="20"/>
          <w:szCs w:val="20"/>
        </w:rPr>
        <w:t xml:space="preserve"> </w:t>
      </w:r>
      <w:r w:rsidRPr="00E369B0">
        <w:rPr>
          <w:rFonts w:ascii="Zurich BT" w:hAnsi="Zurich BT" w:cs="Zurich BT"/>
          <w:color w:val="000000"/>
          <w:sz w:val="20"/>
          <w:szCs w:val="20"/>
        </w:rPr>
        <w:t>Facilities</w:t>
      </w:r>
      <w:r>
        <w:rPr>
          <w:rFonts w:ascii="Zurich BT" w:hAnsi="Zurich BT" w:cs="Zurich BT"/>
          <w:color w:val="000000"/>
          <w:sz w:val="20"/>
          <w:szCs w:val="20"/>
        </w:rPr>
        <w:t xml:space="preserve"> </w:t>
      </w:r>
      <w:r w:rsidRPr="00E369B0">
        <w:rPr>
          <w:rFonts w:ascii="Zurich BT" w:hAnsi="Zurich BT" w:cs="Zurich BT"/>
          <w:color w:val="000000"/>
          <w:sz w:val="20"/>
          <w:szCs w:val="20"/>
        </w:rPr>
        <w:t>shall</w:t>
      </w:r>
      <w:r>
        <w:rPr>
          <w:rFonts w:ascii="Zurich BT" w:hAnsi="Zurich BT" w:cs="Zurich BT"/>
          <w:color w:val="000000"/>
          <w:sz w:val="20"/>
          <w:szCs w:val="20"/>
        </w:rPr>
        <w:t xml:space="preserve"> </w:t>
      </w:r>
      <w:r w:rsidRPr="00E369B0">
        <w:rPr>
          <w:rFonts w:ascii="Zurich BT" w:hAnsi="Zurich BT" w:cs="Zurich BT"/>
          <w:color w:val="000000"/>
          <w:sz w:val="20"/>
          <w:szCs w:val="20"/>
        </w:rPr>
        <w:t>be</w:t>
      </w:r>
      <w:r>
        <w:rPr>
          <w:rFonts w:ascii="Zurich BT" w:hAnsi="Zurich BT" w:cs="Zurich BT"/>
          <w:color w:val="000000"/>
          <w:sz w:val="20"/>
          <w:szCs w:val="20"/>
        </w:rPr>
        <w:t xml:space="preserve"> </w:t>
      </w:r>
      <w:r w:rsidRPr="00E369B0">
        <w:rPr>
          <w:rFonts w:ascii="Zurich BT" w:hAnsi="Zurich BT" w:cs="Zurich BT"/>
          <w:color w:val="000000"/>
          <w:sz w:val="20"/>
          <w:szCs w:val="20"/>
        </w:rPr>
        <w:t>given</w:t>
      </w:r>
      <w:r>
        <w:rPr>
          <w:rFonts w:ascii="Zurich BT" w:hAnsi="Zurich BT" w:cs="Zurich BT"/>
          <w:color w:val="000000"/>
          <w:sz w:val="20"/>
          <w:szCs w:val="20"/>
        </w:rPr>
        <w:t xml:space="preserve"> </w:t>
      </w:r>
      <w:r w:rsidRPr="00E369B0">
        <w:rPr>
          <w:rFonts w:ascii="Zurich BT" w:hAnsi="Zurich BT" w:cs="Zurich BT"/>
          <w:color w:val="000000"/>
          <w:sz w:val="20"/>
          <w:szCs w:val="20"/>
        </w:rPr>
        <w:t>in</w:t>
      </w:r>
      <w:r>
        <w:rPr>
          <w:rFonts w:ascii="Zurich BT" w:hAnsi="Zurich BT" w:cs="Zurich BT"/>
          <w:color w:val="000000"/>
          <w:sz w:val="20"/>
          <w:szCs w:val="20"/>
        </w:rPr>
        <w:t xml:space="preserve"> </w:t>
      </w:r>
      <w:r w:rsidRPr="00E369B0">
        <w:rPr>
          <w:rFonts w:ascii="Zurich BT" w:hAnsi="Zurich BT" w:cs="Zurich BT"/>
          <w:color w:val="000000"/>
          <w:sz w:val="20"/>
          <w:szCs w:val="20"/>
        </w:rPr>
        <w:t>writing</w:t>
      </w:r>
      <w:r>
        <w:rPr>
          <w:rFonts w:ascii="Zurich BT" w:hAnsi="Zurich BT" w:cs="Zurich BT"/>
          <w:color w:val="000000"/>
          <w:sz w:val="20"/>
          <w:szCs w:val="20"/>
        </w:rPr>
        <w:t xml:space="preserve"> </w:t>
      </w:r>
      <w:r w:rsidRPr="00E369B0">
        <w:rPr>
          <w:rFonts w:ascii="Zurich BT" w:hAnsi="Zurich BT" w:cs="Zurich BT"/>
          <w:color w:val="000000"/>
          <w:sz w:val="20"/>
          <w:szCs w:val="20"/>
        </w:rPr>
        <w:t>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shall be deemed to be effective: </w:t>
      </w:r>
    </w:p>
    <w:p w14:paraId="0B165CAF" w14:textId="77777777" w:rsidR="00230892" w:rsidRPr="00CB2822" w:rsidRDefault="00230892" w:rsidP="00230892">
      <w:pPr>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 if sent by letter, when delivered personally or if dispatched by post, when recall of the letter is </w:t>
      </w:r>
      <w:r w:rsidRPr="00CB2822">
        <w:rPr>
          <w:rFonts w:ascii="Zurich BT" w:hAnsi="Zurich BT" w:cs="Zurich BT"/>
          <w:color w:val="000000"/>
          <w:sz w:val="20"/>
          <w:szCs w:val="20"/>
        </w:rPr>
        <w:t>outside the control of the sender;</w:t>
      </w:r>
    </w:p>
    <w:p w14:paraId="73EE6BEE" w14:textId="77777777" w:rsidR="00230892" w:rsidRPr="00E369B0" w:rsidRDefault="00230892" w:rsidP="00230892">
      <w:pPr>
        <w:ind w:left="1418" w:hanging="284"/>
        <w:jc w:val="both"/>
        <w:rPr>
          <w:rFonts w:ascii="Zurich BT" w:hAnsi="Zurich BT" w:cs="Zurich BT"/>
          <w:color w:val="000000"/>
          <w:sz w:val="20"/>
          <w:szCs w:val="20"/>
        </w:rPr>
      </w:pPr>
      <w:r w:rsidRPr="00CB2822">
        <w:rPr>
          <w:rFonts w:ascii="Zurich BT" w:hAnsi="Zurich BT" w:cs="Zurich BT"/>
          <w:color w:val="000000"/>
          <w:sz w:val="20"/>
          <w:szCs w:val="20"/>
        </w:rPr>
        <w:t xml:space="preserve">(b) if sent by e-mail </w:t>
      </w:r>
      <w:r w:rsidRPr="00001471">
        <w:rPr>
          <w:rFonts w:ascii="Zurich BT" w:hAnsi="Zurich BT" w:cs="Zurich BT"/>
          <w:color w:val="000000"/>
          <w:sz w:val="20"/>
          <w:szCs w:val="20"/>
        </w:rPr>
        <w:t>or any other electronic or telecommunication mode</w:t>
      </w:r>
      <w:r w:rsidRPr="00CB2822">
        <w:rPr>
          <w:rFonts w:ascii="Zurich BT" w:hAnsi="Zurich BT" w:cs="Zurich BT"/>
          <w:color w:val="000000"/>
          <w:sz w:val="20"/>
          <w:szCs w:val="20"/>
        </w:rPr>
        <w:t>, when sent by the sender; and</w:t>
      </w:r>
      <w:r w:rsidRPr="00E369B0">
        <w:rPr>
          <w:rFonts w:ascii="Zurich BT" w:hAnsi="Zurich BT" w:cs="Zurich BT"/>
          <w:color w:val="000000"/>
          <w:sz w:val="20"/>
          <w:szCs w:val="20"/>
        </w:rPr>
        <w:t xml:space="preserve"> </w:t>
      </w:r>
    </w:p>
    <w:p w14:paraId="1CAF78CF" w14:textId="77777777" w:rsidR="00230892" w:rsidRPr="00E369B0" w:rsidRDefault="00230892" w:rsidP="00230892">
      <w:pPr>
        <w:ind w:left="1134"/>
        <w:jc w:val="both"/>
        <w:rPr>
          <w:rFonts w:ascii="Zurich BT" w:hAnsi="Zurich BT" w:cs="Zurich BT"/>
          <w:color w:val="000000"/>
          <w:sz w:val="20"/>
          <w:szCs w:val="20"/>
        </w:rPr>
      </w:pPr>
      <w:r w:rsidRPr="00E369B0">
        <w:rPr>
          <w:rFonts w:ascii="Zurich BT" w:hAnsi="Zurich BT" w:cs="Zurich BT"/>
          <w:color w:val="000000"/>
          <w:sz w:val="20"/>
          <w:szCs w:val="20"/>
        </w:rPr>
        <w:t xml:space="preserve">Provided, however, that no notice or communication to the Bank shall be effective unless actually received by the Bank. </w:t>
      </w:r>
    </w:p>
    <w:p w14:paraId="12BA4DAE" w14:textId="77777777" w:rsidR="00230892" w:rsidRPr="00E369B0" w:rsidRDefault="00230892" w:rsidP="00230892">
      <w:pPr>
        <w:ind w:left="709"/>
        <w:jc w:val="both"/>
        <w:rPr>
          <w:rFonts w:ascii="Zurich BT" w:hAnsi="Zurich BT" w:cs="Zurich BT"/>
          <w:color w:val="000000"/>
          <w:sz w:val="20"/>
          <w:szCs w:val="20"/>
        </w:rPr>
      </w:pPr>
    </w:p>
    <w:p w14:paraId="1042D3B2" w14:textId="77777777" w:rsidR="00230892" w:rsidRDefault="00230892" w:rsidP="00230892">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Pr="00E369B0">
        <w:rPr>
          <w:rFonts w:ascii="Zurich BT" w:hAnsi="Zurich BT" w:cs="Zurich BT"/>
          <w:color w:val="000000"/>
          <w:sz w:val="20"/>
          <w:szCs w:val="20"/>
        </w:rPr>
        <w:tab/>
      </w:r>
      <w:r w:rsidRPr="004D38EC">
        <w:rPr>
          <w:rFonts w:ascii="Zurich BT" w:hAnsi="Zurich BT" w:cs="Zurich BT"/>
          <w:color w:val="000000"/>
          <w:sz w:val="20"/>
          <w:szCs w:val="20"/>
        </w:rPr>
        <w:t xml:space="preserve">All notices or communication to the Borrower or </w:t>
      </w:r>
      <w:r>
        <w:rPr>
          <w:rFonts w:ascii="Zurich BT" w:hAnsi="Zurich BT" w:cs="Zurich BT"/>
          <w:color w:val="000000"/>
          <w:sz w:val="20"/>
          <w:szCs w:val="20"/>
        </w:rPr>
        <w:t>the</w:t>
      </w:r>
      <w:r w:rsidRPr="004D38EC">
        <w:rPr>
          <w:rFonts w:ascii="Zurich BT" w:hAnsi="Zurich BT" w:cs="Zurich BT"/>
          <w:color w:val="000000"/>
          <w:sz w:val="20"/>
          <w:szCs w:val="20"/>
        </w:rPr>
        <w:t xml:space="preserve"> Bank, as the case may be, shall be made to the address provided in Schedule I, or such </w:t>
      </w:r>
      <w:r>
        <w:rPr>
          <w:rFonts w:ascii="Zurich BT" w:hAnsi="Zurich BT" w:cs="Zurich BT"/>
          <w:color w:val="000000"/>
          <w:sz w:val="20"/>
          <w:szCs w:val="20"/>
        </w:rPr>
        <w:t xml:space="preserve">other </w:t>
      </w:r>
      <w:r w:rsidRPr="004D38EC">
        <w:rPr>
          <w:rFonts w:ascii="Zurich BT" w:hAnsi="Zurich BT" w:cs="Zurich BT"/>
          <w:color w:val="000000"/>
          <w:sz w:val="20"/>
          <w:szCs w:val="20"/>
        </w:rPr>
        <w:t xml:space="preserve">address as may be notified by each party in writing, from time to time. </w:t>
      </w:r>
    </w:p>
    <w:p w14:paraId="6EC01214" w14:textId="77777777" w:rsidR="00230892" w:rsidRDefault="00230892" w:rsidP="00230892">
      <w:pPr>
        <w:ind w:left="1134" w:hanging="567"/>
        <w:jc w:val="both"/>
        <w:rPr>
          <w:rFonts w:ascii="Zurich BT" w:hAnsi="Zurich BT" w:cs="Zurich BT"/>
          <w:color w:val="000000"/>
          <w:sz w:val="20"/>
          <w:szCs w:val="20"/>
        </w:rPr>
      </w:pPr>
    </w:p>
    <w:p w14:paraId="59826EDE" w14:textId="148BC797" w:rsidR="00230892" w:rsidRDefault="00230892" w:rsidP="00230892">
      <w:pPr>
        <w:ind w:left="1134" w:hanging="567"/>
        <w:jc w:val="both"/>
        <w:rPr>
          <w:rFonts w:ascii="Zurich BT" w:hAnsi="Zurich BT" w:cs="Zurich BT"/>
          <w:color w:val="000000"/>
          <w:sz w:val="20"/>
          <w:szCs w:val="20"/>
        </w:rPr>
      </w:pPr>
      <w:r>
        <w:rPr>
          <w:rFonts w:ascii="Zurich BT" w:hAnsi="Zurich BT" w:cs="Zurich BT"/>
          <w:color w:val="000000"/>
          <w:sz w:val="20"/>
          <w:szCs w:val="20"/>
        </w:rPr>
        <w:t>(iii)</w:t>
      </w:r>
      <w:r>
        <w:rPr>
          <w:rFonts w:ascii="Zurich BT" w:hAnsi="Zurich BT" w:cs="Zurich BT"/>
          <w:color w:val="000000"/>
          <w:sz w:val="20"/>
          <w:szCs w:val="20"/>
        </w:rPr>
        <w:tab/>
        <w:t xml:space="preserve">All notices or communication from the Borrower to the Bank, through email, shall be from </w:t>
      </w:r>
      <w:r w:rsidRPr="004D38EC">
        <w:rPr>
          <w:rFonts w:ascii="Zurich BT" w:hAnsi="Zurich BT" w:cs="Zurich BT"/>
          <w:color w:val="000000"/>
          <w:sz w:val="20"/>
          <w:szCs w:val="20"/>
        </w:rPr>
        <w:t xml:space="preserve">the </w:t>
      </w:r>
      <w:r>
        <w:rPr>
          <w:rFonts w:ascii="Zurich BT" w:hAnsi="Zurich BT" w:cs="Zurich BT"/>
          <w:color w:val="000000"/>
          <w:sz w:val="20"/>
          <w:szCs w:val="20"/>
        </w:rPr>
        <w:t xml:space="preserve">email ID </w:t>
      </w:r>
      <w:r w:rsidRPr="00BE4945">
        <w:rPr>
          <w:rFonts w:ascii="Zurich BT" w:hAnsi="Zurich BT" w:cs="Zurich BT"/>
          <w:color w:val="000000"/>
          <w:sz w:val="20"/>
          <w:szCs w:val="20"/>
        </w:rPr>
        <w:t>of the authorized signatory of the Borrower, as</w:t>
      </w:r>
      <w:r>
        <w:rPr>
          <w:rFonts w:ascii="Zurich BT" w:hAnsi="Zurich BT" w:cs="Zurich BT"/>
          <w:color w:val="000000"/>
          <w:sz w:val="20"/>
          <w:szCs w:val="20"/>
        </w:rPr>
        <w:t xml:space="preserve"> </w:t>
      </w:r>
      <w:r w:rsidRPr="004D38EC">
        <w:rPr>
          <w:rFonts w:ascii="Zurich BT" w:hAnsi="Zurich BT" w:cs="Zurich BT"/>
          <w:color w:val="000000"/>
          <w:sz w:val="20"/>
          <w:szCs w:val="20"/>
        </w:rPr>
        <w:t>provided in Schedule I</w:t>
      </w:r>
      <w:r>
        <w:rPr>
          <w:rFonts w:ascii="Zurich BT" w:hAnsi="Zurich BT" w:cs="Zurich BT"/>
          <w:color w:val="000000"/>
          <w:sz w:val="20"/>
          <w:szCs w:val="20"/>
        </w:rPr>
        <w:t xml:space="preserve"> or from the email ID of any other authorized signatory,</w:t>
      </w:r>
      <w:r w:rsidRPr="004D38EC">
        <w:rPr>
          <w:rFonts w:ascii="Zurich BT" w:hAnsi="Zurich BT" w:cs="Zurich BT"/>
          <w:color w:val="000000"/>
          <w:sz w:val="20"/>
          <w:szCs w:val="20"/>
        </w:rPr>
        <w:t xml:space="preserve"> as may be notified by </w:t>
      </w:r>
      <w:r>
        <w:rPr>
          <w:rFonts w:ascii="Zurich BT" w:hAnsi="Zurich BT" w:cs="Zurich BT"/>
          <w:color w:val="000000"/>
          <w:sz w:val="20"/>
          <w:szCs w:val="20"/>
        </w:rPr>
        <w:t>the Borrower in writing</w:t>
      </w:r>
      <w:r w:rsidRPr="004D38EC">
        <w:rPr>
          <w:rFonts w:ascii="Zurich BT" w:hAnsi="Zurich BT" w:cs="Zurich BT"/>
          <w:color w:val="000000"/>
          <w:sz w:val="20"/>
          <w:szCs w:val="20"/>
        </w:rPr>
        <w:t>, from time to time</w:t>
      </w:r>
      <w:r>
        <w:rPr>
          <w:rFonts w:ascii="Zurich BT" w:hAnsi="Zurich BT" w:cs="Zurich BT"/>
          <w:color w:val="000000"/>
          <w:sz w:val="20"/>
          <w:szCs w:val="20"/>
        </w:rPr>
        <w:t xml:space="preserve">, and such notice or communication shall be considered valid and binding on the Borrower and the Bank shall be authorized to rely </w:t>
      </w:r>
      <w:r w:rsidR="00B83498">
        <w:rPr>
          <w:rFonts w:ascii="Zurich BT" w:hAnsi="Zurich BT" w:cs="Zurich BT"/>
          <w:color w:val="000000"/>
          <w:sz w:val="20"/>
          <w:szCs w:val="20"/>
        </w:rPr>
        <w:t>and act up</w:t>
      </w:r>
      <w:r>
        <w:rPr>
          <w:rFonts w:ascii="Zurich BT" w:hAnsi="Zurich BT" w:cs="Zurich BT"/>
          <w:color w:val="000000"/>
          <w:sz w:val="20"/>
          <w:szCs w:val="20"/>
        </w:rPr>
        <w:t xml:space="preserve">on such email notices or communications, without any further checks or verification, including with regard to its validity, genuineness or accuracy. </w:t>
      </w:r>
    </w:p>
    <w:p w14:paraId="7BE4202C" w14:textId="77777777" w:rsidR="00230892" w:rsidRPr="00E369B0" w:rsidRDefault="00230892" w:rsidP="00230892">
      <w:pPr>
        <w:jc w:val="both"/>
        <w:rPr>
          <w:rFonts w:ascii="Zurich BT" w:hAnsi="Zurich BT" w:cs="Zurich BT"/>
          <w:color w:val="000000"/>
          <w:sz w:val="20"/>
          <w:szCs w:val="20"/>
        </w:rPr>
      </w:pPr>
    </w:p>
    <w:p w14:paraId="79B33CE7" w14:textId="77777777" w:rsidR="00230892" w:rsidRPr="00E369B0" w:rsidRDefault="00230892" w:rsidP="00230892">
      <w:pPr>
        <w:pStyle w:val="ListParagraph"/>
        <w:ind w:left="1134" w:hanging="567"/>
        <w:jc w:val="both"/>
        <w:rPr>
          <w:rFonts w:ascii="Zurich BT" w:hAnsi="Zurich BT" w:cs="Zurich BT"/>
          <w:color w:val="000000"/>
          <w:sz w:val="20"/>
          <w:szCs w:val="20"/>
        </w:rPr>
      </w:pPr>
      <w:r w:rsidRPr="00E369B0">
        <w:rPr>
          <w:rFonts w:ascii="Zurich BT" w:hAnsi="Zurich BT" w:cs="Zurich BT"/>
          <w:color w:val="000000"/>
          <w:sz w:val="20"/>
          <w:szCs w:val="20"/>
        </w:rPr>
        <w:t>(i</w:t>
      </w:r>
      <w:r>
        <w:rPr>
          <w:rFonts w:ascii="Zurich BT" w:hAnsi="Zurich BT" w:cs="Zurich BT"/>
          <w:color w:val="000000"/>
          <w:sz w:val="20"/>
          <w:szCs w:val="20"/>
        </w:rPr>
        <w:t>v</w:t>
      </w:r>
      <w:r w:rsidRPr="00E369B0">
        <w:rPr>
          <w:rFonts w:ascii="Zurich BT" w:hAnsi="Zurich BT" w:cs="Zurich BT"/>
          <w:color w:val="000000"/>
          <w:sz w:val="20"/>
          <w:szCs w:val="20"/>
        </w:rPr>
        <w:t xml:space="preserve">) </w:t>
      </w:r>
      <w:r>
        <w:rPr>
          <w:rFonts w:ascii="Zurich BT" w:hAnsi="Zurich BT" w:cs="Zurich BT"/>
          <w:color w:val="000000"/>
          <w:sz w:val="20"/>
          <w:szCs w:val="20"/>
        </w:rPr>
        <w:tab/>
      </w:r>
      <w:r w:rsidRPr="00E369B0">
        <w:rPr>
          <w:rFonts w:ascii="Zurich BT" w:hAnsi="Zurich BT" w:cs="Zurich BT"/>
          <w:color w:val="000000"/>
          <w:sz w:val="20"/>
          <w:szCs w:val="20"/>
        </w:rPr>
        <w:t xml:space="preserve">The Borrower acknowledges and confirms that any notice provided by the Bank shall be treated by the Borrower as sufficient and reasonable notice to the Borrower and agrees to assume the liability for any non-delivery of a notice as aforesaid, by any reason of any error, electronic or otherwise. </w:t>
      </w:r>
    </w:p>
    <w:p w14:paraId="7EAF27F3" w14:textId="77777777" w:rsidR="00230892" w:rsidRDefault="00230892" w:rsidP="00FF759C">
      <w:pPr>
        <w:pStyle w:val="BodyText"/>
        <w:spacing w:after="0"/>
        <w:ind w:left="567"/>
        <w:jc w:val="both"/>
        <w:rPr>
          <w:rFonts w:ascii="Zurich BT" w:hAnsi="Zurich BT" w:cs="Zurich BT"/>
          <w:color w:val="000000"/>
          <w:sz w:val="20"/>
          <w:szCs w:val="20"/>
        </w:rPr>
      </w:pPr>
    </w:p>
    <w:p w14:paraId="5852B7C8" w14:textId="77777777" w:rsidR="006C2F02" w:rsidRPr="00E369B0" w:rsidRDefault="006C2F02">
      <w:pPr>
        <w:pStyle w:val="BodyText"/>
        <w:spacing w:after="0"/>
        <w:jc w:val="both"/>
        <w:rPr>
          <w:rFonts w:ascii="Zurich BT" w:hAnsi="Zurich BT" w:cs="Zurich BT"/>
          <w:color w:val="000000"/>
          <w:sz w:val="20"/>
          <w:szCs w:val="20"/>
        </w:rPr>
      </w:pPr>
    </w:p>
    <w:p w14:paraId="78615F7A" w14:textId="77777777" w:rsidR="00EA1984" w:rsidRPr="008D629D" w:rsidRDefault="0072767F" w:rsidP="00CD09AF">
      <w:pPr>
        <w:pStyle w:val="BodyText"/>
        <w:numPr>
          <w:ilvl w:val="0"/>
          <w:numId w:val="19"/>
        </w:numPr>
        <w:spacing w:after="0"/>
        <w:ind w:left="567" w:hanging="567"/>
        <w:jc w:val="both"/>
        <w:rPr>
          <w:sz w:val="20"/>
          <w:szCs w:val="20"/>
        </w:rPr>
      </w:pPr>
      <w:r w:rsidRPr="00E369B0">
        <w:rPr>
          <w:rFonts w:ascii="Zurich Blk BT" w:hAnsi="Zurich Blk BT" w:cs="Zurich Blk BT"/>
          <w:color w:val="000000"/>
          <w:sz w:val="20"/>
          <w:szCs w:val="20"/>
        </w:rPr>
        <w:t xml:space="preserve">EVIDENCE OF DEBT </w:t>
      </w:r>
    </w:p>
    <w:p w14:paraId="4A98B3C5" w14:textId="77777777" w:rsidR="00C469DE" w:rsidRPr="00E369B0" w:rsidRDefault="00C469DE" w:rsidP="008D629D">
      <w:pPr>
        <w:pStyle w:val="BodyText"/>
        <w:spacing w:after="0"/>
        <w:ind w:left="567"/>
        <w:jc w:val="both"/>
        <w:rPr>
          <w:sz w:val="20"/>
          <w:szCs w:val="20"/>
        </w:rPr>
      </w:pPr>
    </w:p>
    <w:p w14:paraId="5F356E7F" w14:textId="2B915D7A" w:rsidR="006C2F02" w:rsidRDefault="006C2F02" w:rsidP="00783195">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shall maintain, in accordance with its usual practice, accounts evidencing the amounts from time to time </w:t>
      </w:r>
      <w:proofErr w:type="spellStart"/>
      <w:r w:rsidRPr="00E369B0">
        <w:rPr>
          <w:rFonts w:ascii="Zurich BT" w:hAnsi="Zurich BT" w:cs="Zurich BT"/>
          <w:color w:val="000000"/>
          <w:sz w:val="20"/>
          <w:szCs w:val="20"/>
        </w:rPr>
        <w:t>lent</w:t>
      </w:r>
      <w:proofErr w:type="spellEnd"/>
      <w:r w:rsidRPr="00E369B0">
        <w:rPr>
          <w:rFonts w:ascii="Zurich BT" w:hAnsi="Zurich BT" w:cs="Zurich BT"/>
          <w:color w:val="000000"/>
          <w:sz w:val="20"/>
          <w:szCs w:val="20"/>
        </w:rPr>
        <w:t xml:space="preserve"> by and/or owing to it under the Facilities which shall be prima facie and conclusive evidence of the existence and amount of obligations of the Borrower</w:t>
      </w:r>
      <w:r w:rsidR="00EC7B64">
        <w:rPr>
          <w:rFonts w:ascii="Zurich BT" w:hAnsi="Zurich BT" w:cs="Zurich BT"/>
          <w:color w:val="000000"/>
          <w:sz w:val="20"/>
          <w:szCs w:val="20"/>
        </w:rPr>
        <w:t xml:space="preserve">, </w:t>
      </w:r>
      <w:r w:rsidR="00EC7B64" w:rsidRPr="00EC7B64">
        <w:rPr>
          <w:rFonts w:ascii="Zurich BT" w:hAnsi="Zurich BT" w:cs="Zurich BT"/>
          <w:color w:val="000000"/>
          <w:sz w:val="20"/>
          <w:szCs w:val="20"/>
        </w:rPr>
        <w:t xml:space="preserve">including for the purpose of </w:t>
      </w:r>
      <w:r w:rsidR="00FE3188">
        <w:rPr>
          <w:rFonts w:ascii="Zurich BT" w:hAnsi="Zurich BT" w:cs="Zurich BT"/>
          <w:color w:val="000000"/>
          <w:sz w:val="20"/>
          <w:szCs w:val="20"/>
        </w:rPr>
        <w:t>IBC</w:t>
      </w:r>
      <w:r w:rsidRPr="00E369B0">
        <w:rPr>
          <w:rFonts w:ascii="Zurich BT" w:hAnsi="Zurich BT" w:cs="Zurich BT"/>
          <w:color w:val="000000"/>
          <w:sz w:val="20"/>
          <w:szCs w:val="20"/>
        </w:rPr>
        <w:t>.</w:t>
      </w:r>
    </w:p>
    <w:p w14:paraId="1FDCE77D" w14:textId="77777777" w:rsidR="00D022A9" w:rsidRDefault="00D022A9" w:rsidP="00974765">
      <w:pPr>
        <w:pStyle w:val="BodyText"/>
        <w:spacing w:after="0"/>
        <w:ind w:left="567"/>
        <w:jc w:val="both"/>
        <w:rPr>
          <w:rFonts w:ascii="Zurich BT" w:hAnsi="Zurich BT" w:cs="Zurich BT"/>
          <w:color w:val="000000"/>
          <w:sz w:val="20"/>
          <w:szCs w:val="20"/>
        </w:rPr>
      </w:pPr>
    </w:p>
    <w:p w14:paraId="78A968B8" w14:textId="77777777" w:rsidR="00EA1984" w:rsidRPr="00E369B0" w:rsidRDefault="0072767F" w:rsidP="00CD09AF">
      <w:pPr>
        <w:pStyle w:val="Header"/>
        <w:numPr>
          <w:ilvl w:val="0"/>
          <w:numId w:val="19"/>
        </w:numPr>
        <w:ind w:left="567" w:hanging="567"/>
        <w:jc w:val="both"/>
        <w:rPr>
          <w:rFonts w:ascii="Zurich BT" w:hAnsi="Zurich BT" w:cs="Zurich BT"/>
          <w:color w:val="000000"/>
          <w:sz w:val="20"/>
          <w:szCs w:val="20"/>
        </w:rPr>
      </w:pPr>
      <w:r w:rsidRPr="00E369B0">
        <w:rPr>
          <w:rFonts w:ascii="Zurich Blk BT" w:hAnsi="Zurich Blk BT" w:cs="Zurich Blk BT"/>
          <w:color w:val="000000"/>
          <w:sz w:val="20"/>
          <w:szCs w:val="20"/>
        </w:rPr>
        <w:t xml:space="preserve">ACKNOWLEDGMENT OF DEBT </w:t>
      </w:r>
    </w:p>
    <w:p w14:paraId="16235188" w14:textId="77777777" w:rsidR="00D022A9" w:rsidRDefault="00D022A9">
      <w:pPr>
        <w:pStyle w:val="Header"/>
        <w:ind w:left="567"/>
        <w:jc w:val="both"/>
        <w:rPr>
          <w:rFonts w:ascii="Zurich BT" w:hAnsi="Zurich BT" w:cs="Zurich BT"/>
          <w:color w:val="000000"/>
          <w:sz w:val="20"/>
          <w:szCs w:val="20"/>
        </w:rPr>
      </w:pPr>
    </w:p>
    <w:p w14:paraId="63FB9D74" w14:textId="77777777" w:rsidR="00532E4C" w:rsidRDefault="00D866CA">
      <w:pPr>
        <w:pStyle w:val="Header"/>
        <w:ind w:left="567"/>
        <w:jc w:val="both"/>
        <w:rPr>
          <w:rFonts w:ascii="Zurich BT" w:hAnsi="Zurich BT" w:cs="Zurich BT"/>
          <w:color w:val="000000"/>
          <w:sz w:val="20"/>
          <w:szCs w:val="20"/>
        </w:rPr>
      </w:pPr>
      <w:r>
        <w:rPr>
          <w:rFonts w:ascii="Zurich BT" w:hAnsi="Zurich BT" w:cs="Zurich BT"/>
          <w:color w:val="000000"/>
          <w:sz w:val="20"/>
          <w:szCs w:val="20"/>
        </w:rPr>
        <w:t>Without prejudice to</w:t>
      </w:r>
      <w:r w:rsidR="00F07423">
        <w:rPr>
          <w:rFonts w:ascii="Zurich BT" w:hAnsi="Zurich BT" w:cs="Zurich BT"/>
          <w:color w:val="000000"/>
          <w:sz w:val="20"/>
          <w:szCs w:val="20"/>
        </w:rPr>
        <w:t xml:space="preserve"> the provisions contained in</w:t>
      </w:r>
      <w:r>
        <w:rPr>
          <w:rFonts w:ascii="Zurich BT" w:hAnsi="Zurich BT" w:cs="Zurich BT"/>
          <w:color w:val="000000"/>
          <w:sz w:val="20"/>
          <w:szCs w:val="20"/>
        </w:rPr>
        <w:t xml:space="preserve"> </w:t>
      </w:r>
      <w:r w:rsidR="00F07423">
        <w:rPr>
          <w:rFonts w:ascii="Zurich BT" w:hAnsi="Zurich BT" w:cs="Zurich BT"/>
          <w:color w:val="000000"/>
          <w:sz w:val="20"/>
          <w:szCs w:val="20"/>
        </w:rPr>
        <w:t>Clause 9.2 above, u</w:t>
      </w:r>
      <w:r w:rsidR="006C2F02" w:rsidRPr="00E369B0">
        <w:rPr>
          <w:rFonts w:ascii="Zurich BT" w:hAnsi="Zurich BT" w:cs="Zurich BT"/>
          <w:color w:val="000000"/>
          <w:sz w:val="20"/>
          <w:szCs w:val="20"/>
        </w:rPr>
        <w:t>pon receipt from the Bank of statement(s) giving details of:</w:t>
      </w:r>
    </w:p>
    <w:p w14:paraId="46D45D2E" w14:textId="77777777" w:rsidR="006C2F02" w:rsidRPr="00E369B0" w:rsidRDefault="006C2F02">
      <w:pPr>
        <w:pStyle w:val="Header"/>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 </w:t>
      </w:r>
    </w:p>
    <w:p w14:paraId="5C079915"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sidR="008046E1">
        <w:rPr>
          <w:rFonts w:ascii="Zurich BT" w:hAnsi="Zurich BT" w:cs="Zurich BT"/>
          <w:color w:val="000000"/>
          <w:sz w:val="20"/>
          <w:szCs w:val="20"/>
        </w:rPr>
        <w:tab/>
      </w:r>
      <w:r w:rsidRPr="00E369B0">
        <w:rPr>
          <w:rFonts w:ascii="Zurich BT" w:hAnsi="Zurich BT" w:cs="Zurich BT"/>
          <w:color w:val="000000"/>
          <w:sz w:val="20"/>
          <w:szCs w:val="20"/>
        </w:rPr>
        <w:t xml:space="preserve">the aggregate debit balance in the Account as on the date(s) stated in such statement(s); </w:t>
      </w:r>
    </w:p>
    <w:p w14:paraId="2A889FA2"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5660DDFF"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(ii)</w:t>
      </w:r>
      <w:r w:rsidR="008046E1">
        <w:rPr>
          <w:rFonts w:ascii="Zurich BT" w:hAnsi="Zurich BT" w:cs="Zurich BT"/>
          <w:color w:val="000000"/>
          <w:sz w:val="20"/>
          <w:szCs w:val="20"/>
        </w:rPr>
        <w:tab/>
      </w:r>
      <w:r w:rsidRPr="00E369B0">
        <w:rPr>
          <w:rFonts w:ascii="Zurich BT" w:hAnsi="Zurich BT" w:cs="Zurich BT"/>
          <w:color w:val="000000"/>
          <w:sz w:val="20"/>
          <w:szCs w:val="20"/>
        </w:rPr>
        <w:t xml:space="preserve">the further applicable accrued interest from the aforesaid date(s) mentioned in the aforesaid statement(s); </w:t>
      </w:r>
    </w:p>
    <w:p w14:paraId="5D3158CD"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49289028" w14:textId="77777777" w:rsidR="006C2F02" w:rsidRDefault="006C2F02"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008046E1">
        <w:rPr>
          <w:rFonts w:ascii="Zurich BT" w:hAnsi="Zurich BT" w:cs="Zurich BT"/>
          <w:color w:val="000000"/>
          <w:sz w:val="20"/>
          <w:szCs w:val="20"/>
        </w:rPr>
        <w:tab/>
      </w:r>
      <w:r w:rsidRPr="00E369B0">
        <w:rPr>
          <w:rFonts w:ascii="Zurich BT" w:hAnsi="Zurich BT" w:cs="Zurich BT"/>
          <w:color w:val="000000"/>
          <w:sz w:val="20"/>
          <w:szCs w:val="20"/>
        </w:rPr>
        <w:t>securities, if any, created for securing the Facilities / the amounts stated in the aforesaid Account</w:t>
      </w:r>
    </w:p>
    <w:p w14:paraId="342F26A6" w14:textId="77777777" w:rsidR="006C4DD0" w:rsidRPr="00E369B0" w:rsidRDefault="006C4DD0" w:rsidP="008D629D">
      <w:pPr>
        <w:pStyle w:val="BodyText"/>
        <w:spacing w:after="0"/>
        <w:ind w:left="1134" w:hanging="567"/>
        <w:jc w:val="both"/>
        <w:rPr>
          <w:rFonts w:ascii="Zurich BT" w:hAnsi="Zurich BT" w:cs="Zurich BT"/>
          <w:color w:val="000000"/>
          <w:sz w:val="20"/>
          <w:szCs w:val="20"/>
        </w:rPr>
      </w:pPr>
    </w:p>
    <w:p w14:paraId="0FEA7929" w14:textId="77777777" w:rsidR="006C2F02" w:rsidRDefault="006C2F02" w:rsidP="008D629D">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w:t>
      </w:r>
      <w:r w:rsidRPr="008D629D">
        <w:rPr>
          <w:rFonts w:ascii="Zurich BT" w:hAnsi="Zurich BT" w:cs="Zurich BT"/>
          <w:color w:val="000000"/>
          <w:sz w:val="20"/>
          <w:szCs w:val="20"/>
        </w:rPr>
        <w:t xml:space="preserve">shall within </w:t>
      </w:r>
      <w:r w:rsidR="00D866CA">
        <w:rPr>
          <w:rFonts w:ascii="Zurich BT" w:hAnsi="Zurich BT" w:cs="Zurich BT"/>
          <w:color w:val="000000"/>
          <w:sz w:val="20"/>
          <w:szCs w:val="20"/>
        </w:rPr>
        <w:t>7</w:t>
      </w:r>
      <w:r w:rsidRPr="008D629D">
        <w:rPr>
          <w:rFonts w:ascii="Zurich BT" w:hAnsi="Zurich BT" w:cs="Zurich BT"/>
          <w:color w:val="000000"/>
          <w:sz w:val="20"/>
          <w:szCs w:val="20"/>
        </w:rPr>
        <w:t xml:space="preserve"> (</w:t>
      </w:r>
      <w:r w:rsidR="00D866CA">
        <w:rPr>
          <w:rFonts w:ascii="Zurich BT" w:hAnsi="Zurich BT" w:cs="Zurich BT"/>
          <w:color w:val="000000"/>
          <w:sz w:val="20"/>
          <w:szCs w:val="20"/>
        </w:rPr>
        <w:t>sev</w:t>
      </w:r>
      <w:r w:rsidR="00D866CA" w:rsidRPr="008D629D">
        <w:rPr>
          <w:rFonts w:ascii="Zurich BT" w:hAnsi="Zurich BT" w:cs="Zurich BT"/>
          <w:color w:val="000000"/>
          <w:sz w:val="20"/>
          <w:szCs w:val="20"/>
        </w:rPr>
        <w:t>en</w:t>
      </w:r>
      <w:r w:rsidRPr="008D629D">
        <w:rPr>
          <w:rFonts w:ascii="Zurich BT" w:hAnsi="Zurich BT" w:cs="Zurich BT"/>
          <w:color w:val="000000"/>
          <w:sz w:val="20"/>
          <w:szCs w:val="20"/>
        </w:rPr>
        <w:t>) days</w:t>
      </w:r>
      <w:r w:rsidRPr="00E369B0">
        <w:rPr>
          <w:rFonts w:ascii="Zurich BT" w:hAnsi="Zurich BT" w:cs="Zurich BT"/>
          <w:color w:val="000000"/>
          <w:sz w:val="20"/>
          <w:szCs w:val="20"/>
        </w:rPr>
        <w:t xml:space="preserve"> thereof inform the Bank of any inaccurac</w:t>
      </w:r>
      <w:r w:rsidR="008631B5">
        <w:rPr>
          <w:rFonts w:ascii="Zurich BT" w:hAnsi="Zurich BT" w:cs="Zurich BT"/>
          <w:color w:val="000000"/>
          <w:sz w:val="20"/>
          <w:szCs w:val="20"/>
        </w:rPr>
        <w:t>y</w:t>
      </w:r>
      <w:r w:rsidRPr="00E369B0">
        <w:rPr>
          <w:rFonts w:ascii="Zurich BT" w:hAnsi="Zurich BT" w:cs="Zurich BT"/>
          <w:color w:val="000000"/>
          <w:sz w:val="20"/>
          <w:szCs w:val="20"/>
        </w:rPr>
        <w:t xml:space="preserve"> thereon failing which Borrower shall be deemed to have confirmed the correctness of the entries in such statement(s) and acknowledged the indebtedness for the balance mentioned in the aforesaid statement(s). </w:t>
      </w:r>
    </w:p>
    <w:p w14:paraId="3136DEFB" w14:textId="77777777" w:rsidR="00467C8D" w:rsidRPr="00E369B0" w:rsidRDefault="00467C8D" w:rsidP="008D629D">
      <w:pPr>
        <w:pStyle w:val="BodyText"/>
        <w:spacing w:after="0"/>
        <w:ind w:left="567"/>
        <w:jc w:val="both"/>
        <w:rPr>
          <w:rFonts w:ascii="Zurich BT" w:eastAsia="Zurich BT" w:hAnsi="Zurich BT" w:cs="Zurich BT"/>
          <w:color w:val="000000"/>
          <w:sz w:val="20"/>
          <w:szCs w:val="20"/>
        </w:rPr>
      </w:pPr>
    </w:p>
    <w:p w14:paraId="211508CB" w14:textId="77777777" w:rsidR="00B13FE3" w:rsidRPr="008D629D" w:rsidRDefault="0072767F" w:rsidP="00CD09AF">
      <w:pPr>
        <w:pStyle w:val="Header"/>
        <w:numPr>
          <w:ilvl w:val="0"/>
          <w:numId w:val="19"/>
        </w:numPr>
        <w:ind w:left="567" w:hanging="567"/>
        <w:jc w:val="both"/>
        <w:rPr>
          <w:rFonts w:ascii="Zurich Blk BT" w:hAnsi="Zurich Blk BT" w:cs="Zurich Blk BT"/>
          <w:b/>
          <w:i/>
          <w:color w:val="000000"/>
          <w:sz w:val="20"/>
          <w:szCs w:val="20"/>
        </w:rPr>
      </w:pPr>
      <w:r w:rsidRPr="00E369B0">
        <w:rPr>
          <w:rFonts w:ascii="Zurich Blk BT" w:hAnsi="Zurich Blk BT" w:cs="Zurich Blk BT"/>
          <w:bCs/>
          <w:iCs/>
          <w:color w:val="000000"/>
          <w:sz w:val="20"/>
          <w:szCs w:val="20"/>
        </w:rPr>
        <w:t>ASSIGNMENT</w:t>
      </w:r>
    </w:p>
    <w:p w14:paraId="3EFF23C5" w14:textId="77777777" w:rsidR="00C469DE" w:rsidRPr="00C363AE" w:rsidRDefault="00C469DE" w:rsidP="008D629D">
      <w:pPr>
        <w:pStyle w:val="Header"/>
        <w:ind w:left="567"/>
        <w:jc w:val="both"/>
        <w:rPr>
          <w:rFonts w:ascii="Zurich Blk BT" w:hAnsi="Zurich Blk BT" w:cs="Zurich Blk BT"/>
          <w:b/>
          <w:i/>
          <w:color w:val="000000"/>
          <w:sz w:val="20"/>
          <w:szCs w:val="20"/>
        </w:rPr>
      </w:pPr>
    </w:p>
    <w:p w14:paraId="5D0C161B" w14:textId="7CE52A09" w:rsidR="00B13FE3" w:rsidRDefault="00B13FE3" w:rsidP="00974765">
      <w:pPr>
        <w:pStyle w:val="Heading2"/>
        <w:keepNext w:val="0"/>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w:t>
      </w:r>
      <w:proofErr w:type="spellStart"/>
      <w:r w:rsidRPr="00E369B0">
        <w:rPr>
          <w:rFonts w:ascii="Zurich BT" w:hAnsi="Zurich BT" w:cs="Zurich BT"/>
          <w:b w:val="0"/>
          <w:i w:val="0"/>
          <w:color w:val="000000"/>
          <w:sz w:val="20"/>
          <w:szCs w:val="20"/>
        </w:rPr>
        <w:t>i</w:t>
      </w:r>
      <w:proofErr w:type="spellEnd"/>
      <w:r w:rsidRPr="00E369B0">
        <w:rPr>
          <w:rFonts w:ascii="Zurich BT" w:hAnsi="Zurich BT" w:cs="Zurich BT"/>
          <w:b w:val="0"/>
          <w:i w:val="0"/>
          <w:color w:val="000000"/>
          <w:sz w:val="20"/>
          <w:szCs w:val="20"/>
        </w:rPr>
        <w:t xml:space="preserve">) </w:t>
      </w:r>
      <w:r w:rsidR="007D5992">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The Borrower shall not assign or transfer all or any of its rights, benefits or obligations under the Transaction Documents without the approval of the Bank. </w:t>
      </w:r>
      <w:r w:rsidR="00112ADE" w:rsidRPr="00112ADE">
        <w:rPr>
          <w:rFonts w:ascii="Zurich BT" w:hAnsi="Zurich BT" w:cs="Zurich BT"/>
          <w:b w:val="0"/>
          <w:i w:val="0"/>
          <w:color w:val="000000"/>
          <w:sz w:val="20"/>
          <w:szCs w:val="20"/>
        </w:rPr>
        <w:t xml:space="preserve">Notwithstanding anything contained in the Transaction Documents,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shall be entitled to, at any time, assign, novate or transfer, the whole or part of its outstanding or commitment in one or more tranches, and all any of its rights, benefits and obligations, under the Transaction Documents (including security interest) to any person, without the prior approval of the Borrower. Notwithstanding any such assignment or transfer, the Borrower shall, unless otherwise notified by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continue to make all payments under the Facility Agreement to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and all such payments when made to </w:t>
      </w:r>
      <w:r w:rsidR="00112ADE">
        <w:rPr>
          <w:rFonts w:ascii="Zurich BT" w:hAnsi="Zurich BT" w:cs="Zurich BT"/>
          <w:b w:val="0"/>
          <w:i w:val="0"/>
          <w:color w:val="000000"/>
          <w:sz w:val="20"/>
          <w:szCs w:val="20"/>
        </w:rPr>
        <w:t>the</w:t>
      </w:r>
      <w:r w:rsidR="00112ADE" w:rsidRPr="00112ADE">
        <w:rPr>
          <w:rFonts w:ascii="Zurich BT" w:hAnsi="Zurich BT" w:cs="Zurich BT"/>
          <w:b w:val="0"/>
          <w:i w:val="0"/>
          <w:color w:val="000000"/>
          <w:sz w:val="20"/>
          <w:szCs w:val="20"/>
        </w:rPr>
        <w:t xml:space="preserve"> Bank shall constitute a full discharge to the Borrower from all its liabilities in respect of such payments.</w:t>
      </w:r>
      <w:r w:rsidR="00112ADE">
        <w:rPr>
          <w:rFonts w:ascii="Zurich BT" w:hAnsi="Zurich BT" w:cs="Zurich BT"/>
          <w:b w:val="0"/>
          <w:i w:val="0"/>
          <w:color w:val="000000"/>
          <w:sz w:val="20"/>
          <w:szCs w:val="20"/>
        </w:rPr>
        <w:t xml:space="preserve"> </w:t>
      </w:r>
      <w:r w:rsidR="00B0135E" w:rsidRPr="00B0135E">
        <w:rPr>
          <w:rFonts w:ascii="Zurich BT" w:hAnsi="Zurich BT" w:cs="Zurich BT"/>
          <w:b w:val="0"/>
          <w:i w:val="0"/>
          <w:color w:val="000000"/>
          <w:sz w:val="20"/>
          <w:szCs w:val="20"/>
        </w:rPr>
        <w:t xml:space="preserve">The Borrower acknowledges and confirms that in case of an assignment or transfer of </w:t>
      </w:r>
      <w:r w:rsidR="004B2756" w:rsidRPr="004B2756">
        <w:rPr>
          <w:rFonts w:ascii="Zurich BT" w:hAnsi="Zurich BT" w:cs="Zurich BT"/>
          <w:b w:val="0"/>
          <w:i w:val="0"/>
          <w:color w:val="000000"/>
          <w:sz w:val="20"/>
          <w:szCs w:val="20"/>
        </w:rPr>
        <w:t>a part of the Facility</w:t>
      </w:r>
      <w:r w:rsidR="00B0135E" w:rsidRPr="00B0135E">
        <w:rPr>
          <w:rFonts w:ascii="Zurich BT" w:hAnsi="Zurich BT" w:cs="Zurich BT"/>
          <w:b w:val="0"/>
          <w:i w:val="0"/>
          <w:color w:val="000000"/>
          <w:sz w:val="20"/>
          <w:szCs w:val="20"/>
        </w:rPr>
        <w:t xml:space="preserve"> by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each of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transferee and</w:t>
      </w:r>
      <w:r w:rsidR="0084051B">
        <w:rPr>
          <w:rFonts w:ascii="Zurich BT" w:hAnsi="Zurich BT" w:cs="Zurich BT"/>
          <w:b w:val="0"/>
          <w:i w:val="0"/>
          <w:color w:val="000000"/>
          <w:sz w:val="20"/>
          <w:szCs w:val="20"/>
        </w:rPr>
        <w:t>/or</w:t>
      </w:r>
      <w:r w:rsidR="00B0135E" w:rsidRPr="00B0135E">
        <w:rPr>
          <w:rFonts w:ascii="Zurich BT" w:hAnsi="Zurich BT" w:cs="Zurich BT"/>
          <w:b w:val="0"/>
          <w:i w:val="0"/>
          <w:color w:val="000000"/>
          <w:sz w:val="20"/>
          <w:szCs w:val="20"/>
        </w:rPr>
        <w:t xml:space="preserve"> assignee shall be deemed to have provided independent facilities under the Facility Agreement. Each of </w:t>
      </w:r>
      <w:r w:rsidR="00B0135E">
        <w:rPr>
          <w:rFonts w:ascii="Zurich BT" w:hAnsi="Zurich BT" w:cs="Zurich BT"/>
          <w:b w:val="0"/>
          <w:i w:val="0"/>
          <w:color w:val="000000"/>
          <w:sz w:val="20"/>
          <w:szCs w:val="20"/>
        </w:rPr>
        <w:t>the</w:t>
      </w:r>
      <w:r w:rsidR="00B0135E" w:rsidRPr="00B0135E">
        <w:rPr>
          <w:rFonts w:ascii="Zurich BT" w:hAnsi="Zurich BT" w:cs="Zurich BT"/>
          <w:b w:val="0"/>
          <w:i w:val="0"/>
          <w:color w:val="000000"/>
          <w:sz w:val="20"/>
          <w:szCs w:val="20"/>
        </w:rPr>
        <w:t xml:space="preserve"> Bank, transferee and</w:t>
      </w:r>
      <w:r w:rsidR="0084051B">
        <w:rPr>
          <w:rFonts w:ascii="Zurich BT" w:hAnsi="Zurich BT" w:cs="Zurich BT"/>
          <w:b w:val="0"/>
          <w:i w:val="0"/>
          <w:color w:val="000000"/>
          <w:sz w:val="20"/>
          <w:szCs w:val="20"/>
        </w:rPr>
        <w:t>/or</w:t>
      </w:r>
      <w:r w:rsidR="00B0135E" w:rsidRPr="00B0135E">
        <w:rPr>
          <w:rFonts w:ascii="Zurich BT" w:hAnsi="Zurich BT" w:cs="Zurich BT"/>
          <w:b w:val="0"/>
          <w:i w:val="0"/>
          <w:color w:val="000000"/>
          <w:sz w:val="20"/>
          <w:szCs w:val="20"/>
        </w:rPr>
        <w:t xml:space="preserve"> assignee shall have an independent cause of action, notwithstanding that the default arises on the same date or is in respect of the same Transaction Documents.</w:t>
      </w:r>
    </w:p>
    <w:p w14:paraId="33B8E5F9" w14:textId="77777777" w:rsidR="00751A66" w:rsidRPr="008D629D" w:rsidRDefault="00751A66" w:rsidP="008D629D"/>
    <w:p w14:paraId="0BFC70AF" w14:textId="5174B07D" w:rsidR="00230892" w:rsidRDefault="00B13FE3" w:rsidP="008D629D">
      <w:pPr>
        <w:pStyle w:val="Heading2"/>
        <w:keepNext w:val="0"/>
        <w:tabs>
          <w:tab w:val="left" w:pos="709"/>
        </w:tabs>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(ii)</w:t>
      </w:r>
      <w:r w:rsidR="007D5992">
        <w:rPr>
          <w:rFonts w:ascii="Zurich BT" w:hAnsi="Zurich BT" w:cs="Zurich BT"/>
          <w:b w:val="0"/>
          <w:i w:val="0"/>
          <w:color w:val="000000"/>
          <w:sz w:val="20"/>
          <w:szCs w:val="20"/>
        </w:rPr>
        <w:tab/>
      </w:r>
      <w:r w:rsidRPr="00E369B0">
        <w:rPr>
          <w:rFonts w:ascii="Zurich BT" w:hAnsi="Zurich BT" w:cs="Zurich BT"/>
          <w:b w:val="0"/>
          <w:i w:val="0"/>
          <w:color w:val="000000"/>
          <w:sz w:val="20"/>
          <w:szCs w:val="20"/>
        </w:rPr>
        <w:t xml:space="preserve">Without prejudice to the aforesaid provision, the Bank </w:t>
      </w:r>
      <w:r w:rsidR="00AD7356">
        <w:rPr>
          <w:rFonts w:ascii="Zurich BT" w:hAnsi="Zurich BT" w:cs="Zurich BT"/>
          <w:b w:val="0"/>
          <w:i w:val="0"/>
          <w:color w:val="000000"/>
          <w:sz w:val="20"/>
          <w:szCs w:val="20"/>
        </w:rPr>
        <w:t>shall be entitled to</w:t>
      </w:r>
      <w:r w:rsidRPr="00E369B0">
        <w:rPr>
          <w:rFonts w:ascii="Zurich BT" w:hAnsi="Zurich BT" w:cs="Zurich BT"/>
          <w:b w:val="0"/>
          <w:i w:val="0"/>
          <w:color w:val="000000"/>
          <w:sz w:val="20"/>
          <w:szCs w:val="20"/>
        </w:rPr>
        <w:t>, without</w:t>
      </w:r>
      <w:r w:rsidR="00F11707">
        <w:rPr>
          <w:rFonts w:ascii="Zurich BT" w:hAnsi="Zurich BT" w:cs="Zurich BT"/>
          <w:b w:val="0"/>
          <w:i w:val="0"/>
          <w:color w:val="000000"/>
          <w:sz w:val="20"/>
          <w:szCs w:val="20"/>
        </w:rPr>
        <w:t xml:space="preserve"> </w:t>
      </w:r>
      <w:r w:rsidRPr="00E369B0">
        <w:rPr>
          <w:rFonts w:ascii="Zurich BT" w:hAnsi="Zurich BT" w:cs="Zurich BT"/>
          <w:b w:val="0"/>
          <w:i w:val="0"/>
          <w:color w:val="000000"/>
          <w:sz w:val="20"/>
          <w:szCs w:val="20"/>
        </w:rPr>
        <w:t xml:space="preserve">notice to the Borrower, share the credit risk of the whole or a part of the Facilities with any other person by way of participation. Notwithstanding such participation, the terms of the Transaction Documents shall continue to remain valid, effective and enforceable until the repayment/payment in full of the Facilities and all monies in respect thereof and the Borrower shall not claim any </w:t>
      </w:r>
      <w:proofErr w:type="spellStart"/>
      <w:r w:rsidRPr="00E369B0">
        <w:rPr>
          <w:rFonts w:ascii="Zurich BT" w:hAnsi="Zurich BT" w:cs="Zurich BT"/>
          <w:b w:val="0"/>
          <w:i w:val="0"/>
          <w:color w:val="000000"/>
          <w:sz w:val="20"/>
          <w:szCs w:val="20"/>
        </w:rPr>
        <w:t>privity</w:t>
      </w:r>
      <w:proofErr w:type="spellEnd"/>
      <w:r w:rsidRPr="00E369B0">
        <w:rPr>
          <w:rFonts w:ascii="Zurich BT" w:hAnsi="Zurich BT" w:cs="Zurich BT"/>
          <w:b w:val="0"/>
          <w:i w:val="0"/>
          <w:color w:val="000000"/>
          <w:sz w:val="20"/>
          <w:szCs w:val="20"/>
        </w:rPr>
        <w:t xml:space="preserve"> of contract with such person on account of any reason whatsoever.</w:t>
      </w:r>
    </w:p>
    <w:p w14:paraId="5FFE80E3" w14:textId="77777777" w:rsidR="00230892" w:rsidRPr="00FF759C" w:rsidRDefault="00230892" w:rsidP="00FF759C"/>
    <w:p w14:paraId="13869AF3" w14:textId="77777777" w:rsidR="00230892" w:rsidRPr="00FF759C" w:rsidRDefault="00230892" w:rsidP="00FF759C"/>
    <w:p w14:paraId="5552B947" w14:textId="72D925FE" w:rsidR="00230892" w:rsidRPr="000D186F" w:rsidRDefault="00230892" w:rsidP="008A28F6"/>
    <w:p w14:paraId="6371AAD2" w14:textId="77777777" w:rsidR="00AD7356" w:rsidRPr="00C363AE" w:rsidRDefault="00AD7356" w:rsidP="00783195">
      <w:pPr>
        <w:rPr>
          <w:b/>
          <w:i/>
        </w:rPr>
      </w:pPr>
    </w:p>
    <w:p w14:paraId="1AB31421" w14:textId="77777777" w:rsidR="002F3E80" w:rsidRPr="008D629D" w:rsidRDefault="0072767F" w:rsidP="00CD09AF">
      <w:pPr>
        <w:pStyle w:val="Header"/>
        <w:numPr>
          <w:ilvl w:val="0"/>
          <w:numId w:val="19"/>
        </w:numPr>
        <w:ind w:left="567" w:hanging="567"/>
        <w:jc w:val="both"/>
        <w:rPr>
          <w:rFonts w:ascii="Zurich Blk BT" w:hAnsi="Zurich Blk BT" w:cs="Zurich Blk BT"/>
          <w:i/>
          <w:color w:val="000000"/>
          <w:sz w:val="20"/>
          <w:szCs w:val="20"/>
        </w:rPr>
      </w:pPr>
      <w:r w:rsidRPr="00C363AE">
        <w:rPr>
          <w:rFonts w:ascii="Zurich Blk BT" w:hAnsi="Zurich Blk BT" w:cs="Zurich Blk BT"/>
          <w:bCs/>
          <w:iCs/>
          <w:color w:val="000000"/>
          <w:sz w:val="20"/>
          <w:szCs w:val="20"/>
        </w:rPr>
        <w:t>SET OFF</w:t>
      </w:r>
    </w:p>
    <w:p w14:paraId="631807A9" w14:textId="77777777" w:rsidR="00C469DE" w:rsidRPr="00C363AE" w:rsidRDefault="00C469DE" w:rsidP="008D629D">
      <w:pPr>
        <w:pStyle w:val="Header"/>
        <w:ind w:left="567"/>
        <w:jc w:val="both"/>
        <w:rPr>
          <w:rFonts w:ascii="Zurich Blk BT" w:hAnsi="Zurich Blk BT" w:cs="Zurich Blk BT"/>
          <w:i/>
          <w:color w:val="000000"/>
          <w:sz w:val="20"/>
          <w:szCs w:val="20"/>
        </w:rPr>
      </w:pPr>
    </w:p>
    <w:p w14:paraId="2BEAB7C9" w14:textId="77777777" w:rsidR="00751A66" w:rsidRDefault="002F3E80" w:rsidP="00CD09AF">
      <w:pPr>
        <w:pStyle w:val="Footer"/>
        <w:numPr>
          <w:ilvl w:val="0"/>
          <w:numId w:val="21"/>
        </w:numPr>
        <w:ind w:left="1134" w:hanging="567"/>
        <w:jc w:val="both"/>
        <w:rPr>
          <w:rFonts w:ascii="Zurich BT" w:hAnsi="Zurich BT" w:cs="Zurich BT"/>
          <w:sz w:val="20"/>
          <w:szCs w:val="20"/>
        </w:rPr>
      </w:pPr>
      <w:r w:rsidRPr="00E369B0">
        <w:rPr>
          <w:rFonts w:ascii="Zurich BT" w:hAnsi="Zurich BT" w:cs="Zurich BT"/>
          <w:sz w:val="20"/>
          <w:szCs w:val="20"/>
        </w:rPr>
        <w:t xml:space="preserve">The Bank shall have the paramount right of set-off and lien, irrespective of any other lien or charge, present as well as future on the deposits of any kind and nature held / 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 / under the control of the Bank and / or its group companies whether by way of security or otherwise pursuant to any contract entered / to be entered into by the Borrower in any capacity to the extent of all outstanding dues, whatsoever, arising as a result of any of the Bank's services extended to and / or used by the Borrower and / or as a result of any other facilities that may be granted by the Bank to the Borrower. </w:t>
      </w:r>
    </w:p>
    <w:p w14:paraId="6699683E" w14:textId="77777777" w:rsidR="00751A66" w:rsidRPr="008D629D" w:rsidRDefault="00751A66" w:rsidP="008D629D">
      <w:pPr>
        <w:pStyle w:val="WW-Default"/>
      </w:pPr>
    </w:p>
    <w:p w14:paraId="264104A4" w14:textId="77777777" w:rsidR="002F3E80" w:rsidRDefault="002F3E80" w:rsidP="00CD09AF">
      <w:pPr>
        <w:pStyle w:val="Bodytext0"/>
        <w:numPr>
          <w:ilvl w:val="0"/>
          <w:numId w:val="21"/>
        </w:numPr>
        <w:ind w:left="1134" w:hanging="567"/>
        <w:jc w:val="both"/>
        <w:rPr>
          <w:rFonts w:ascii="Zurich BT" w:hAnsi="Zurich BT" w:cs="Zurich BT"/>
          <w:sz w:val="20"/>
          <w:szCs w:val="20"/>
        </w:rPr>
      </w:pPr>
      <w:r w:rsidRPr="00E369B0">
        <w:rPr>
          <w:rFonts w:ascii="Zurich BT" w:hAnsi="Zurich BT" w:cs="Zurich BT"/>
          <w:sz w:val="20"/>
          <w:szCs w:val="20"/>
        </w:rPr>
        <w:t xml:space="preserve">The Bank is entitled to settle any Indebtedness whatsoever owed by the Borrower to the Bank by adjusting, setting-off any deposit(s) and / or transferring monies lying to the balance of any account(s) held by the Borrower with the Bank to combine or consolidate at any time all or any of the accounts and liabilities of the Borrower including accounts not related to the </w:t>
      </w:r>
      <w:r w:rsidR="0016100C">
        <w:rPr>
          <w:rFonts w:ascii="Zurich BT" w:hAnsi="Zurich BT" w:cs="Zurich BT"/>
          <w:sz w:val="20"/>
          <w:szCs w:val="20"/>
        </w:rPr>
        <w:t>F</w:t>
      </w:r>
      <w:r w:rsidRPr="00E369B0">
        <w:rPr>
          <w:rFonts w:ascii="Zurich BT" w:hAnsi="Zurich BT" w:cs="Zurich BT"/>
          <w:sz w:val="20"/>
          <w:szCs w:val="20"/>
        </w:rPr>
        <w:t>acilities, to sell any of the Borrower</w:t>
      </w:r>
      <w:r w:rsidRPr="00E369B0">
        <w:rPr>
          <w:sz w:val="20"/>
          <w:szCs w:val="20"/>
        </w:rPr>
        <w:t>’</w:t>
      </w:r>
      <w:r w:rsidRPr="00E369B0">
        <w:rPr>
          <w:rFonts w:ascii="Zurich BT" w:hAnsi="Zurich BT" w:cs="Zurich BT"/>
          <w:sz w:val="20"/>
          <w:szCs w:val="20"/>
        </w:rPr>
        <w:t>s assets or properties held by the Bank</w:t>
      </w:r>
      <w:r w:rsidR="000940B3">
        <w:rPr>
          <w:rFonts w:ascii="Zurich BT" w:hAnsi="Zurich BT" w:cs="Zurich BT"/>
          <w:sz w:val="20"/>
          <w:szCs w:val="20"/>
        </w:rPr>
        <w:t xml:space="preserve"> or its group companies</w:t>
      </w:r>
      <w:r w:rsidRPr="00E369B0">
        <w:rPr>
          <w:rFonts w:ascii="Zurich BT" w:hAnsi="Zurich BT" w:cs="Zurich BT"/>
          <w:sz w:val="20"/>
          <w:szCs w:val="20"/>
        </w:rPr>
        <w:t>. The Bank's rights hereunder shall not be affected by the Borrower</w:t>
      </w:r>
      <w:r w:rsidRPr="00E369B0">
        <w:rPr>
          <w:sz w:val="20"/>
          <w:szCs w:val="20"/>
        </w:rPr>
        <w:t>’</w:t>
      </w:r>
      <w:r w:rsidRPr="00E369B0">
        <w:rPr>
          <w:rFonts w:ascii="Zurich BT" w:hAnsi="Zurich BT" w:cs="Zurich BT"/>
          <w:sz w:val="20"/>
          <w:szCs w:val="20"/>
        </w:rPr>
        <w:t>s bankruptcy</w:t>
      </w:r>
      <w:r w:rsidR="007746FB">
        <w:rPr>
          <w:rFonts w:ascii="Zurich BT" w:hAnsi="Zurich BT" w:cs="Zurich BT"/>
          <w:sz w:val="20"/>
          <w:szCs w:val="20"/>
        </w:rPr>
        <w:t xml:space="preserve"> </w:t>
      </w:r>
      <w:r w:rsidRPr="00E369B0">
        <w:rPr>
          <w:rFonts w:ascii="Zurich BT" w:hAnsi="Zurich BT" w:cs="Zurich BT"/>
          <w:sz w:val="20"/>
          <w:szCs w:val="20"/>
        </w:rPr>
        <w:t>or winding-up. It shall be the Borrower</w:t>
      </w:r>
      <w:r w:rsidRPr="00E369B0">
        <w:rPr>
          <w:sz w:val="20"/>
          <w:szCs w:val="20"/>
        </w:rPr>
        <w:t>’</w:t>
      </w:r>
      <w:r w:rsidRPr="00E369B0">
        <w:rPr>
          <w:rFonts w:ascii="Zurich BT" w:hAnsi="Zurich BT" w:cs="Zurich BT"/>
          <w:sz w:val="20"/>
          <w:szCs w:val="20"/>
        </w:rPr>
        <w:t>s sole responsibility and liability to settle all disputes / objections with joint account holders, if any.</w:t>
      </w:r>
    </w:p>
    <w:p w14:paraId="6CC59BD3" w14:textId="77777777" w:rsidR="00C469DE" w:rsidRPr="00E369B0" w:rsidRDefault="00C469DE" w:rsidP="00C469DE">
      <w:pPr>
        <w:pStyle w:val="WW-Default"/>
        <w:rPr>
          <w:sz w:val="20"/>
          <w:szCs w:val="20"/>
        </w:rPr>
      </w:pPr>
    </w:p>
    <w:p w14:paraId="73F7E922" w14:textId="77777777" w:rsidR="00E54F7A" w:rsidRPr="00C363AE" w:rsidRDefault="0072767F" w:rsidP="00CD09AF">
      <w:pPr>
        <w:pStyle w:val="Header"/>
        <w:numPr>
          <w:ilvl w:val="0"/>
          <w:numId w:val="19"/>
        </w:numPr>
        <w:ind w:left="567" w:hanging="567"/>
        <w:jc w:val="both"/>
        <w:rPr>
          <w:rFonts w:ascii="Zurich Blk BT" w:hAnsi="Zurich Blk BT" w:cs="Zurich Blk BT"/>
          <w:bCs/>
          <w:iCs/>
          <w:color w:val="000000"/>
          <w:sz w:val="20"/>
          <w:szCs w:val="20"/>
        </w:rPr>
      </w:pPr>
      <w:r w:rsidRPr="00BC528D">
        <w:rPr>
          <w:rFonts w:ascii="Zurich Blk BT" w:hAnsi="Zurich Blk BT" w:cs="Zurich Blk BT"/>
          <w:bCs/>
          <w:iCs/>
          <w:color w:val="000000"/>
          <w:sz w:val="20"/>
          <w:szCs w:val="20"/>
        </w:rPr>
        <w:t xml:space="preserve">PROVISIONS RELATING TO </w:t>
      </w:r>
      <w:r w:rsidRPr="00E54F7A">
        <w:rPr>
          <w:rFonts w:ascii="Zurich Blk BT" w:hAnsi="Zurich Blk BT" w:cs="Zurich Blk BT"/>
          <w:bCs/>
          <w:iCs/>
          <w:color w:val="000000"/>
          <w:sz w:val="20"/>
          <w:szCs w:val="20"/>
        </w:rPr>
        <w:t>FACILITIES DENOMINATED IN</w:t>
      </w:r>
      <w:r>
        <w:rPr>
          <w:rFonts w:ascii="Zurich Blk BT" w:hAnsi="Zurich Blk BT" w:cs="Zurich Blk BT"/>
          <w:bCs/>
          <w:iCs/>
          <w:color w:val="000000"/>
          <w:sz w:val="20"/>
          <w:szCs w:val="20"/>
        </w:rPr>
        <w:t xml:space="preserve"> </w:t>
      </w:r>
      <w:r w:rsidRPr="00BC528D">
        <w:rPr>
          <w:rFonts w:ascii="Zurich Blk BT" w:hAnsi="Zurich Blk BT" w:cs="Zurich Blk BT"/>
          <w:bCs/>
          <w:iCs/>
          <w:color w:val="000000"/>
          <w:sz w:val="20"/>
          <w:szCs w:val="20"/>
        </w:rPr>
        <w:t xml:space="preserve">CURRENCIES OTHER </w:t>
      </w:r>
      <w:r w:rsidRPr="00E54F7A">
        <w:rPr>
          <w:rFonts w:ascii="Zurich Blk BT" w:hAnsi="Zurich Blk BT" w:cs="Zurich Blk BT"/>
          <w:bCs/>
          <w:iCs/>
          <w:color w:val="000000"/>
          <w:sz w:val="20"/>
          <w:szCs w:val="20"/>
        </w:rPr>
        <w:t xml:space="preserve">THAN </w:t>
      </w:r>
      <w:r>
        <w:rPr>
          <w:rFonts w:ascii="Zurich Blk BT" w:hAnsi="Zurich Blk BT" w:cs="Zurich Blk BT"/>
          <w:bCs/>
          <w:iCs/>
          <w:color w:val="000000"/>
          <w:sz w:val="20"/>
          <w:szCs w:val="20"/>
        </w:rPr>
        <w:t>I</w:t>
      </w:r>
      <w:r w:rsidRPr="00E54F7A">
        <w:rPr>
          <w:rFonts w:ascii="Zurich Blk BT" w:hAnsi="Zurich Blk BT" w:cs="Zurich Blk BT"/>
          <w:bCs/>
          <w:iCs/>
          <w:color w:val="000000"/>
          <w:sz w:val="20"/>
          <w:szCs w:val="20"/>
        </w:rPr>
        <w:t xml:space="preserve">NDIAN </w:t>
      </w:r>
      <w:r>
        <w:rPr>
          <w:rFonts w:ascii="Zurich Blk BT" w:hAnsi="Zurich Blk BT" w:cs="Zurich Blk BT"/>
          <w:bCs/>
          <w:iCs/>
          <w:color w:val="000000"/>
          <w:sz w:val="20"/>
          <w:szCs w:val="20"/>
        </w:rPr>
        <w:t>R</w:t>
      </w:r>
      <w:r w:rsidRPr="00E54F7A">
        <w:rPr>
          <w:rFonts w:ascii="Zurich Blk BT" w:hAnsi="Zurich Blk BT" w:cs="Zurich Blk BT"/>
          <w:bCs/>
          <w:iCs/>
          <w:color w:val="000000"/>
          <w:sz w:val="20"/>
          <w:szCs w:val="20"/>
        </w:rPr>
        <w:t>UPEES</w:t>
      </w:r>
    </w:p>
    <w:p w14:paraId="08B7A462" w14:textId="77777777" w:rsidR="00E54F7A" w:rsidRPr="00D17C2F" w:rsidRDefault="00E54F7A" w:rsidP="00783195">
      <w:pPr>
        <w:pStyle w:val="BodyTextIndent"/>
        <w:spacing w:after="0"/>
        <w:ind w:left="0"/>
        <w:rPr>
          <w:rFonts w:ascii="Zurich BT" w:hAnsi="Zurich BT"/>
          <w:color w:val="000000"/>
          <w:sz w:val="20"/>
          <w:szCs w:val="20"/>
        </w:rPr>
      </w:pPr>
    </w:p>
    <w:p w14:paraId="0829EDCA" w14:textId="77777777" w:rsidR="00E54F7A" w:rsidRDefault="00E54F7A" w:rsidP="008D629D">
      <w:pPr>
        <w:pStyle w:val="BodyTextIndent"/>
        <w:spacing w:after="0"/>
        <w:ind w:left="567"/>
        <w:jc w:val="both"/>
        <w:rPr>
          <w:rFonts w:ascii="Zurich BT" w:hAnsi="Zurich BT"/>
          <w:color w:val="000000"/>
          <w:sz w:val="20"/>
          <w:szCs w:val="20"/>
        </w:rPr>
      </w:pPr>
      <w:r w:rsidRPr="00D17C2F">
        <w:rPr>
          <w:rFonts w:ascii="Zurich BT" w:hAnsi="Zurich BT"/>
          <w:color w:val="000000"/>
          <w:sz w:val="20"/>
          <w:szCs w:val="20"/>
        </w:rPr>
        <w:t>Subject to specific provisions</w:t>
      </w:r>
      <w:r>
        <w:rPr>
          <w:rFonts w:ascii="Zurich BT" w:hAnsi="Zurich BT"/>
          <w:color w:val="000000"/>
          <w:sz w:val="20"/>
          <w:szCs w:val="20"/>
        </w:rPr>
        <w:t>, if any,</w:t>
      </w:r>
      <w:r w:rsidRPr="00D17C2F">
        <w:rPr>
          <w:rFonts w:ascii="Zurich BT" w:hAnsi="Zurich BT"/>
          <w:color w:val="000000"/>
          <w:sz w:val="20"/>
          <w:szCs w:val="20"/>
        </w:rPr>
        <w:t xml:space="preserve"> </w:t>
      </w:r>
      <w:r w:rsidRPr="00D97EEC">
        <w:rPr>
          <w:rFonts w:ascii="Zurich BT" w:hAnsi="Zurich BT"/>
          <w:color w:val="000000"/>
          <w:sz w:val="20"/>
          <w:szCs w:val="20"/>
        </w:rPr>
        <w:t xml:space="preserve">incorporated in </w:t>
      </w:r>
      <w:r>
        <w:rPr>
          <w:rFonts w:ascii="Zurich BT" w:hAnsi="Zurich BT"/>
          <w:color w:val="000000"/>
          <w:sz w:val="20"/>
          <w:szCs w:val="20"/>
        </w:rPr>
        <w:t xml:space="preserve">Annexure I </w:t>
      </w:r>
      <w:r w:rsidRPr="00D17C2F">
        <w:rPr>
          <w:rFonts w:ascii="Zurich BT" w:hAnsi="Zurich BT"/>
          <w:color w:val="000000"/>
          <w:sz w:val="20"/>
          <w:szCs w:val="20"/>
        </w:rPr>
        <w:t>hereof</w:t>
      </w:r>
      <w:r>
        <w:rPr>
          <w:rFonts w:ascii="Zurich BT" w:hAnsi="Zurich BT"/>
          <w:color w:val="000000"/>
          <w:sz w:val="20"/>
          <w:szCs w:val="20"/>
        </w:rPr>
        <w:t>,</w:t>
      </w:r>
      <w:r w:rsidRPr="00D17C2F">
        <w:rPr>
          <w:rFonts w:ascii="Zurich BT" w:hAnsi="Zurich BT"/>
          <w:color w:val="000000"/>
          <w:sz w:val="20"/>
          <w:szCs w:val="20"/>
        </w:rPr>
        <w:t xml:space="preserve"> in relation to the relevant product(s), in case any of the Facilities are denominated in any currency other than Indian </w:t>
      </w:r>
      <w:r w:rsidR="0095368D">
        <w:rPr>
          <w:rFonts w:ascii="Zurich BT" w:hAnsi="Zurich BT"/>
          <w:color w:val="000000"/>
          <w:sz w:val="20"/>
          <w:szCs w:val="20"/>
        </w:rPr>
        <w:t>R</w:t>
      </w:r>
      <w:r w:rsidRPr="00D17C2F">
        <w:rPr>
          <w:rFonts w:ascii="Zurich BT" w:hAnsi="Zurich BT"/>
          <w:color w:val="000000"/>
          <w:sz w:val="20"/>
          <w:szCs w:val="20"/>
        </w:rPr>
        <w:t xml:space="preserve">upee, the </w:t>
      </w:r>
      <w:r w:rsidRPr="004D7184">
        <w:rPr>
          <w:rFonts w:ascii="Zurich BT" w:hAnsi="Zurich BT"/>
          <w:color w:val="000000"/>
          <w:sz w:val="20"/>
          <w:szCs w:val="20"/>
        </w:rPr>
        <w:t>f</w:t>
      </w:r>
      <w:r>
        <w:rPr>
          <w:rFonts w:ascii="Zurich BT" w:hAnsi="Zurich BT"/>
          <w:color w:val="000000"/>
          <w:sz w:val="20"/>
          <w:szCs w:val="20"/>
        </w:rPr>
        <w:t>ollowing conditions shall apply</w:t>
      </w:r>
      <w:r w:rsidRPr="004D7184">
        <w:rPr>
          <w:rFonts w:ascii="Zurich BT" w:hAnsi="Zurich BT"/>
          <w:color w:val="000000"/>
          <w:sz w:val="20"/>
          <w:szCs w:val="20"/>
        </w:rPr>
        <w:t>:</w:t>
      </w:r>
    </w:p>
    <w:p w14:paraId="4B941BF9" w14:textId="77777777" w:rsidR="004B2756" w:rsidRPr="004D7184" w:rsidRDefault="004B2756" w:rsidP="008D629D">
      <w:pPr>
        <w:pStyle w:val="BodyTextIndent"/>
        <w:spacing w:after="0"/>
        <w:ind w:left="567"/>
        <w:jc w:val="both"/>
        <w:rPr>
          <w:rFonts w:ascii="Zurich BT" w:hAnsi="Zurich BT"/>
          <w:color w:val="000000"/>
          <w:sz w:val="20"/>
          <w:szCs w:val="20"/>
        </w:rPr>
      </w:pPr>
    </w:p>
    <w:p w14:paraId="0C020523" w14:textId="77777777" w:rsidR="00E54F7A" w:rsidRDefault="00E54F7A" w:rsidP="008D629D">
      <w:pPr>
        <w:ind w:left="1134" w:hanging="567"/>
        <w:jc w:val="both"/>
        <w:rPr>
          <w:rFonts w:ascii="Zurich BT" w:hAnsi="Zurich BT"/>
          <w:color w:val="000000"/>
          <w:sz w:val="20"/>
          <w:szCs w:val="20"/>
        </w:rPr>
      </w:pPr>
      <w:r w:rsidRPr="00306AEB">
        <w:rPr>
          <w:rFonts w:ascii="Zurich BT" w:hAnsi="Zurich BT"/>
          <w:color w:val="000000"/>
          <w:sz w:val="20"/>
          <w:szCs w:val="20"/>
        </w:rPr>
        <w:t>(</w:t>
      </w:r>
      <w:proofErr w:type="spellStart"/>
      <w:r w:rsidRPr="00306AEB">
        <w:rPr>
          <w:rFonts w:ascii="Zurich BT" w:hAnsi="Zurich BT"/>
          <w:color w:val="000000"/>
          <w:sz w:val="20"/>
          <w:szCs w:val="20"/>
        </w:rPr>
        <w:t>i</w:t>
      </w:r>
      <w:proofErr w:type="spellEnd"/>
      <w:r w:rsidRPr="00306AEB">
        <w:rPr>
          <w:rFonts w:ascii="Zurich BT" w:hAnsi="Zurich BT"/>
          <w:color w:val="000000"/>
          <w:sz w:val="20"/>
          <w:szCs w:val="20"/>
        </w:rPr>
        <w:t>)</w:t>
      </w:r>
      <w:r w:rsidR="00FC62AB">
        <w:rPr>
          <w:rFonts w:ascii="Zurich BT" w:hAnsi="Zurich BT"/>
          <w:color w:val="000000"/>
          <w:sz w:val="20"/>
          <w:szCs w:val="20"/>
        </w:rPr>
        <w:tab/>
      </w:r>
      <w:r w:rsidRPr="00306AEB">
        <w:rPr>
          <w:rFonts w:ascii="Zurich BT" w:hAnsi="Zurich BT"/>
          <w:color w:val="000000"/>
          <w:sz w:val="20"/>
          <w:szCs w:val="20"/>
        </w:rPr>
        <w:t>The foreign currency amount would be the limiting factor and the Borrower’s liability would accordingly be reckoned in the foreign currency in whic</w:t>
      </w:r>
      <w:r w:rsidRPr="00F11F81">
        <w:rPr>
          <w:rFonts w:ascii="Zurich BT" w:hAnsi="Zurich BT"/>
          <w:color w:val="000000"/>
          <w:sz w:val="20"/>
          <w:szCs w:val="20"/>
        </w:rPr>
        <w:t>h the relevant Facilities are denominated.</w:t>
      </w:r>
    </w:p>
    <w:p w14:paraId="448BD5D9" w14:textId="77777777" w:rsidR="006D56A3" w:rsidRPr="006D56A3" w:rsidRDefault="006D56A3" w:rsidP="006D56A3">
      <w:pPr>
        <w:pStyle w:val="WW-Default"/>
      </w:pPr>
    </w:p>
    <w:p w14:paraId="4397C045" w14:textId="77777777" w:rsidR="00E54F7A" w:rsidRDefault="00E54F7A" w:rsidP="008D629D">
      <w:pPr>
        <w:ind w:left="1134" w:hanging="567"/>
        <w:jc w:val="both"/>
        <w:rPr>
          <w:rFonts w:ascii="Zurich BT" w:hAnsi="Zurich BT"/>
          <w:color w:val="000000"/>
          <w:sz w:val="20"/>
          <w:szCs w:val="20"/>
        </w:rPr>
      </w:pPr>
      <w:r w:rsidRPr="00896B00">
        <w:rPr>
          <w:rFonts w:ascii="Zurich BT" w:hAnsi="Zurich BT"/>
          <w:color w:val="000000"/>
          <w:sz w:val="20"/>
          <w:szCs w:val="20"/>
        </w:rPr>
        <w:t>(ii)</w:t>
      </w:r>
      <w:r w:rsidR="00FC62AB">
        <w:rPr>
          <w:rFonts w:ascii="Zurich BT" w:hAnsi="Zurich BT"/>
          <w:color w:val="000000"/>
          <w:sz w:val="20"/>
          <w:szCs w:val="20"/>
        </w:rPr>
        <w:tab/>
      </w:r>
      <w:r w:rsidRPr="00896B00">
        <w:rPr>
          <w:rFonts w:ascii="Zurich BT" w:hAnsi="Zurich BT"/>
          <w:color w:val="000000"/>
          <w:sz w:val="20"/>
          <w:szCs w:val="20"/>
        </w:rPr>
        <w:t>Borrower is liable to</w:t>
      </w:r>
      <w:r w:rsidRPr="00D17C2F">
        <w:rPr>
          <w:rFonts w:ascii="Zurich BT" w:hAnsi="Zurich BT"/>
          <w:color w:val="000000"/>
          <w:sz w:val="20"/>
          <w:szCs w:val="20"/>
        </w:rPr>
        <w:t xml:space="preserve"> pay interest and repay principal in the currency in which the relevant Facilities have been denominated. In the event of any default in the payment of principal and / or interest on the Due Date of such Facilities, the Bank </w:t>
      </w:r>
      <w:r w:rsidRPr="004D7184">
        <w:rPr>
          <w:rFonts w:ascii="Zurich BT" w:hAnsi="Zurich BT"/>
          <w:color w:val="000000"/>
          <w:sz w:val="20"/>
          <w:szCs w:val="20"/>
        </w:rPr>
        <w:t xml:space="preserve">may, at its discretion, convert the amount into </w:t>
      </w:r>
      <w:r w:rsidR="0095368D" w:rsidRPr="00D17C2F">
        <w:rPr>
          <w:rFonts w:ascii="Zurich BT" w:hAnsi="Zurich BT"/>
          <w:color w:val="000000"/>
          <w:sz w:val="20"/>
          <w:szCs w:val="20"/>
        </w:rPr>
        <w:t xml:space="preserve">Indian </w:t>
      </w:r>
      <w:r w:rsidR="0095368D">
        <w:rPr>
          <w:rFonts w:ascii="Zurich BT" w:hAnsi="Zurich BT"/>
          <w:color w:val="000000"/>
          <w:sz w:val="20"/>
          <w:szCs w:val="20"/>
        </w:rPr>
        <w:t>R</w:t>
      </w:r>
      <w:r w:rsidR="0095368D" w:rsidRPr="00D17C2F">
        <w:rPr>
          <w:rFonts w:ascii="Zurich BT" w:hAnsi="Zurich BT"/>
          <w:color w:val="000000"/>
          <w:sz w:val="20"/>
          <w:szCs w:val="20"/>
        </w:rPr>
        <w:t>upee</w:t>
      </w:r>
      <w:r w:rsidRPr="004D7184">
        <w:rPr>
          <w:rFonts w:ascii="Zurich BT" w:hAnsi="Zurich BT"/>
          <w:color w:val="000000"/>
          <w:sz w:val="20"/>
          <w:szCs w:val="20"/>
        </w:rPr>
        <w:t xml:space="preserve">, on the Due Date(s) for such payment(s) or on any subsequent date, at the Bank’s </w:t>
      </w:r>
      <w:r w:rsidRPr="004D7184">
        <w:rPr>
          <w:rFonts w:ascii="Zurich BT" w:hAnsi="Zurich BT"/>
          <w:sz w:val="20"/>
          <w:szCs w:val="20"/>
        </w:rPr>
        <w:t>telegraphic transfer (</w:t>
      </w:r>
      <w:r>
        <w:rPr>
          <w:rFonts w:ascii="Zurich BT" w:hAnsi="Zurich BT"/>
          <w:sz w:val="20"/>
          <w:szCs w:val="20"/>
        </w:rPr>
        <w:t>“</w:t>
      </w:r>
      <w:r w:rsidRPr="002C6DBB">
        <w:rPr>
          <w:rFonts w:ascii="Zurich Blk BT" w:hAnsi="Zurich Blk BT"/>
          <w:sz w:val="20"/>
          <w:szCs w:val="20"/>
        </w:rPr>
        <w:t>TT</w:t>
      </w:r>
      <w:r>
        <w:rPr>
          <w:rFonts w:ascii="Zurich BT" w:hAnsi="Zurich BT"/>
          <w:sz w:val="20"/>
          <w:szCs w:val="20"/>
        </w:rPr>
        <w:t>”</w:t>
      </w:r>
      <w:r w:rsidRPr="004D7184">
        <w:rPr>
          <w:rFonts w:ascii="Zurich BT" w:hAnsi="Zurich BT"/>
          <w:sz w:val="20"/>
          <w:szCs w:val="20"/>
        </w:rPr>
        <w:t>)</w:t>
      </w:r>
      <w:r w:rsidRPr="004D7184">
        <w:rPr>
          <w:rFonts w:ascii="Zurich BT" w:hAnsi="Zurich BT"/>
          <w:color w:val="000000"/>
          <w:sz w:val="20"/>
          <w:szCs w:val="20"/>
        </w:rPr>
        <w:t xml:space="preserve"> selling rate prevailing on the</w:t>
      </w:r>
      <w:r w:rsidRPr="00D17C2F">
        <w:rPr>
          <w:rFonts w:ascii="Zurich BT" w:hAnsi="Zurich BT"/>
          <w:color w:val="000000"/>
          <w:sz w:val="20"/>
          <w:szCs w:val="20"/>
        </w:rPr>
        <w:t xml:space="preserve"> date of such conversion. The amount due thereafter, would be reckoned as denominated in Indian </w:t>
      </w:r>
      <w:r w:rsidR="0095368D" w:rsidRPr="004D7184">
        <w:rPr>
          <w:rFonts w:ascii="Zurich BT" w:hAnsi="Zurich BT"/>
          <w:color w:val="000000"/>
          <w:sz w:val="20"/>
          <w:szCs w:val="20"/>
        </w:rPr>
        <w:t>Rupee</w:t>
      </w:r>
      <w:r w:rsidRPr="004D7184">
        <w:rPr>
          <w:rFonts w:ascii="Zurich BT" w:hAnsi="Zurich BT"/>
          <w:color w:val="000000"/>
          <w:sz w:val="20"/>
          <w:szCs w:val="20"/>
        </w:rPr>
        <w:t>.</w:t>
      </w:r>
    </w:p>
    <w:p w14:paraId="2FB7FA1F" w14:textId="77777777" w:rsidR="006D56A3" w:rsidRPr="006D56A3" w:rsidRDefault="006D56A3" w:rsidP="006D56A3">
      <w:pPr>
        <w:pStyle w:val="WW-Default"/>
      </w:pPr>
    </w:p>
    <w:p w14:paraId="4003560C" w14:textId="77777777" w:rsidR="00E54F7A" w:rsidRDefault="00E54F7A" w:rsidP="008D629D">
      <w:pPr>
        <w:pStyle w:val="WW-Default"/>
        <w:ind w:left="1134" w:hanging="567"/>
        <w:jc w:val="both"/>
        <w:rPr>
          <w:rFonts w:ascii="Zurich BT" w:hAnsi="Zurich BT"/>
          <w:sz w:val="20"/>
          <w:szCs w:val="20"/>
        </w:rPr>
      </w:pPr>
      <w:r w:rsidRPr="00306AEB">
        <w:rPr>
          <w:rFonts w:ascii="Zurich BT" w:hAnsi="Zurich BT"/>
          <w:sz w:val="20"/>
          <w:szCs w:val="20"/>
        </w:rPr>
        <w:t xml:space="preserve">(iii) </w:t>
      </w:r>
      <w:r w:rsidR="00FC62AB">
        <w:rPr>
          <w:rFonts w:ascii="Zurich BT" w:hAnsi="Zurich BT"/>
          <w:sz w:val="20"/>
          <w:szCs w:val="20"/>
        </w:rPr>
        <w:tab/>
      </w:r>
      <w:r w:rsidRPr="00306AEB">
        <w:rPr>
          <w:rFonts w:ascii="Zurich BT" w:hAnsi="Zurich BT"/>
          <w:sz w:val="20"/>
          <w:szCs w:val="20"/>
        </w:rPr>
        <w:t xml:space="preserve">The Indian </w:t>
      </w:r>
      <w:r w:rsidR="0095368D" w:rsidRPr="00306AEB">
        <w:rPr>
          <w:rFonts w:ascii="Zurich BT" w:hAnsi="Zurich BT"/>
          <w:sz w:val="20"/>
          <w:szCs w:val="20"/>
        </w:rPr>
        <w:t xml:space="preserve">Rupee </w:t>
      </w:r>
      <w:r w:rsidRPr="00306AEB">
        <w:rPr>
          <w:rFonts w:ascii="Zurich BT" w:hAnsi="Zurich BT"/>
          <w:sz w:val="20"/>
          <w:szCs w:val="20"/>
        </w:rPr>
        <w:t xml:space="preserve">equivalent of the relevant Facilities denominated in currencies other than Indian </w:t>
      </w:r>
      <w:r w:rsidR="0095368D" w:rsidRPr="00306AEB">
        <w:rPr>
          <w:rFonts w:ascii="Zurich BT" w:hAnsi="Zurich BT"/>
          <w:sz w:val="20"/>
          <w:szCs w:val="20"/>
        </w:rPr>
        <w:t xml:space="preserve">Rupee </w:t>
      </w:r>
      <w:r w:rsidRPr="00306AEB">
        <w:rPr>
          <w:rFonts w:ascii="Zurich BT" w:hAnsi="Zurich BT"/>
          <w:sz w:val="20"/>
          <w:szCs w:val="20"/>
        </w:rPr>
        <w:t>have been reckoned for the purpose of the Facility Agreement at the exchange rates as mentioned in the CAL.</w:t>
      </w:r>
    </w:p>
    <w:p w14:paraId="5B08DB95" w14:textId="77777777" w:rsidR="006D56A3" w:rsidRPr="00D17C2F" w:rsidRDefault="006D56A3" w:rsidP="008D629D">
      <w:pPr>
        <w:pStyle w:val="WW-Default"/>
        <w:ind w:left="1134" w:hanging="567"/>
        <w:jc w:val="both"/>
        <w:rPr>
          <w:rFonts w:ascii="Zurich BT" w:hAnsi="Zurich BT"/>
          <w:sz w:val="20"/>
          <w:szCs w:val="20"/>
        </w:rPr>
      </w:pPr>
    </w:p>
    <w:p w14:paraId="7DDCB911" w14:textId="77777777" w:rsidR="00DC6CD6" w:rsidRDefault="00E54F7A" w:rsidP="00783195">
      <w:pPr>
        <w:ind w:left="1134" w:hanging="567"/>
        <w:jc w:val="both"/>
        <w:rPr>
          <w:rFonts w:ascii="Zurich BT" w:hAnsi="Zurich BT"/>
          <w:color w:val="000000"/>
          <w:sz w:val="20"/>
          <w:szCs w:val="20"/>
        </w:rPr>
      </w:pPr>
      <w:r w:rsidRPr="00D17C2F">
        <w:rPr>
          <w:rFonts w:ascii="Zurich BT" w:hAnsi="Zurich BT"/>
          <w:color w:val="000000"/>
          <w:sz w:val="20"/>
          <w:szCs w:val="20"/>
        </w:rPr>
        <w:t xml:space="preserve">(iv) </w:t>
      </w:r>
      <w:r w:rsidR="00FC62AB">
        <w:rPr>
          <w:rFonts w:ascii="Zurich BT" w:hAnsi="Zurich BT"/>
          <w:color w:val="000000"/>
          <w:sz w:val="20"/>
          <w:szCs w:val="20"/>
        </w:rPr>
        <w:tab/>
      </w:r>
      <w:r w:rsidRPr="00D17C2F">
        <w:rPr>
          <w:rFonts w:ascii="Zurich BT" w:hAnsi="Zurich BT"/>
          <w:color w:val="000000"/>
          <w:sz w:val="20"/>
          <w:szCs w:val="20"/>
        </w:rPr>
        <w:t xml:space="preserve">In the event the value </w:t>
      </w:r>
      <w:r w:rsidR="00467C8D">
        <w:rPr>
          <w:rFonts w:ascii="Zurich BT" w:hAnsi="Zurich BT"/>
          <w:color w:val="000000"/>
          <w:sz w:val="20"/>
          <w:szCs w:val="20"/>
        </w:rPr>
        <w:t xml:space="preserve">of Indian Rupee </w:t>
      </w:r>
      <w:r w:rsidRPr="00D17C2F">
        <w:rPr>
          <w:rFonts w:ascii="Zurich BT" w:hAnsi="Zurich BT"/>
          <w:color w:val="000000"/>
          <w:sz w:val="20"/>
          <w:szCs w:val="20"/>
        </w:rPr>
        <w:t xml:space="preserve">depreciates vis-à-vis the currency in which the relevant Facilities are denominated resulting in increased liability in terms of Indian </w:t>
      </w:r>
      <w:r w:rsidR="0095368D" w:rsidRPr="00D17C2F">
        <w:rPr>
          <w:rFonts w:ascii="Zurich BT" w:hAnsi="Zurich BT"/>
          <w:color w:val="000000"/>
          <w:sz w:val="20"/>
          <w:szCs w:val="20"/>
        </w:rPr>
        <w:t xml:space="preserve">Rupee </w:t>
      </w:r>
      <w:r w:rsidRPr="00D17C2F">
        <w:rPr>
          <w:rFonts w:ascii="Zurich BT" w:hAnsi="Zurich BT"/>
          <w:color w:val="000000"/>
          <w:sz w:val="20"/>
          <w:szCs w:val="20"/>
        </w:rPr>
        <w:t>vis-à-vis the currency of the relevant Facilities, the Borrower hereby agrees and confirms that:</w:t>
      </w:r>
    </w:p>
    <w:p w14:paraId="17B4CE7E" w14:textId="77777777" w:rsidR="00E54F7A" w:rsidRPr="00D17C2F" w:rsidRDefault="00E54F7A" w:rsidP="00974765">
      <w:pPr>
        <w:ind w:left="1418" w:hanging="284"/>
        <w:jc w:val="both"/>
        <w:rPr>
          <w:rFonts w:ascii="Zurich BT" w:hAnsi="Zurich BT"/>
          <w:color w:val="000000"/>
          <w:sz w:val="20"/>
          <w:szCs w:val="20"/>
        </w:rPr>
      </w:pPr>
      <w:r w:rsidRPr="00D17C2F">
        <w:rPr>
          <w:rFonts w:ascii="Zurich BT" w:hAnsi="Zurich BT"/>
          <w:color w:val="000000"/>
          <w:sz w:val="20"/>
          <w:szCs w:val="20"/>
        </w:rPr>
        <w:t xml:space="preserve">(a) such increased value in terms of Indian </w:t>
      </w:r>
      <w:r w:rsidR="0095368D" w:rsidRPr="00D17C2F">
        <w:rPr>
          <w:rFonts w:ascii="Zurich BT" w:hAnsi="Zurich BT"/>
          <w:color w:val="000000"/>
          <w:sz w:val="20"/>
          <w:szCs w:val="20"/>
        </w:rPr>
        <w:t xml:space="preserve">Rupee </w:t>
      </w:r>
      <w:r w:rsidRPr="00D17C2F">
        <w:rPr>
          <w:rFonts w:ascii="Zurich BT" w:hAnsi="Zurich BT"/>
          <w:color w:val="000000"/>
          <w:sz w:val="20"/>
          <w:szCs w:val="20"/>
        </w:rPr>
        <w:t>shall also be covered by the securit</w:t>
      </w:r>
      <w:r>
        <w:rPr>
          <w:rFonts w:ascii="Zurich BT" w:hAnsi="Zurich BT"/>
          <w:color w:val="000000"/>
          <w:sz w:val="20"/>
          <w:szCs w:val="20"/>
        </w:rPr>
        <w:t>y</w:t>
      </w:r>
      <w:r w:rsidRPr="00D17C2F">
        <w:rPr>
          <w:rFonts w:ascii="Zurich BT" w:hAnsi="Zurich BT"/>
          <w:color w:val="000000"/>
          <w:sz w:val="20"/>
          <w:szCs w:val="20"/>
        </w:rPr>
        <w:t xml:space="preserve">, if any, stipulated in the </w:t>
      </w:r>
      <w:r>
        <w:rPr>
          <w:rFonts w:ascii="Zurich BT" w:hAnsi="Zurich BT"/>
          <w:color w:val="000000"/>
          <w:sz w:val="20"/>
          <w:szCs w:val="20"/>
        </w:rPr>
        <w:t>Transaction Documents</w:t>
      </w:r>
      <w:r w:rsidRPr="00D17C2F">
        <w:rPr>
          <w:rFonts w:ascii="Zurich BT" w:hAnsi="Zurich BT"/>
          <w:color w:val="000000"/>
          <w:sz w:val="20"/>
          <w:szCs w:val="20"/>
        </w:rPr>
        <w:t>;</w:t>
      </w:r>
    </w:p>
    <w:p w14:paraId="0E62816E" w14:textId="77777777" w:rsidR="00E54F7A" w:rsidRPr="00D17C2F" w:rsidRDefault="00E54F7A">
      <w:pPr>
        <w:ind w:left="1418" w:hanging="284"/>
        <w:jc w:val="both"/>
        <w:rPr>
          <w:rFonts w:ascii="Zurich BT" w:hAnsi="Zurich BT"/>
          <w:color w:val="000000"/>
          <w:sz w:val="20"/>
          <w:szCs w:val="20"/>
        </w:rPr>
      </w:pPr>
      <w:r w:rsidRPr="00D17C2F">
        <w:rPr>
          <w:rFonts w:ascii="Zurich BT" w:hAnsi="Zurich BT"/>
          <w:color w:val="000000"/>
          <w:sz w:val="20"/>
          <w:szCs w:val="20"/>
        </w:rPr>
        <w:t>(b) the Borrower shall further execute, sign and furnish all such documents, deeds and writings required by the Bank for the aforesaid purpose.</w:t>
      </w:r>
    </w:p>
    <w:p w14:paraId="740C21A3" w14:textId="77777777" w:rsidR="00E54F7A" w:rsidRPr="00E369B0" w:rsidRDefault="00E54F7A">
      <w:pPr>
        <w:pStyle w:val="WW-Default"/>
        <w:rPr>
          <w:rFonts w:eastAsia="Zurich BT"/>
        </w:rPr>
      </w:pPr>
    </w:p>
    <w:p w14:paraId="107371C3" w14:textId="77777777" w:rsidR="00C36A9E" w:rsidRPr="00E369B0" w:rsidRDefault="0072767F" w:rsidP="00CD09AF">
      <w:pPr>
        <w:pStyle w:val="Header"/>
        <w:numPr>
          <w:ilvl w:val="0"/>
          <w:numId w:val="19"/>
        </w:numPr>
        <w:ind w:left="567" w:hanging="567"/>
        <w:jc w:val="both"/>
        <w:rPr>
          <w:rFonts w:ascii="Zurich Blk BT" w:hAnsi="Zurich Blk BT" w:cs="Zurich Blk BT"/>
          <w:b/>
          <w:i/>
          <w:color w:val="000000"/>
          <w:sz w:val="20"/>
          <w:szCs w:val="20"/>
        </w:rPr>
      </w:pPr>
      <w:r w:rsidRPr="0072767F">
        <w:rPr>
          <w:rFonts w:ascii="Zurich Blk BT" w:hAnsi="Zurich Blk BT" w:cs="Zurich Blk BT"/>
          <w:b/>
          <w:bCs/>
          <w:iCs/>
          <w:color w:val="000000"/>
          <w:sz w:val="20"/>
          <w:szCs w:val="20"/>
        </w:rPr>
        <w:t>S</w:t>
      </w:r>
      <w:r w:rsidRPr="0072767F">
        <w:rPr>
          <w:rFonts w:ascii="Zurich Blk BT" w:hAnsi="Zurich Blk BT" w:cs="Zurich Blk BT"/>
          <w:bCs/>
          <w:iCs/>
          <w:color w:val="000000"/>
          <w:sz w:val="20"/>
          <w:szCs w:val="20"/>
        </w:rPr>
        <w:t>EVERABILITY</w:t>
      </w:r>
      <w:r w:rsidR="00281E02" w:rsidRPr="00E369B0">
        <w:rPr>
          <w:rFonts w:ascii="Zurich Blk BT" w:hAnsi="Zurich Blk BT" w:cs="Zurich Blk BT"/>
          <w:bCs/>
          <w:iCs/>
          <w:color w:val="000000"/>
          <w:sz w:val="20"/>
          <w:szCs w:val="20"/>
        </w:rPr>
        <w:t xml:space="preserve"> </w:t>
      </w:r>
    </w:p>
    <w:p w14:paraId="37E00FF2" w14:textId="77777777" w:rsidR="00C36A9E" w:rsidRPr="00E369B0" w:rsidRDefault="00C36A9E">
      <w:pPr>
        <w:pStyle w:val="Heading2"/>
        <w:keepNext w:val="0"/>
        <w:tabs>
          <w:tab w:val="left" w:pos="0"/>
        </w:tabs>
        <w:spacing w:before="0" w:after="0"/>
        <w:jc w:val="both"/>
        <w:rPr>
          <w:rFonts w:ascii="Zurich BT" w:hAnsi="Zurich BT" w:cs="Zurich BT"/>
          <w:b w:val="0"/>
          <w:i w:val="0"/>
          <w:color w:val="000000"/>
          <w:sz w:val="20"/>
          <w:szCs w:val="20"/>
        </w:rPr>
      </w:pPr>
    </w:p>
    <w:p w14:paraId="29D0830B" w14:textId="77777777" w:rsidR="00C36A9E" w:rsidRPr="00E369B0" w:rsidRDefault="00C36A9E">
      <w:pPr>
        <w:pStyle w:val="Heading2"/>
        <w:keepNext w:val="0"/>
        <w:spacing w:before="0" w:after="0"/>
        <w:ind w:left="567"/>
        <w:jc w:val="both"/>
        <w:rPr>
          <w:rFonts w:ascii="Zurich BT" w:eastAsia="Zurich BT" w:hAnsi="Zurich BT" w:cs="Zurich BT"/>
          <w:b w:val="0"/>
          <w:i w:val="0"/>
          <w:sz w:val="20"/>
          <w:szCs w:val="20"/>
        </w:rPr>
      </w:pPr>
      <w:r w:rsidRPr="00E369B0">
        <w:rPr>
          <w:rFonts w:ascii="Zurich BT" w:hAnsi="Zurich BT" w:cs="Zurich BT"/>
          <w:b w:val="0"/>
          <w:i w:val="0"/>
          <w:color w:val="000000"/>
          <w:sz w:val="20"/>
          <w:szCs w:val="20"/>
        </w:rPr>
        <w:t xml:space="preserve">Any provision of the Transaction Documents which is prohibited or unenforceable in any jurisdiction shall, as to such jurisdiction, be ineffective to the extent of prohibition or unenforceability but that shall not invalidate the remaining provisions of the Transaction Documents or affect such provision in any other jurisdiction. </w:t>
      </w:r>
    </w:p>
    <w:p w14:paraId="3F400574" w14:textId="77777777" w:rsidR="00C36A9E" w:rsidRPr="00E369B0" w:rsidRDefault="00C36A9E">
      <w:pPr>
        <w:pStyle w:val="Heading2"/>
        <w:keepNext w:val="0"/>
        <w:tabs>
          <w:tab w:val="left" w:pos="426"/>
        </w:tabs>
        <w:spacing w:before="0" w:after="0"/>
        <w:ind w:left="426"/>
        <w:jc w:val="both"/>
        <w:rPr>
          <w:rFonts w:ascii="Zurich BT" w:hAnsi="Zurich BT" w:cs="Zurich BT"/>
          <w:b w:val="0"/>
          <w:color w:val="000000"/>
          <w:sz w:val="20"/>
          <w:szCs w:val="20"/>
        </w:rPr>
      </w:pPr>
      <w:r w:rsidRPr="00E369B0">
        <w:rPr>
          <w:rFonts w:ascii="Zurich BT" w:eastAsia="Zurich BT" w:hAnsi="Zurich BT" w:cs="Zurich BT"/>
          <w:b w:val="0"/>
          <w:i w:val="0"/>
          <w:sz w:val="20"/>
          <w:szCs w:val="20"/>
        </w:rPr>
        <w:t xml:space="preserve"> </w:t>
      </w:r>
    </w:p>
    <w:p w14:paraId="161DFF6C" w14:textId="77777777" w:rsidR="00C36A9E" w:rsidRPr="00E369B0" w:rsidRDefault="002606B3" w:rsidP="00CD09AF">
      <w:pPr>
        <w:pStyle w:val="Header"/>
        <w:numPr>
          <w:ilvl w:val="0"/>
          <w:numId w:val="19"/>
        </w:numPr>
        <w:ind w:left="567" w:hanging="567"/>
        <w:jc w:val="both"/>
        <w:rPr>
          <w:rFonts w:ascii="Zurich Blk BT" w:hAnsi="Zurich Blk BT" w:cs="Zurich Blk BT"/>
          <w:bCs/>
          <w:iCs/>
          <w:color w:val="000000"/>
          <w:sz w:val="20"/>
          <w:szCs w:val="20"/>
        </w:rPr>
      </w:pPr>
      <w:r w:rsidRPr="00E369B0">
        <w:rPr>
          <w:rFonts w:ascii="Zurich Blk BT" w:hAnsi="Zurich Blk BT" w:cs="Zurich Blk BT"/>
          <w:bCs/>
          <w:iCs/>
          <w:color w:val="000000"/>
          <w:sz w:val="20"/>
          <w:szCs w:val="20"/>
        </w:rPr>
        <w:t xml:space="preserve">DISCLOSURE </w:t>
      </w:r>
    </w:p>
    <w:p w14:paraId="17DC8244" w14:textId="77777777" w:rsidR="00C36A9E" w:rsidRPr="00E369B0" w:rsidRDefault="00C36A9E">
      <w:pPr>
        <w:tabs>
          <w:tab w:val="left" w:pos="426"/>
        </w:tabs>
        <w:ind w:left="426"/>
        <w:jc w:val="both"/>
        <w:rPr>
          <w:rFonts w:ascii="Zurich BT" w:hAnsi="Zurich BT" w:cs="Zurich BT"/>
          <w:color w:val="000000"/>
          <w:sz w:val="20"/>
          <w:szCs w:val="20"/>
        </w:rPr>
      </w:pPr>
    </w:p>
    <w:p w14:paraId="017E2EBE" w14:textId="126F2094" w:rsidR="00C36A9E" w:rsidRDefault="00C36A9E">
      <w:p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00E93450">
        <w:rPr>
          <w:rFonts w:ascii="Zurich BT" w:hAnsi="Zurich BT" w:cs="Zurich BT"/>
          <w:color w:val="000000"/>
          <w:sz w:val="20"/>
          <w:szCs w:val="20"/>
        </w:rPr>
        <w:tab/>
      </w:r>
      <w:r w:rsidRPr="00E369B0">
        <w:rPr>
          <w:rFonts w:ascii="Zurich BT" w:hAnsi="Zurich BT" w:cs="Zurich BT"/>
          <w:color w:val="000000"/>
          <w:sz w:val="20"/>
          <w:szCs w:val="20"/>
        </w:rPr>
        <w:t xml:space="preserve">The Borrower agrees, accepts and consents for the disclosure and sharing by the Bank of all or any information and data relating to the </w:t>
      </w:r>
      <w:r w:rsidR="000D6E58">
        <w:rPr>
          <w:rFonts w:ascii="Zurich BT" w:hAnsi="Zurich BT" w:cs="Zurich BT"/>
          <w:color w:val="000000"/>
          <w:sz w:val="20"/>
          <w:szCs w:val="20"/>
        </w:rPr>
        <w:t>Obligors</w:t>
      </w:r>
      <w:r w:rsidRPr="00E369B0">
        <w:rPr>
          <w:rFonts w:ascii="Zurich BT" w:hAnsi="Zurich BT" w:cs="Zurich BT"/>
          <w:color w:val="000000"/>
          <w:sz w:val="20"/>
          <w:szCs w:val="20"/>
        </w:rPr>
        <w:t xml:space="preserve"> or any credit facilities, including but not limited to </w:t>
      </w:r>
      <w:r w:rsidR="004B2756">
        <w:rPr>
          <w:rFonts w:ascii="Zurich BT" w:hAnsi="Zurich BT" w:cs="Zurich BT"/>
          <w:color w:val="000000"/>
          <w:sz w:val="20"/>
          <w:szCs w:val="20"/>
        </w:rPr>
        <w:t xml:space="preserve">Financial Information, </w:t>
      </w:r>
      <w:r w:rsidRPr="00E369B0">
        <w:rPr>
          <w:rFonts w:ascii="Zurich BT" w:hAnsi="Zurich BT" w:cs="Zurich BT"/>
          <w:color w:val="000000"/>
          <w:sz w:val="20"/>
          <w:szCs w:val="20"/>
        </w:rPr>
        <w:t xml:space="preserve">information relating to default, if any, committed by the </w:t>
      </w:r>
      <w:r w:rsidR="00070A72">
        <w:rPr>
          <w:rFonts w:ascii="Zurich BT" w:hAnsi="Zurich BT" w:cs="Zurich BT"/>
          <w:color w:val="000000"/>
          <w:sz w:val="20"/>
          <w:szCs w:val="20"/>
        </w:rPr>
        <w:t>Obligors</w:t>
      </w:r>
      <w:r w:rsidRPr="00E369B0">
        <w:rPr>
          <w:rFonts w:ascii="Zurich BT" w:hAnsi="Zurich BT" w:cs="Zurich BT"/>
          <w:color w:val="000000"/>
          <w:sz w:val="20"/>
          <w:szCs w:val="20"/>
        </w:rPr>
        <w:t xml:space="preserve"> in the discharge of the </w:t>
      </w:r>
      <w:r w:rsidR="00070A72">
        <w:rPr>
          <w:rFonts w:ascii="Zurich BT" w:hAnsi="Zurich BT" w:cs="Zurich BT"/>
          <w:color w:val="000000"/>
          <w:sz w:val="20"/>
          <w:szCs w:val="20"/>
        </w:rPr>
        <w:t>Obligor’s</w:t>
      </w:r>
      <w:r w:rsidRPr="00E369B0">
        <w:rPr>
          <w:rFonts w:ascii="Zurich BT" w:hAnsi="Zurich BT" w:cs="Zurich BT"/>
          <w:color w:val="000000"/>
          <w:sz w:val="20"/>
          <w:szCs w:val="20"/>
        </w:rPr>
        <w:t xml:space="preserve"> obligations, as the Bank may deem appropriate and necessary to disclose and furnish, to the RBI and/or any agency/credit bureau authorized in this behalf by RBI,</w:t>
      </w:r>
      <w:r w:rsidR="009470B6" w:rsidRPr="00E369B0">
        <w:rPr>
          <w:rFonts w:ascii="Zurich BT" w:hAnsi="Zurich BT" w:cs="Zurich BT"/>
          <w:color w:val="000000"/>
          <w:sz w:val="20"/>
          <w:szCs w:val="20"/>
        </w:rPr>
        <w:t xml:space="preserve"> to information utilities,</w:t>
      </w:r>
      <w:r w:rsidRPr="00E369B0">
        <w:rPr>
          <w:rFonts w:ascii="Zurich BT" w:hAnsi="Zurich BT" w:cs="Zurich BT"/>
          <w:color w:val="000000"/>
          <w:sz w:val="20"/>
          <w:szCs w:val="20"/>
        </w:rPr>
        <w:t xml:space="preserve"> </w:t>
      </w:r>
      <w:r w:rsidR="000D186F">
        <w:rPr>
          <w:rFonts w:ascii="Zurich BT" w:hAnsi="Zurich BT" w:cs="Zurich BT"/>
          <w:color w:val="000000"/>
          <w:sz w:val="20"/>
          <w:szCs w:val="20"/>
        </w:rPr>
        <w:t>to prospective assigns/successors/transferees/</w:t>
      </w:r>
      <w:proofErr w:type="spellStart"/>
      <w:r w:rsidR="000D186F">
        <w:rPr>
          <w:rFonts w:ascii="Zurich BT" w:hAnsi="Zurich BT" w:cs="Zurich BT"/>
          <w:color w:val="000000"/>
          <w:sz w:val="20"/>
          <w:szCs w:val="20"/>
        </w:rPr>
        <w:t>novatees</w:t>
      </w:r>
      <w:proofErr w:type="spellEnd"/>
      <w:r w:rsidR="000D186F">
        <w:rPr>
          <w:rFonts w:ascii="Zurich BT" w:hAnsi="Zurich BT" w:cs="Zurich BT"/>
          <w:color w:val="000000"/>
          <w:sz w:val="20"/>
          <w:szCs w:val="20"/>
        </w:rPr>
        <w:t>/participants,</w:t>
      </w:r>
      <w:r w:rsidR="000D186F" w:rsidRPr="00E369B0">
        <w:rPr>
          <w:rFonts w:ascii="Zurich BT" w:hAnsi="Zurich BT" w:cs="Zurich BT"/>
          <w:color w:val="000000"/>
          <w:sz w:val="20"/>
          <w:szCs w:val="20"/>
        </w:rPr>
        <w:t xml:space="preserve"> to</w:t>
      </w:r>
      <w:r w:rsidRPr="00E369B0">
        <w:rPr>
          <w:rFonts w:ascii="Zurich BT" w:hAnsi="Zurich BT" w:cs="Zurich BT"/>
          <w:color w:val="000000"/>
          <w:sz w:val="20"/>
          <w:szCs w:val="20"/>
        </w:rPr>
        <w:t xml:space="preserve"> its professional advisers and consultants and</w:t>
      </w:r>
      <w:r w:rsidR="00CD274F">
        <w:rPr>
          <w:rFonts w:ascii="Zurich BT" w:hAnsi="Zurich BT" w:cs="Zurich BT"/>
          <w:color w:val="000000"/>
          <w:sz w:val="20"/>
          <w:szCs w:val="20"/>
        </w:rPr>
        <w:t>/or</w:t>
      </w:r>
      <w:r w:rsidRPr="00E369B0">
        <w:rPr>
          <w:rFonts w:ascii="Zurich BT" w:hAnsi="Zurich BT" w:cs="Zurich BT"/>
          <w:color w:val="000000"/>
          <w:sz w:val="20"/>
          <w:szCs w:val="20"/>
        </w:rPr>
        <w:t xml:space="preserve"> to its service providers, third party or otherwise, through written or oral communication including paper publication</w:t>
      </w:r>
      <w:r w:rsidR="002B5555" w:rsidRPr="00E369B0">
        <w:rPr>
          <w:rFonts w:ascii="Zurich BT" w:hAnsi="Zurich BT" w:cs="Zurich BT"/>
          <w:color w:val="000000"/>
          <w:sz w:val="20"/>
          <w:szCs w:val="20"/>
        </w:rPr>
        <w:t xml:space="preserve"> (wi</w:t>
      </w:r>
      <w:r w:rsidR="00081802" w:rsidRPr="00E369B0">
        <w:rPr>
          <w:rFonts w:ascii="Zurich BT" w:hAnsi="Zurich BT" w:cs="Zurich BT"/>
          <w:color w:val="000000"/>
          <w:sz w:val="20"/>
          <w:szCs w:val="20"/>
        </w:rPr>
        <w:t>th or without photographs</w:t>
      </w:r>
      <w:r w:rsidR="002B5555" w:rsidRPr="00E369B0">
        <w:rPr>
          <w:rFonts w:ascii="Zurich BT" w:hAnsi="Zurich BT" w:cs="Zurich BT"/>
          <w:color w:val="000000"/>
          <w:sz w:val="20"/>
          <w:szCs w:val="20"/>
        </w:rPr>
        <w:t>)</w:t>
      </w:r>
      <w:r w:rsidRPr="00E369B0">
        <w:rPr>
          <w:rFonts w:ascii="Zurich BT" w:hAnsi="Zurich BT" w:cs="Zurich BT"/>
          <w:color w:val="000000"/>
          <w:sz w:val="20"/>
          <w:szCs w:val="20"/>
        </w:rPr>
        <w:t xml:space="preserve"> and/or</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as required under applicable law, at the order of a court of law, or any statutory, regulatory or supervisory authority </w:t>
      </w:r>
      <w:r w:rsidR="002B5555" w:rsidRPr="00E369B0">
        <w:rPr>
          <w:rFonts w:ascii="Zurich BT" w:hAnsi="Zurich BT" w:cs="Zurich BT"/>
          <w:color w:val="000000"/>
          <w:sz w:val="20"/>
          <w:szCs w:val="20"/>
        </w:rPr>
        <w:t>of any jurisdiction</w:t>
      </w:r>
      <w:r w:rsidRPr="00E369B0">
        <w:rPr>
          <w:rFonts w:ascii="Zurich BT" w:hAnsi="Zurich BT" w:cs="Zurich BT"/>
          <w:color w:val="000000"/>
          <w:sz w:val="20"/>
          <w:szCs w:val="20"/>
        </w:rPr>
        <w:t xml:space="preserve">. </w:t>
      </w:r>
    </w:p>
    <w:p w14:paraId="60D3DFCD" w14:textId="77777777" w:rsidR="0052124B" w:rsidRPr="008D629D" w:rsidRDefault="0052124B" w:rsidP="008D629D">
      <w:pPr>
        <w:pStyle w:val="WW-Default"/>
      </w:pPr>
    </w:p>
    <w:p w14:paraId="3B3D9ED4" w14:textId="77777777" w:rsidR="00C36A9E" w:rsidRDefault="00B7413C" w:rsidP="00CD09AF">
      <w:pPr>
        <w:pStyle w:val="ListParagraph"/>
        <w:numPr>
          <w:ilvl w:val="0"/>
          <w:numId w:val="24"/>
        </w:numPr>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w:t>
      </w:r>
      <w:r w:rsidR="00C36A9E" w:rsidRPr="00E369B0">
        <w:rPr>
          <w:rFonts w:ascii="Zurich BT" w:hAnsi="Zurich BT" w:cs="Zurich BT"/>
          <w:color w:val="000000"/>
          <w:sz w:val="20"/>
          <w:szCs w:val="20"/>
        </w:rPr>
        <w:t>accepts that RBI or any other agency so authorized, any statutory, regulatory or supervisory authority, may use, process, disseminate the said information and data disclosed by the Bank in such manner as deemed fit by them in any particular circumstances and</w:t>
      </w:r>
      <w:r w:rsidR="00FE5D4F">
        <w:rPr>
          <w:rFonts w:ascii="Zurich BT" w:hAnsi="Zurich BT" w:cs="Zurich BT"/>
          <w:color w:val="000000"/>
          <w:sz w:val="20"/>
          <w:szCs w:val="20"/>
        </w:rPr>
        <w:t xml:space="preserve"> </w:t>
      </w:r>
      <w:r w:rsidR="00C36A9E" w:rsidRPr="00E369B0">
        <w:rPr>
          <w:rFonts w:ascii="Zurich BT" w:hAnsi="Zurich BT" w:cs="Zurich BT"/>
          <w:color w:val="000000"/>
          <w:sz w:val="20"/>
          <w:szCs w:val="20"/>
        </w:rPr>
        <w:t>shall not hold the Bank responsible or liable in this regard.</w:t>
      </w:r>
    </w:p>
    <w:p w14:paraId="46030AC6" w14:textId="77777777" w:rsidR="0052124B" w:rsidRPr="00E369B0" w:rsidRDefault="0052124B" w:rsidP="008D629D">
      <w:pPr>
        <w:pStyle w:val="ListParagraph"/>
        <w:ind w:left="1134"/>
        <w:jc w:val="both"/>
        <w:rPr>
          <w:rFonts w:ascii="Zurich BT" w:hAnsi="Zurich BT" w:cs="Zurich BT"/>
          <w:color w:val="000000"/>
          <w:sz w:val="20"/>
          <w:szCs w:val="20"/>
        </w:rPr>
      </w:pPr>
    </w:p>
    <w:p w14:paraId="7DC12D03" w14:textId="77777777" w:rsidR="002606B3" w:rsidRDefault="00D33033" w:rsidP="00CD09AF">
      <w:pPr>
        <w:pStyle w:val="WW-Default"/>
        <w:numPr>
          <w:ilvl w:val="0"/>
          <w:numId w:val="24"/>
        </w:numPr>
        <w:ind w:left="1134" w:hanging="567"/>
        <w:jc w:val="both"/>
        <w:rPr>
          <w:rFonts w:ascii="Zurich BT" w:hAnsi="Zurich BT" w:cs="Zurich BT"/>
          <w:sz w:val="20"/>
          <w:szCs w:val="20"/>
        </w:rPr>
      </w:pPr>
      <w:r w:rsidRPr="00E369B0">
        <w:rPr>
          <w:rFonts w:ascii="Zurich BT" w:hAnsi="Zurich BT" w:cs="Zurich BT"/>
          <w:sz w:val="20"/>
          <w:szCs w:val="20"/>
        </w:rPr>
        <w:t>The Bank, its group companies, agents / representatives would be entitled to provide the Borrower, its promoters, directors and employees, information on various products, offers and services through any mode (including through telephone calls / SMS / emails).</w:t>
      </w:r>
    </w:p>
    <w:p w14:paraId="76E8B92F" w14:textId="77777777" w:rsidR="004B2756" w:rsidRDefault="004B2756" w:rsidP="00102B26">
      <w:pPr>
        <w:pStyle w:val="WW-Default"/>
        <w:ind w:left="1134"/>
        <w:jc w:val="both"/>
        <w:rPr>
          <w:rFonts w:ascii="Zurich BT" w:hAnsi="Zurich BT" w:cs="Zurich BT"/>
          <w:sz w:val="20"/>
          <w:szCs w:val="20"/>
        </w:rPr>
      </w:pPr>
    </w:p>
    <w:p w14:paraId="59152BE5" w14:textId="64A5DCEB" w:rsidR="004B2756" w:rsidRPr="004B2756" w:rsidRDefault="004B2756" w:rsidP="00CD09AF">
      <w:pPr>
        <w:pStyle w:val="WW-Default"/>
        <w:numPr>
          <w:ilvl w:val="0"/>
          <w:numId w:val="24"/>
        </w:numPr>
        <w:ind w:left="1134" w:hanging="567"/>
        <w:jc w:val="both"/>
        <w:rPr>
          <w:rFonts w:ascii="Zurich BT" w:hAnsi="Zurich BT" w:cs="Zurich BT"/>
          <w:sz w:val="20"/>
          <w:szCs w:val="20"/>
        </w:rPr>
      </w:pPr>
      <w:r w:rsidRPr="004B2756">
        <w:rPr>
          <w:rFonts w:ascii="Zurich BT" w:hAnsi="Zurich BT" w:cs="Zurich BT"/>
          <w:sz w:val="20"/>
          <w:szCs w:val="20"/>
        </w:rPr>
        <w:t>The Borrower further gives consent to the Bank, to recover/set off any fees required to be paid by the Bank to the information utilities for availing their services in relation to the Facility from the disbursements made to the Borrower by the Bank</w:t>
      </w:r>
      <w:r w:rsidR="00604E73">
        <w:rPr>
          <w:rFonts w:ascii="Zurich BT" w:hAnsi="Zurich BT" w:cs="Zurich BT"/>
          <w:sz w:val="20"/>
          <w:szCs w:val="20"/>
        </w:rPr>
        <w:t>,</w:t>
      </w:r>
      <w:r w:rsidRPr="004B2756">
        <w:rPr>
          <w:rFonts w:ascii="Zurich BT" w:hAnsi="Zurich BT" w:cs="Zurich BT"/>
          <w:sz w:val="20"/>
          <w:szCs w:val="20"/>
        </w:rPr>
        <w:t xml:space="preserve"> from time to time.</w:t>
      </w:r>
    </w:p>
    <w:p w14:paraId="1C41D8B8" w14:textId="77777777" w:rsidR="004B2756" w:rsidRDefault="004B2756" w:rsidP="00102B26">
      <w:pPr>
        <w:pStyle w:val="WW-Default"/>
        <w:jc w:val="both"/>
        <w:rPr>
          <w:rFonts w:ascii="Zurich BT" w:hAnsi="Zurich BT" w:cs="Zurich BT"/>
          <w:sz w:val="20"/>
          <w:szCs w:val="20"/>
        </w:rPr>
      </w:pPr>
    </w:p>
    <w:p w14:paraId="2523CD3B" w14:textId="77777777" w:rsidR="00D33033" w:rsidRPr="00E369B0" w:rsidRDefault="00D33033">
      <w:pPr>
        <w:pStyle w:val="WW-Default"/>
        <w:ind w:left="1134"/>
        <w:jc w:val="both"/>
        <w:rPr>
          <w:rFonts w:ascii="Zurich BT" w:hAnsi="Zurich BT" w:cs="Zurich BT"/>
          <w:sz w:val="20"/>
          <w:szCs w:val="20"/>
        </w:rPr>
      </w:pPr>
      <w:r w:rsidRPr="00E369B0">
        <w:rPr>
          <w:rFonts w:ascii="Zurich BT" w:hAnsi="Zurich BT" w:cs="Zurich BT"/>
          <w:sz w:val="20"/>
          <w:szCs w:val="20"/>
        </w:rPr>
        <w:t xml:space="preserve"> </w:t>
      </w:r>
    </w:p>
    <w:p w14:paraId="698527B9" w14:textId="77777777" w:rsidR="006C2F02" w:rsidRDefault="004B2756" w:rsidP="00CD09AF">
      <w:pPr>
        <w:pStyle w:val="Header"/>
        <w:numPr>
          <w:ilvl w:val="0"/>
          <w:numId w:val="19"/>
        </w:numPr>
        <w:ind w:left="567" w:hanging="567"/>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AMENDMENTS AND </w:t>
      </w:r>
      <w:r w:rsidR="002606B3" w:rsidRPr="00E369B0">
        <w:rPr>
          <w:rFonts w:ascii="Zurich Blk BT" w:hAnsi="Zurich Blk BT" w:cs="Zurich Blk BT"/>
          <w:bCs/>
          <w:iCs/>
          <w:color w:val="000000"/>
          <w:sz w:val="20"/>
          <w:szCs w:val="20"/>
        </w:rPr>
        <w:t>WAIVER</w:t>
      </w:r>
      <w:r>
        <w:rPr>
          <w:rFonts w:ascii="Zurich Blk BT" w:hAnsi="Zurich Blk BT" w:cs="Zurich Blk BT"/>
          <w:bCs/>
          <w:iCs/>
          <w:color w:val="000000"/>
          <w:sz w:val="20"/>
          <w:szCs w:val="20"/>
        </w:rPr>
        <w:t>S</w:t>
      </w:r>
    </w:p>
    <w:p w14:paraId="3451D580" w14:textId="77777777" w:rsidR="00015B9C" w:rsidRPr="00E369B0" w:rsidRDefault="00015B9C" w:rsidP="008D629D">
      <w:pPr>
        <w:pStyle w:val="Header"/>
        <w:ind w:left="567"/>
        <w:jc w:val="both"/>
        <w:rPr>
          <w:rFonts w:ascii="Zurich Blk BT" w:hAnsi="Zurich Blk BT" w:cs="Zurich Blk BT"/>
          <w:bCs/>
          <w:iCs/>
          <w:color w:val="000000"/>
          <w:sz w:val="20"/>
          <w:szCs w:val="20"/>
        </w:rPr>
      </w:pPr>
    </w:p>
    <w:p w14:paraId="42785B8D" w14:textId="77777777" w:rsidR="004B2756" w:rsidRPr="00102B26" w:rsidRDefault="004B2756" w:rsidP="00102B26">
      <w:pPr>
        <w:pStyle w:val="Heading3"/>
        <w:ind w:left="540"/>
        <w:jc w:val="both"/>
        <w:rPr>
          <w:rFonts w:ascii="Zurich BT" w:eastAsia="Times New Roman" w:hAnsi="Zurich BT" w:cs="Zurich BT"/>
          <w:color w:val="000000"/>
          <w:sz w:val="20"/>
          <w:szCs w:val="20"/>
        </w:rPr>
      </w:pPr>
      <w:bookmarkStart w:id="0" w:name="_Toc185505225"/>
      <w:bookmarkStart w:id="1" w:name="_Toc190159563"/>
      <w:bookmarkStart w:id="2" w:name="_Toc191114907"/>
      <w:bookmarkStart w:id="3" w:name="_Toc191970224"/>
      <w:bookmarkStart w:id="4" w:name="_Toc192070456"/>
      <w:bookmarkStart w:id="5" w:name="_Toc198034831"/>
      <w:r w:rsidRPr="00102B26">
        <w:rPr>
          <w:rFonts w:ascii="Zurich BT" w:eastAsia="Times New Roman" w:hAnsi="Zurich BT" w:cs="Zurich BT"/>
          <w:color w:val="000000"/>
          <w:sz w:val="20"/>
          <w:szCs w:val="20"/>
        </w:rPr>
        <w:t>Save as where otherwise expressly provided in any Transaction Document or pursuant to an RBI direction, this Facility Agreement (including the schedules hereto) may not be amended, supplemented or modified and no term or condition or any part thereof may be waived without the consent of the Borrower and the Bank.</w:t>
      </w:r>
      <w:bookmarkEnd w:id="0"/>
      <w:bookmarkEnd w:id="1"/>
      <w:bookmarkEnd w:id="2"/>
      <w:bookmarkEnd w:id="3"/>
      <w:bookmarkEnd w:id="4"/>
      <w:bookmarkEnd w:id="5"/>
      <w:r w:rsidRPr="00102B26">
        <w:rPr>
          <w:rFonts w:ascii="Zurich BT" w:eastAsia="Times New Roman" w:hAnsi="Zurich BT" w:cs="Zurich BT"/>
          <w:color w:val="000000"/>
          <w:sz w:val="20"/>
          <w:szCs w:val="20"/>
        </w:rPr>
        <w:t xml:space="preserve"> </w:t>
      </w:r>
    </w:p>
    <w:p w14:paraId="1E5D1813" w14:textId="77777777" w:rsidR="004B2756" w:rsidRDefault="004B2756" w:rsidP="008D629D">
      <w:pPr>
        <w:pStyle w:val="BodyText"/>
        <w:spacing w:after="0"/>
        <w:ind w:left="567"/>
        <w:jc w:val="both"/>
        <w:rPr>
          <w:rFonts w:ascii="Zurich BT" w:hAnsi="Zurich BT" w:cs="Zurich BT"/>
          <w:color w:val="000000"/>
          <w:sz w:val="20"/>
          <w:szCs w:val="20"/>
        </w:rPr>
      </w:pPr>
    </w:p>
    <w:p w14:paraId="7471614C" w14:textId="77777777" w:rsidR="00BD4FD6" w:rsidRDefault="00BD4FD6" w:rsidP="008D629D">
      <w:pPr>
        <w:pStyle w:val="BodyTex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No delay in exercising or omission to exercise any right, power or remedy accruing to the Bank upon any default or otherwise under the Transaction Documents shall impair any such right, power or remedy or shall be construed to be a waiver thereof or any acquiescence in such default, nor shall the action or inaction of the Bank in respect of any default or any acquiescence by it in any default, affect or impair any right, power or remedy of the Bank in respect of any other default. The rights of the Bank under the Transaction Documents may be waived only in writing and at the Bank</w:t>
      </w:r>
      <w:r w:rsidRPr="00E369B0">
        <w:rPr>
          <w:color w:val="000000"/>
          <w:sz w:val="20"/>
          <w:szCs w:val="20"/>
        </w:rPr>
        <w:t>’</w:t>
      </w:r>
      <w:r w:rsidRPr="00E369B0">
        <w:rPr>
          <w:rFonts w:ascii="Zurich BT" w:hAnsi="Zurich BT" w:cs="Zurich BT"/>
          <w:color w:val="000000"/>
          <w:sz w:val="20"/>
          <w:szCs w:val="20"/>
        </w:rPr>
        <w:t xml:space="preserve">s sole discretion. </w:t>
      </w:r>
    </w:p>
    <w:p w14:paraId="3CAE9CFE" w14:textId="77777777" w:rsidR="00015B9C" w:rsidRPr="00E369B0" w:rsidRDefault="00015B9C" w:rsidP="008D629D">
      <w:pPr>
        <w:pStyle w:val="BodyText"/>
        <w:spacing w:after="0"/>
        <w:ind w:left="567"/>
        <w:jc w:val="both"/>
        <w:rPr>
          <w:rFonts w:ascii="Zurich BT" w:hAnsi="Zurich BT" w:cs="Zurich BT"/>
          <w:sz w:val="20"/>
          <w:szCs w:val="20"/>
        </w:rPr>
      </w:pPr>
    </w:p>
    <w:p w14:paraId="11C983D5" w14:textId="77777777" w:rsidR="009177A2" w:rsidRDefault="00A83434" w:rsidP="00CD09AF">
      <w:pPr>
        <w:pStyle w:val="Header"/>
        <w:numPr>
          <w:ilvl w:val="0"/>
          <w:numId w:val="19"/>
        </w:numPr>
        <w:tabs>
          <w:tab w:val="clear" w:pos="4320"/>
          <w:tab w:val="center" w:pos="709"/>
        </w:tabs>
        <w:ind w:left="567" w:hanging="567"/>
        <w:jc w:val="both"/>
        <w:rPr>
          <w:rFonts w:ascii="Zurich Blk BT" w:hAnsi="Zurich Blk BT" w:cs="Zurich Blk BT"/>
          <w:bCs/>
          <w:iCs/>
          <w:color w:val="000000"/>
          <w:sz w:val="20"/>
          <w:szCs w:val="20"/>
        </w:rPr>
      </w:pPr>
      <w:r>
        <w:rPr>
          <w:rFonts w:ascii="Zurich Blk BT" w:hAnsi="Zurich Blk BT" w:cs="Zurich Blk BT"/>
          <w:bCs/>
          <w:iCs/>
          <w:color w:val="000000"/>
          <w:sz w:val="20"/>
          <w:szCs w:val="20"/>
        </w:rPr>
        <w:t xml:space="preserve">GOVERNING LAW AND </w:t>
      </w:r>
      <w:r w:rsidR="002606B3" w:rsidRPr="00E369B0">
        <w:rPr>
          <w:rFonts w:ascii="Zurich Blk BT" w:hAnsi="Zurich Blk BT" w:cs="Zurich Blk BT"/>
          <w:bCs/>
          <w:iCs/>
          <w:color w:val="000000"/>
          <w:sz w:val="20"/>
          <w:szCs w:val="20"/>
        </w:rPr>
        <w:t>JURISDICTION</w:t>
      </w:r>
    </w:p>
    <w:p w14:paraId="7AD347C2" w14:textId="77777777" w:rsidR="00015B9C" w:rsidRDefault="00015B9C" w:rsidP="008D629D">
      <w:pPr>
        <w:pStyle w:val="Header"/>
        <w:tabs>
          <w:tab w:val="clear" w:pos="4320"/>
          <w:tab w:val="center" w:pos="709"/>
        </w:tabs>
        <w:ind w:left="567"/>
        <w:jc w:val="both"/>
        <w:rPr>
          <w:rFonts w:ascii="Zurich Blk BT" w:hAnsi="Zurich Blk BT" w:cs="Zurich Blk BT"/>
          <w:bCs/>
          <w:iCs/>
          <w:color w:val="000000"/>
          <w:sz w:val="20"/>
          <w:szCs w:val="20"/>
        </w:rPr>
      </w:pPr>
    </w:p>
    <w:p w14:paraId="1674E553" w14:textId="77777777" w:rsidR="0034660E" w:rsidRDefault="0034660E" w:rsidP="00CD09AF">
      <w:pPr>
        <w:pStyle w:val="Heading2"/>
        <w:keepNext w:val="0"/>
        <w:numPr>
          <w:ilvl w:val="2"/>
          <w:numId w:val="20"/>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The Borrower agrees that o</w:t>
      </w:r>
      <w:r w:rsidRPr="00E369B0">
        <w:rPr>
          <w:rFonts w:ascii="Zurich BT" w:hAnsi="Zurich BT" w:cs="Arial"/>
          <w:b w:val="0"/>
          <w:i w:val="0"/>
          <w:sz w:val="20"/>
          <w:szCs w:val="20"/>
        </w:rPr>
        <w:t xml:space="preserve">nly the courts and tribunals </w:t>
      </w:r>
      <w:r w:rsidRPr="00E369B0">
        <w:rPr>
          <w:rFonts w:ascii="Zurich BT" w:hAnsi="Zurich BT"/>
          <w:b w:val="0"/>
          <w:i w:val="0"/>
          <w:sz w:val="20"/>
          <w:szCs w:val="20"/>
        </w:rPr>
        <w:t>(including the debt recovery tribunals)</w:t>
      </w:r>
      <w:r w:rsidRPr="00E369B0">
        <w:rPr>
          <w:rFonts w:ascii="Zurich BT" w:hAnsi="Zurich BT" w:cs="Arial"/>
          <w:b w:val="0"/>
          <w:i w:val="0"/>
          <w:sz w:val="20"/>
          <w:szCs w:val="20"/>
        </w:rPr>
        <w:t xml:space="preserve"> of competent jurisdiction at the place mentioned in </w:t>
      </w:r>
      <w:r w:rsidR="008F6677">
        <w:rPr>
          <w:rFonts w:ascii="Zurich BT" w:hAnsi="Zurich BT" w:cs="Arial"/>
          <w:b w:val="0"/>
          <w:i w:val="0"/>
          <w:sz w:val="20"/>
          <w:szCs w:val="20"/>
        </w:rPr>
        <w:t>Schedule I</w:t>
      </w:r>
      <w:r w:rsidR="008F6677" w:rsidRPr="00E369B0">
        <w:rPr>
          <w:rFonts w:ascii="Zurich BT" w:hAnsi="Zurich BT" w:cs="Arial"/>
          <w:b w:val="0"/>
          <w:i w:val="0"/>
          <w:sz w:val="20"/>
          <w:szCs w:val="20"/>
        </w:rPr>
        <w:t xml:space="preserve"> </w:t>
      </w:r>
      <w:r w:rsidRPr="00E369B0">
        <w:rPr>
          <w:rFonts w:ascii="Zurich BT" w:hAnsi="Zurich BT" w:cs="Arial"/>
          <w:b w:val="0"/>
          <w:i w:val="0"/>
          <w:sz w:val="20"/>
          <w:szCs w:val="20"/>
        </w:rPr>
        <w:t>shall have exclusive jurisdiction with respect to any suit, action or any other proceedings</w:t>
      </w:r>
      <w:r w:rsidRPr="00E369B0">
        <w:rPr>
          <w:rFonts w:ascii="Zurich BT" w:hAnsi="Zurich BT" w:cs="Arial"/>
          <w:sz w:val="20"/>
          <w:szCs w:val="20"/>
        </w:rPr>
        <w:t xml:space="preserve"> </w:t>
      </w:r>
      <w:r w:rsidRPr="00D56B79">
        <w:rPr>
          <w:rFonts w:ascii="Zurich BT" w:hAnsi="Zurich BT" w:cs="Arial"/>
          <w:b w:val="0"/>
          <w:i w:val="0"/>
          <w:sz w:val="20"/>
          <w:szCs w:val="20"/>
        </w:rPr>
        <w:t>(“</w:t>
      </w:r>
      <w:r w:rsidRPr="00D56B79">
        <w:rPr>
          <w:rFonts w:ascii="Zurich Blk BT" w:hAnsi="Zurich Blk BT" w:cs="Arial"/>
          <w:b w:val="0"/>
          <w:i w:val="0"/>
          <w:sz w:val="20"/>
          <w:szCs w:val="20"/>
        </w:rPr>
        <w:t>Proceedings</w:t>
      </w:r>
      <w:r w:rsidRPr="00D56B79">
        <w:rPr>
          <w:rFonts w:ascii="Zurich BT" w:hAnsi="Zurich BT" w:cs="Arial"/>
          <w:b w:val="0"/>
          <w:i w:val="0"/>
          <w:sz w:val="20"/>
          <w:szCs w:val="20"/>
        </w:rPr>
        <w:t>”)</w:t>
      </w:r>
      <w:r w:rsidRPr="00E369B0">
        <w:rPr>
          <w:rFonts w:ascii="Zurich BT" w:hAnsi="Zurich BT" w:cs="Arial"/>
          <w:i w:val="0"/>
          <w:sz w:val="20"/>
          <w:szCs w:val="20"/>
        </w:rPr>
        <w:t xml:space="preserve"> </w:t>
      </w:r>
      <w:r w:rsidRPr="00E369B0">
        <w:rPr>
          <w:rFonts w:ascii="Zurich BT" w:hAnsi="Zurich BT" w:cs="Arial"/>
          <w:b w:val="0"/>
          <w:i w:val="0"/>
          <w:sz w:val="20"/>
          <w:szCs w:val="20"/>
        </w:rPr>
        <w:t>arising out of or in relation to this Facility Agreement. The Borrower irrevocably waives any objection, now or in future, to the jurisdiction of the courts and tribunal specified hereinbefore.</w:t>
      </w:r>
      <w:r w:rsidRPr="00E369B0">
        <w:rPr>
          <w:rFonts w:ascii="Zurich BT" w:hAnsi="Zurich BT" w:cs="Zurich BT"/>
          <w:b w:val="0"/>
          <w:i w:val="0"/>
          <w:color w:val="000000"/>
          <w:sz w:val="20"/>
          <w:szCs w:val="20"/>
        </w:rPr>
        <w:t xml:space="preserve"> </w:t>
      </w:r>
    </w:p>
    <w:p w14:paraId="1D8E60C5" w14:textId="77777777" w:rsidR="00464C29" w:rsidRPr="008D629D" w:rsidRDefault="00464C29" w:rsidP="008D629D"/>
    <w:p w14:paraId="7A232135" w14:textId="77777777" w:rsidR="0034660E" w:rsidRDefault="0034660E" w:rsidP="00CD09AF">
      <w:pPr>
        <w:pStyle w:val="Heading2"/>
        <w:keepNext w:val="0"/>
        <w:numPr>
          <w:ilvl w:val="2"/>
          <w:numId w:val="20"/>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Nothing contained in this clause shall limit any right of the Bank to, commence any Proceedings arising in relation to the Facilities or the Transaction Documents in any other court, tribunal or other appropriate forum</w:t>
      </w:r>
      <w:r w:rsidR="00F85689">
        <w:rPr>
          <w:rFonts w:ascii="Zurich BT" w:hAnsi="Zurich BT" w:cs="Zurich BT"/>
          <w:b w:val="0"/>
          <w:i w:val="0"/>
          <w:color w:val="000000"/>
          <w:sz w:val="20"/>
          <w:szCs w:val="20"/>
        </w:rPr>
        <w:t xml:space="preserve"> of</w:t>
      </w:r>
      <w:r w:rsidRPr="00E369B0">
        <w:rPr>
          <w:rFonts w:ascii="Zurich BT" w:hAnsi="Zurich BT" w:cs="Zurich BT"/>
          <w:b w:val="0"/>
          <w:i w:val="0"/>
          <w:color w:val="000000"/>
          <w:sz w:val="20"/>
          <w:szCs w:val="20"/>
        </w:rPr>
        <w:t xml:space="preserve"> competent jurisdiction and the Borrower hereby consents to that jurisdiction.</w:t>
      </w:r>
    </w:p>
    <w:p w14:paraId="30BDDE93" w14:textId="77777777" w:rsidR="00464C29" w:rsidRPr="008D629D" w:rsidRDefault="00464C29" w:rsidP="008D629D"/>
    <w:p w14:paraId="7F106BAA" w14:textId="77777777" w:rsidR="0034660E" w:rsidRPr="00E369B0" w:rsidRDefault="0034660E" w:rsidP="00CD09AF">
      <w:pPr>
        <w:pStyle w:val="Heading2"/>
        <w:keepNext w:val="0"/>
        <w:numPr>
          <w:ilvl w:val="2"/>
          <w:numId w:val="20"/>
        </w:numPr>
        <w:spacing w:before="0" w:after="0"/>
        <w:ind w:left="1134" w:hanging="567"/>
        <w:jc w:val="both"/>
        <w:rPr>
          <w:rFonts w:ascii="Zurich BT" w:hAnsi="Zurich BT" w:cs="Zurich BT"/>
          <w:b w:val="0"/>
          <w:i w:val="0"/>
          <w:color w:val="000000"/>
          <w:sz w:val="20"/>
          <w:szCs w:val="20"/>
        </w:rPr>
      </w:pPr>
      <w:r w:rsidRPr="00E369B0">
        <w:rPr>
          <w:rFonts w:ascii="Zurich BT" w:hAnsi="Zurich BT" w:cs="Zurich BT"/>
          <w:b w:val="0"/>
          <w:i w:val="0"/>
          <w:color w:val="000000"/>
          <w:sz w:val="20"/>
          <w:szCs w:val="20"/>
        </w:rPr>
        <w:t xml:space="preserve">The Transaction Documents (unless otherwise specified in any </w:t>
      </w:r>
      <w:r w:rsidR="001C504F">
        <w:rPr>
          <w:rFonts w:ascii="Zurich BT" w:hAnsi="Zurich BT" w:cs="Zurich BT"/>
          <w:b w:val="0"/>
          <w:i w:val="0"/>
          <w:color w:val="000000"/>
          <w:sz w:val="20"/>
          <w:szCs w:val="20"/>
        </w:rPr>
        <w:t xml:space="preserve">of the </w:t>
      </w:r>
      <w:r w:rsidRPr="00E369B0">
        <w:rPr>
          <w:rFonts w:ascii="Zurich BT" w:hAnsi="Zurich BT" w:cs="Zurich BT"/>
          <w:b w:val="0"/>
          <w:i w:val="0"/>
          <w:color w:val="000000"/>
          <w:sz w:val="20"/>
          <w:szCs w:val="20"/>
        </w:rPr>
        <w:t>Transaction Document</w:t>
      </w:r>
      <w:r w:rsidR="001C504F">
        <w:rPr>
          <w:rFonts w:ascii="Zurich BT" w:hAnsi="Zurich BT" w:cs="Zurich BT"/>
          <w:b w:val="0"/>
          <w:i w:val="0"/>
          <w:color w:val="000000"/>
          <w:sz w:val="20"/>
          <w:szCs w:val="20"/>
        </w:rPr>
        <w:t>s</w:t>
      </w:r>
      <w:r w:rsidRPr="00E369B0">
        <w:rPr>
          <w:rFonts w:ascii="Zurich BT" w:hAnsi="Zurich BT" w:cs="Zurich BT"/>
          <w:b w:val="0"/>
          <w:i w:val="0"/>
          <w:color w:val="000000"/>
          <w:sz w:val="20"/>
          <w:szCs w:val="20"/>
        </w:rPr>
        <w:t>) shall be governed by and construed in accordance with the laws of India.</w:t>
      </w:r>
    </w:p>
    <w:p w14:paraId="33FF56CA" w14:textId="77777777" w:rsidR="0034660E" w:rsidRPr="00E369B0" w:rsidRDefault="0034660E" w:rsidP="00783195"/>
    <w:p w14:paraId="65B14AF0" w14:textId="77777777" w:rsidR="00995C80" w:rsidRPr="00D56B79" w:rsidRDefault="00995C80" w:rsidP="00974765">
      <w:pPr>
        <w:pStyle w:val="Heading2"/>
        <w:keepNext w:val="0"/>
        <w:numPr>
          <w:ilvl w:val="2"/>
          <w:numId w:val="2"/>
        </w:numPr>
        <w:tabs>
          <w:tab w:val="clear" w:pos="0"/>
          <w:tab w:val="num" w:pos="426"/>
        </w:tabs>
        <w:spacing w:before="0" w:after="0"/>
        <w:ind w:left="426"/>
        <w:jc w:val="both"/>
        <w:rPr>
          <w:rFonts w:ascii="Zurich BT" w:hAnsi="Zurich BT" w:cs="Zurich BT"/>
          <w:sz w:val="20"/>
          <w:szCs w:val="20"/>
        </w:rPr>
      </w:pPr>
    </w:p>
    <w:p w14:paraId="5D94C4EF" w14:textId="77777777" w:rsidR="00CA7263" w:rsidRPr="00E369B0" w:rsidRDefault="002504DA">
      <w:pPr>
        <w:pStyle w:val="Default"/>
        <w:tabs>
          <w:tab w:val="left" w:pos="4051"/>
        </w:tabs>
        <w:ind w:right="4206"/>
        <w:jc w:val="both"/>
        <w:rPr>
          <w:rFonts w:ascii="Zurich BT" w:hAnsi="Zurich BT" w:cs="Zurich BT"/>
          <w:i/>
          <w:sz w:val="20"/>
          <w:szCs w:val="20"/>
        </w:rPr>
      </w:pPr>
      <w:r>
        <w:rPr>
          <w:rFonts w:ascii="Zurich BT" w:hAnsi="Zurich BT" w:cs="Zurich BT"/>
          <w:sz w:val="20"/>
          <w:szCs w:val="20"/>
        </w:rPr>
        <w:t xml:space="preserve"> </w:t>
      </w:r>
    </w:p>
    <w:p w14:paraId="2F53E64F" w14:textId="77777777" w:rsidR="00BD4FD6" w:rsidRPr="00E369B0" w:rsidRDefault="00BD4FD6">
      <w:pPr>
        <w:pStyle w:val="BodyText3"/>
        <w:tabs>
          <w:tab w:val="left" w:pos="1260"/>
          <w:tab w:val="left" w:pos="4051"/>
        </w:tabs>
        <w:rPr>
          <w:sz w:val="20"/>
          <w:szCs w:val="20"/>
        </w:rPr>
      </w:pPr>
    </w:p>
    <w:p w14:paraId="40B7243D" w14:textId="77777777" w:rsidR="00BD4FD6" w:rsidRPr="00E369B0" w:rsidRDefault="00BD4FD6">
      <w:pPr>
        <w:pStyle w:val="Default"/>
        <w:pageBreakBefore/>
        <w:jc w:val="center"/>
        <w:rPr>
          <w:rFonts w:ascii="Zurich Blk BT" w:hAnsi="Zurich Blk BT" w:cs="Zurich Blk BT"/>
          <w:bCs/>
          <w:sz w:val="20"/>
          <w:szCs w:val="20"/>
        </w:rPr>
      </w:pPr>
    </w:p>
    <w:p w14:paraId="4CF61333" w14:textId="77777777" w:rsidR="00BD4FD6" w:rsidRPr="00E369B0" w:rsidRDefault="00BD4FD6">
      <w:pPr>
        <w:pStyle w:val="Default"/>
        <w:jc w:val="center"/>
        <w:rPr>
          <w:rFonts w:ascii="Zurich Blk BT" w:hAnsi="Zurich Blk BT" w:cs="Zurich Blk BT"/>
          <w:bCs/>
          <w:sz w:val="20"/>
          <w:szCs w:val="20"/>
        </w:rPr>
      </w:pPr>
    </w:p>
    <w:p w14:paraId="174B599B" w14:textId="77777777" w:rsidR="00BD4FD6" w:rsidRPr="00E369B0" w:rsidRDefault="00BD4FD6">
      <w:pPr>
        <w:pStyle w:val="Default"/>
        <w:jc w:val="center"/>
        <w:rPr>
          <w:rFonts w:ascii="Zurich BT" w:hAnsi="Zurich BT" w:cs="Zurich BT"/>
          <w:bCs/>
          <w:sz w:val="20"/>
          <w:szCs w:val="20"/>
        </w:rPr>
      </w:pPr>
      <w:r w:rsidRPr="00E369B0">
        <w:rPr>
          <w:rFonts w:ascii="Zurich Blk BT" w:hAnsi="Zurich Blk BT" w:cs="Zurich Blk BT"/>
          <w:bCs/>
          <w:sz w:val="20"/>
          <w:szCs w:val="20"/>
        </w:rPr>
        <w:t xml:space="preserve">SCHEDULE </w:t>
      </w:r>
      <w:r w:rsidR="00C72DCC">
        <w:rPr>
          <w:rFonts w:ascii="Zurich Blk BT" w:hAnsi="Zurich Blk BT" w:cs="Zurich Blk BT"/>
          <w:bCs/>
          <w:sz w:val="20"/>
          <w:szCs w:val="20"/>
        </w:rPr>
        <w:t>I</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5D793B" w14:paraId="2084769B" w14:textId="77777777" w:rsidTr="00783195">
        <w:trPr>
          <w:trHeight w:val="602"/>
        </w:trPr>
        <w:tc>
          <w:tcPr>
            <w:tcW w:w="2059" w:type="dxa"/>
            <w:shd w:val="clear" w:color="auto" w:fill="D9D9D9"/>
            <w:vAlign w:val="center"/>
          </w:tcPr>
          <w:p w14:paraId="40B94D20" w14:textId="77777777" w:rsidR="005D793B" w:rsidRPr="00C363AE" w:rsidRDefault="005D793B">
            <w:pPr>
              <w:jc w:val="center"/>
              <w:rPr>
                <w:rFonts w:ascii="Zurich Blk BT" w:hAnsi="Zurich Blk BT"/>
                <w:sz w:val="20"/>
                <w:szCs w:val="20"/>
              </w:rPr>
            </w:pPr>
            <w:r w:rsidRPr="00C363AE">
              <w:rPr>
                <w:rFonts w:ascii="Zurich Blk BT" w:hAnsi="Zurich Blk BT"/>
                <w:sz w:val="20"/>
                <w:szCs w:val="20"/>
              </w:rPr>
              <w:t>Date</w:t>
            </w:r>
            <w:r>
              <w:rPr>
                <w:rFonts w:ascii="Zurich Blk BT" w:hAnsi="Zurich Blk BT"/>
                <w:sz w:val="20"/>
                <w:szCs w:val="20"/>
              </w:rPr>
              <w:t xml:space="preserve"> of Execution</w:t>
            </w:r>
          </w:p>
        </w:tc>
        <w:tc>
          <w:tcPr>
            <w:tcW w:w="7466" w:type="dxa"/>
            <w:shd w:val="clear" w:color="auto" w:fill="auto"/>
            <w:vAlign w:val="center"/>
          </w:tcPr>
          <w:p w14:paraId="1FD098D9" w14:textId="77777777" w:rsidR="005D793B" w:rsidRPr="00C363AE" w:rsidRDefault="005D793B">
            <w:pPr>
              <w:rPr>
                <w:rFonts w:ascii="Zurich BT" w:hAnsi="Zurich BT"/>
                <w:sz w:val="20"/>
                <w:szCs w:val="20"/>
              </w:rPr>
            </w:pPr>
          </w:p>
        </w:tc>
      </w:tr>
      <w:tr w:rsidR="005D793B" w14:paraId="4AA8762D" w14:textId="77777777" w:rsidTr="00783195">
        <w:trPr>
          <w:trHeight w:val="70"/>
        </w:trPr>
        <w:tc>
          <w:tcPr>
            <w:tcW w:w="2059" w:type="dxa"/>
            <w:shd w:val="clear" w:color="auto" w:fill="D9D9D9"/>
            <w:vAlign w:val="center"/>
          </w:tcPr>
          <w:p w14:paraId="14C6CD83"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Place Of Execution</w:t>
            </w:r>
          </w:p>
        </w:tc>
        <w:tc>
          <w:tcPr>
            <w:tcW w:w="7466" w:type="dxa"/>
            <w:shd w:val="clear" w:color="auto" w:fill="auto"/>
            <w:vAlign w:val="center"/>
          </w:tcPr>
          <w:p w14:paraId="29C6CCB8" w14:textId="77777777" w:rsidR="005D793B" w:rsidRPr="00C363AE" w:rsidRDefault="005D793B" w:rsidP="00974765">
            <w:pPr>
              <w:rPr>
                <w:rFonts w:ascii="Zurich BT" w:hAnsi="Zurich BT"/>
                <w:sz w:val="20"/>
                <w:szCs w:val="20"/>
              </w:rPr>
            </w:pPr>
          </w:p>
        </w:tc>
      </w:tr>
      <w:tr w:rsidR="005D793B" w14:paraId="23DC3CF0" w14:textId="77777777" w:rsidTr="00783195">
        <w:trPr>
          <w:trHeight w:val="1583"/>
        </w:trPr>
        <w:tc>
          <w:tcPr>
            <w:tcW w:w="2059" w:type="dxa"/>
            <w:shd w:val="clear" w:color="auto" w:fill="D9D9D9"/>
            <w:vAlign w:val="center"/>
          </w:tcPr>
          <w:p w14:paraId="3BCA7331"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Borrower’s Details</w:t>
            </w:r>
          </w:p>
        </w:tc>
        <w:tc>
          <w:tcPr>
            <w:tcW w:w="7466" w:type="dxa"/>
            <w:shd w:val="clear" w:color="auto" w:fill="auto"/>
            <w:vAlign w:val="center"/>
          </w:tcPr>
          <w:p w14:paraId="60B1E648" w14:textId="77777777" w:rsidR="005D793B" w:rsidRPr="00C363AE" w:rsidRDefault="005D793B" w:rsidP="00974765">
            <w:pPr>
              <w:rPr>
                <w:rFonts w:ascii="Zurich BT" w:hAnsi="Zurich BT"/>
                <w:sz w:val="20"/>
                <w:szCs w:val="20"/>
              </w:rPr>
            </w:pPr>
            <w:r w:rsidRPr="00C363AE">
              <w:rPr>
                <w:rFonts w:ascii="Zurich BT" w:hAnsi="Zurich BT"/>
                <w:sz w:val="20"/>
                <w:szCs w:val="20"/>
              </w:rPr>
              <w:t>_______________________________________________________________, a company within the meaning of the Companies Act, 2013 and having its registered office at __________________________</w:t>
            </w:r>
            <w:r>
              <w:rPr>
                <w:rFonts w:ascii="Zurich BT" w:hAnsi="Zurich BT"/>
                <w:sz w:val="20"/>
                <w:szCs w:val="20"/>
              </w:rPr>
              <w:t xml:space="preserve">_________________________ </w:t>
            </w:r>
            <w:r w:rsidRPr="00C363AE">
              <w:rPr>
                <w:rFonts w:ascii="Zurich BT" w:hAnsi="Zurich BT"/>
                <w:sz w:val="20"/>
                <w:szCs w:val="20"/>
              </w:rPr>
              <w:t>and corporate office at ____________________________________________</w:t>
            </w:r>
            <w:r>
              <w:rPr>
                <w:rFonts w:ascii="Zurich BT" w:hAnsi="Zurich BT"/>
                <w:sz w:val="20"/>
                <w:szCs w:val="20"/>
              </w:rPr>
              <w:t>___</w:t>
            </w:r>
            <w:r w:rsidR="0095553B">
              <w:rPr>
                <w:rFonts w:ascii="Zurich BT" w:hAnsi="Zurich BT"/>
                <w:sz w:val="20"/>
                <w:szCs w:val="20"/>
              </w:rPr>
              <w:t xml:space="preserve"> (“</w:t>
            </w:r>
            <w:r w:rsidR="0095553B" w:rsidRPr="008D629D">
              <w:rPr>
                <w:rFonts w:ascii="Zurich Blk BT" w:hAnsi="Zurich Blk BT"/>
                <w:sz w:val="20"/>
                <w:szCs w:val="20"/>
              </w:rPr>
              <w:t>Borrower</w:t>
            </w:r>
            <w:r w:rsidR="0095553B">
              <w:rPr>
                <w:rFonts w:ascii="Zurich BT" w:hAnsi="Zurich BT"/>
                <w:sz w:val="20"/>
                <w:szCs w:val="20"/>
              </w:rPr>
              <w:t>”)</w:t>
            </w:r>
          </w:p>
        </w:tc>
      </w:tr>
      <w:tr w:rsidR="005D793B" w14:paraId="4991AA6B" w14:textId="77777777" w:rsidTr="00783195">
        <w:trPr>
          <w:trHeight w:val="917"/>
        </w:trPr>
        <w:tc>
          <w:tcPr>
            <w:tcW w:w="2059" w:type="dxa"/>
            <w:shd w:val="clear" w:color="auto" w:fill="D9D9D9"/>
            <w:vAlign w:val="center"/>
          </w:tcPr>
          <w:p w14:paraId="531A826D" w14:textId="77777777" w:rsidR="005D793B" w:rsidRPr="00C363AE" w:rsidRDefault="005D793B" w:rsidP="00783195">
            <w:pPr>
              <w:jc w:val="center"/>
              <w:rPr>
                <w:rFonts w:ascii="Zurich Blk BT" w:hAnsi="Zurich Blk BT"/>
                <w:sz w:val="20"/>
                <w:szCs w:val="20"/>
              </w:rPr>
            </w:pPr>
            <w:r w:rsidRPr="000F46D2">
              <w:rPr>
                <w:rFonts w:ascii="Zurich Blk BT" w:hAnsi="Zurich Blk BT"/>
                <w:sz w:val="20"/>
                <w:szCs w:val="20"/>
              </w:rPr>
              <w:t xml:space="preserve">Details </w:t>
            </w:r>
            <w:r>
              <w:rPr>
                <w:rFonts w:ascii="Zurich Blk BT" w:hAnsi="Zurich Blk BT"/>
                <w:sz w:val="20"/>
                <w:szCs w:val="20"/>
              </w:rPr>
              <w:t>o</w:t>
            </w:r>
            <w:r w:rsidRPr="000F46D2">
              <w:rPr>
                <w:rFonts w:ascii="Zurich Blk BT" w:hAnsi="Zurich Blk BT"/>
                <w:sz w:val="20"/>
                <w:szCs w:val="20"/>
              </w:rPr>
              <w:t>f Branch o</w:t>
            </w:r>
            <w:r w:rsidRPr="00C363AE">
              <w:rPr>
                <w:rFonts w:ascii="Zurich Blk BT" w:hAnsi="Zurich Blk BT"/>
                <w:sz w:val="20"/>
                <w:szCs w:val="20"/>
              </w:rPr>
              <w:t>r Office Address</w:t>
            </w:r>
          </w:p>
        </w:tc>
        <w:tc>
          <w:tcPr>
            <w:tcW w:w="7466" w:type="dxa"/>
            <w:shd w:val="clear" w:color="auto" w:fill="auto"/>
            <w:vAlign w:val="center"/>
          </w:tcPr>
          <w:p w14:paraId="3B0A7520" w14:textId="77777777" w:rsidR="005D793B" w:rsidRPr="00BB7714" w:rsidRDefault="005D793B" w:rsidP="00974765">
            <w:pPr>
              <w:ind w:right="602"/>
              <w:rPr>
                <w:rFonts w:ascii="Zurich BT" w:hAnsi="Zurich BT"/>
                <w:sz w:val="20"/>
                <w:szCs w:val="20"/>
              </w:rPr>
            </w:pPr>
            <w:r w:rsidRPr="00BB7714">
              <w:rPr>
                <w:rFonts w:ascii="Zurich BT" w:hAnsi="Zurich BT"/>
                <w:sz w:val="20"/>
                <w:szCs w:val="20"/>
              </w:rPr>
              <w:t xml:space="preserve">Attention: </w:t>
            </w:r>
          </w:p>
          <w:p w14:paraId="1B3C2B30" w14:textId="77777777" w:rsidR="005D793B" w:rsidRPr="00BB7714" w:rsidRDefault="005D793B">
            <w:pPr>
              <w:ind w:right="602"/>
              <w:rPr>
                <w:rFonts w:ascii="Zurich BT" w:hAnsi="Zurich BT"/>
                <w:sz w:val="20"/>
                <w:szCs w:val="20"/>
              </w:rPr>
            </w:pPr>
            <w:r w:rsidRPr="00BB7714">
              <w:rPr>
                <w:rFonts w:ascii="Zurich BT" w:hAnsi="Zurich BT"/>
                <w:sz w:val="20"/>
                <w:szCs w:val="20"/>
              </w:rPr>
              <w:t xml:space="preserve">Address: </w:t>
            </w:r>
          </w:p>
          <w:p w14:paraId="6E518CC1" w14:textId="4C417EB2" w:rsidR="005D793B" w:rsidRPr="00C363AE" w:rsidRDefault="005D793B">
            <w:pPr>
              <w:ind w:right="602"/>
              <w:rPr>
                <w:rFonts w:ascii="Zurich BT" w:hAnsi="Zurich BT"/>
                <w:sz w:val="20"/>
                <w:szCs w:val="20"/>
              </w:rPr>
            </w:pPr>
            <w:r w:rsidRPr="00BB7714">
              <w:rPr>
                <w:rFonts w:ascii="Zurich BT" w:hAnsi="Zurich BT"/>
                <w:sz w:val="20"/>
                <w:szCs w:val="20"/>
              </w:rPr>
              <w:t xml:space="preserve">Email </w:t>
            </w:r>
            <w:r w:rsidR="00230892">
              <w:rPr>
                <w:rFonts w:ascii="Zurich BT" w:hAnsi="Zurich BT"/>
                <w:sz w:val="20"/>
                <w:szCs w:val="20"/>
              </w:rPr>
              <w:t>ID</w:t>
            </w:r>
            <w:r w:rsidRPr="00BB7714">
              <w:rPr>
                <w:rFonts w:ascii="Zurich BT" w:hAnsi="Zurich BT"/>
                <w:sz w:val="20"/>
                <w:szCs w:val="20"/>
              </w:rPr>
              <w:t>:</w:t>
            </w:r>
          </w:p>
        </w:tc>
      </w:tr>
      <w:tr w:rsidR="005D793B" w14:paraId="45A67041" w14:textId="77777777" w:rsidTr="00783195">
        <w:trPr>
          <w:trHeight w:val="980"/>
        </w:trPr>
        <w:tc>
          <w:tcPr>
            <w:tcW w:w="2059" w:type="dxa"/>
            <w:shd w:val="clear" w:color="auto" w:fill="D9D9D9"/>
            <w:vAlign w:val="center"/>
          </w:tcPr>
          <w:p w14:paraId="7443B0B2" w14:textId="07A63D99" w:rsidR="005D793B" w:rsidRPr="00C363AE" w:rsidRDefault="005D793B">
            <w:pPr>
              <w:jc w:val="center"/>
              <w:rPr>
                <w:rFonts w:ascii="Zurich Blk BT" w:hAnsi="Zurich Blk BT"/>
                <w:sz w:val="20"/>
                <w:szCs w:val="20"/>
              </w:rPr>
            </w:pPr>
            <w:r w:rsidRPr="00C363AE">
              <w:rPr>
                <w:rFonts w:ascii="Zurich Blk BT" w:hAnsi="Zurich Blk BT"/>
                <w:sz w:val="20"/>
                <w:szCs w:val="20"/>
              </w:rPr>
              <w:t xml:space="preserve">Notice </w:t>
            </w:r>
            <w:r w:rsidR="0084536D">
              <w:rPr>
                <w:rFonts w:ascii="Zurich Blk BT" w:hAnsi="Zurich Blk BT"/>
                <w:sz w:val="20"/>
                <w:szCs w:val="20"/>
              </w:rPr>
              <w:t xml:space="preserve">details of </w:t>
            </w:r>
            <w:r w:rsidR="004F66A4">
              <w:rPr>
                <w:rFonts w:ascii="Zurich Blk BT" w:hAnsi="Zurich Blk BT"/>
                <w:sz w:val="20"/>
                <w:szCs w:val="20"/>
              </w:rPr>
              <w:t xml:space="preserve">the </w:t>
            </w:r>
            <w:r w:rsidRPr="00C363AE">
              <w:rPr>
                <w:rFonts w:ascii="Zurich Blk BT" w:hAnsi="Zurich Blk BT"/>
                <w:sz w:val="20"/>
                <w:szCs w:val="20"/>
              </w:rPr>
              <w:t>Bank</w:t>
            </w:r>
          </w:p>
        </w:tc>
        <w:tc>
          <w:tcPr>
            <w:tcW w:w="7466" w:type="dxa"/>
            <w:shd w:val="clear" w:color="auto" w:fill="auto"/>
            <w:vAlign w:val="center"/>
          </w:tcPr>
          <w:p w14:paraId="63DE9718" w14:textId="77777777" w:rsidR="005D793B" w:rsidRPr="00BB7714" w:rsidRDefault="005D793B" w:rsidP="00974765">
            <w:pPr>
              <w:ind w:right="602"/>
              <w:rPr>
                <w:rFonts w:ascii="Zurich BT" w:hAnsi="Zurich BT"/>
                <w:sz w:val="20"/>
                <w:szCs w:val="20"/>
              </w:rPr>
            </w:pPr>
            <w:r w:rsidRPr="00BB7714">
              <w:rPr>
                <w:rFonts w:ascii="Zurich BT" w:hAnsi="Zurich BT"/>
                <w:sz w:val="20"/>
                <w:szCs w:val="20"/>
              </w:rPr>
              <w:t xml:space="preserve">Attention: </w:t>
            </w:r>
          </w:p>
          <w:p w14:paraId="6D576C6D" w14:textId="77777777" w:rsidR="005D793B" w:rsidRPr="00BB7714" w:rsidRDefault="005D793B">
            <w:pPr>
              <w:ind w:right="602"/>
              <w:rPr>
                <w:rFonts w:ascii="Zurich BT" w:hAnsi="Zurich BT"/>
                <w:sz w:val="20"/>
                <w:szCs w:val="20"/>
              </w:rPr>
            </w:pPr>
            <w:r w:rsidRPr="00BB7714">
              <w:rPr>
                <w:rFonts w:ascii="Zurich BT" w:hAnsi="Zurich BT"/>
                <w:sz w:val="20"/>
                <w:szCs w:val="20"/>
              </w:rPr>
              <w:t xml:space="preserve">Address: </w:t>
            </w:r>
          </w:p>
          <w:p w14:paraId="4DE78357" w14:textId="0F95BC46" w:rsidR="005D793B" w:rsidRPr="00C363AE" w:rsidRDefault="005D793B">
            <w:pPr>
              <w:ind w:right="602"/>
              <w:rPr>
                <w:rFonts w:ascii="Zurich BT" w:hAnsi="Zurich BT"/>
                <w:sz w:val="20"/>
                <w:szCs w:val="20"/>
              </w:rPr>
            </w:pPr>
            <w:r w:rsidRPr="00BB7714">
              <w:rPr>
                <w:rFonts w:ascii="Zurich BT" w:hAnsi="Zurich BT"/>
                <w:sz w:val="20"/>
                <w:szCs w:val="20"/>
              </w:rPr>
              <w:t xml:space="preserve">Email </w:t>
            </w:r>
            <w:r w:rsidR="00230892">
              <w:rPr>
                <w:rFonts w:ascii="Zurich BT" w:hAnsi="Zurich BT"/>
                <w:sz w:val="20"/>
                <w:szCs w:val="20"/>
              </w:rPr>
              <w:t>ID</w:t>
            </w:r>
            <w:r w:rsidRPr="00BB7714">
              <w:rPr>
                <w:rFonts w:ascii="Zurich BT" w:hAnsi="Zurich BT"/>
                <w:sz w:val="20"/>
                <w:szCs w:val="20"/>
              </w:rPr>
              <w:t>:</w:t>
            </w:r>
          </w:p>
        </w:tc>
      </w:tr>
      <w:tr w:rsidR="005D793B" w14:paraId="4F8F7D44" w14:textId="77777777" w:rsidTr="00783195">
        <w:trPr>
          <w:trHeight w:val="890"/>
        </w:trPr>
        <w:tc>
          <w:tcPr>
            <w:tcW w:w="2059" w:type="dxa"/>
            <w:shd w:val="clear" w:color="auto" w:fill="D9D9D9"/>
            <w:vAlign w:val="center"/>
          </w:tcPr>
          <w:p w14:paraId="1D2D4AAD" w14:textId="7E648AEA" w:rsidR="005D793B" w:rsidRPr="00C363AE" w:rsidRDefault="005D793B">
            <w:pPr>
              <w:jc w:val="center"/>
              <w:rPr>
                <w:rFonts w:ascii="Zurich Blk BT" w:hAnsi="Zurich Blk BT"/>
                <w:sz w:val="20"/>
                <w:szCs w:val="20"/>
              </w:rPr>
            </w:pPr>
            <w:r w:rsidRPr="00C363AE">
              <w:rPr>
                <w:rFonts w:ascii="Zurich Blk BT" w:hAnsi="Zurich Blk BT"/>
                <w:sz w:val="20"/>
                <w:szCs w:val="20"/>
              </w:rPr>
              <w:t xml:space="preserve">Notice </w:t>
            </w:r>
            <w:r w:rsidR="0084536D">
              <w:rPr>
                <w:rFonts w:ascii="Zurich Blk BT" w:hAnsi="Zurich Blk BT"/>
                <w:sz w:val="20"/>
                <w:szCs w:val="20"/>
              </w:rPr>
              <w:t xml:space="preserve">details of </w:t>
            </w:r>
            <w:r w:rsidRPr="00C363AE">
              <w:rPr>
                <w:rFonts w:ascii="Zurich Blk BT" w:hAnsi="Zurich Blk BT"/>
                <w:sz w:val="20"/>
                <w:szCs w:val="20"/>
              </w:rPr>
              <w:t>Borrower</w:t>
            </w:r>
            <w:r w:rsidR="00230892">
              <w:rPr>
                <w:rStyle w:val="FootnoteReference"/>
                <w:rFonts w:ascii="Zurich Blk BT" w:hAnsi="Zurich Blk BT"/>
                <w:sz w:val="20"/>
                <w:szCs w:val="20"/>
              </w:rPr>
              <w:footnoteReference w:id="2"/>
            </w:r>
          </w:p>
        </w:tc>
        <w:tc>
          <w:tcPr>
            <w:tcW w:w="7466" w:type="dxa"/>
            <w:shd w:val="clear" w:color="auto" w:fill="auto"/>
            <w:vAlign w:val="center"/>
          </w:tcPr>
          <w:p w14:paraId="6D969940" w14:textId="272E3517" w:rsidR="005D793B" w:rsidRPr="00C363AE" w:rsidRDefault="005D793B" w:rsidP="00974765">
            <w:pPr>
              <w:ind w:right="602"/>
              <w:rPr>
                <w:rFonts w:ascii="Zurich BT" w:hAnsi="Zurich BT"/>
                <w:sz w:val="20"/>
                <w:szCs w:val="20"/>
              </w:rPr>
            </w:pPr>
            <w:r w:rsidRPr="00C363AE">
              <w:rPr>
                <w:rFonts w:ascii="Zurich BT" w:hAnsi="Zurich BT"/>
                <w:sz w:val="20"/>
                <w:szCs w:val="20"/>
              </w:rPr>
              <w:t>Attention</w:t>
            </w:r>
            <w:r w:rsidR="00230892">
              <w:rPr>
                <w:rFonts w:ascii="Zurich BT" w:hAnsi="Zurich BT"/>
                <w:sz w:val="20"/>
                <w:szCs w:val="20"/>
              </w:rPr>
              <w:t>:</w:t>
            </w:r>
          </w:p>
          <w:p w14:paraId="45821440" w14:textId="77777777" w:rsidR="005D793B" w:rsidRPr="00C363AE" w:rsidRDefault="005D793B">
            <w:pPr>
              <w:ind w:right="602"/>
              <w:rPr>
                <w:rFonts w:ascii="Zurich BT" w:hAnsi="Zurich BT"/>
                <w:sz w:val="20"/>
                <w:szCs w:val="20"/>
              </w:rPr>
            </w:pPr>
            <w:r w:rsidRPr="00C363AE">
              <w:rPr>
                <w:rFonts w:ascii="Zurich BT" w:hAnsi="Zurich BT"/>
                <w:sz w:val="20"/>
                <w:szCs w:val="20"/>
              </w:rPr>
              <w:t xml:space="preserve">Address: </w:t>
            </w:r>
          </w:p>
          <w:p w14:paraId="2A4FB996" w14:textId="32B78900" w:rsidR="005D793B" w:rsidRPr="00C363AE" w:rsidRDefault="005D793B" w:rsidP="00FF759C">
            <w:pPr>
              <w:ind w:right="602"/>
              <w:rPr>
                <w:rFonts w:ascii="Zurich BT" w:hAnsi="Zurich BT"/>
                <w:sz w:val="20"/>
                <w:szCs w:val="20"/>
              </w:rPr>
            </w:pPr>
            <w:r w:rsidRPr="00C363AE">
              <w:rPr>
                <w:rFonts w:ascii="Zurich BT" w:hAnsi="Zurich BT"/>
                <w:sz w:val="20"/>
                <w:szCs w:val="20"/>
              </w:rPr>
              <w:t xml:space="preserve">Email </w:t>
            </w:r>
            <w:r w:rsidR="00230892">
              <w:rPr>
                <w:rFonts w:ascii="Zurich BT" w:hAnsi="Zurich BT"/>
                <w:sz w:val="20"/>
                <w:szCs w:val="20"/>
              </w:rPr>
              <w:t>ID:</w:t>
            </w:r>
          </w:p>
        </w:tc>
      </w:tr>
      <w:tr w:rsidR="005D793B" w14:paraId="3D88A8C1" w14:textId="77777777" w:rsidTr="00783195">
        <w:trPr>
          <w:trHeight w:val="998"/>
        </w:trPr>
        <w:tc>
          <w:tcPr>
            <w:tcW w:w="2059" w:type="dxa"/>
            <w:shd w:val="clear" w:color="auto" w:fill="D9D9D9"/>
            <w:vAlign w:val="center"/>
          </w:tcPr>
          <w:p w14:paraId="4EC5885F" w14:textId="77777777" w:rsidR="005D793B" w:rsidRDefault="005D793B" w:rsidP="00783195">
            <w:pPr>
              <w:jc w:val="center"/>
              <w:rPr>
                <w:rFonts w:ascii="Zurich Blk BT" w:hAnsi="Zurich Blk BT" w:cs="Zurich Blk BT"/>
                <w:sz w:val="20"/>
                <w:szCs w:val="20"/>
              </w:rPr>
            </w:pPr>
            <w:r w:rsidRPr="00E369B0">
              <w:rPr>
                <w:rFonts w:ascii="Zurich Blk BT" w:hAnsi="Zurich Blk BT" w:cs="Zurich Blk BT"/>
                <w:sz w:val="20"/>
                <w:szCs w:val="20"/>
              </w:rPr>
              <w:t>Description of the Facilities</w:t>
            </w:r>
          </w:p>
          <w:p w14:paraId="0B0D8938" w14:textId="77777777" w:rsidR="005D793B" w:rsidRPr="00C363AE" w:rsidRDefault="005D793B" w:rsidP="00974765">
            <w:pPr>
              <w:jc w:val="center"/>
              <w:rPr>
                <w:rFonts w:ascii="Zurich Blk BT" w:hAnsi="Zurich Blk BT" w:cs="Zurich Blk BT"/>
                <w:sz w:val="20"/>
                <w:szCs w:val="20"/>
              </w:rPr>
            </w:pPr>
            <w:r>
              <w:rPr>
                <w:rFonts w:ascii="Zurich Blk BT" w:hAnsi="Zurich Blk BT" w:cs="Zurich Blk BT"/>
                <w:sz w:val="20"/>
                <w:szCs w:val="20"/>
              </w:rPr>
              <w:t xml:space="preserve">(INR in </w:t>
            </w:r>
            <w:proofErr w:type="spellStart"/>
            <w:r>
              <w:rPr>
                <w:rFonts w:ascii="Zurich Blk BT" w:hAnsi="Zurich Blk BT" w:cs="Zurich Blk BT"/>
                <w:sz w:val="20"/>
                <w:szCs w:val="20"/>
              </w:rPr>
              <w:t>m</w:t>
            </w:r>
            <w:r w:rsidRPr="00E369B0">
              <w:rPr>
                <w:rFonts w:ascii="Zurich Blk BT" w:hAnsi="Zurich Blk BT" w:cs="Zurich Blk BT"/>
                <w:sz w:val="20"/>
                <w:szCs w:val="20"/>
              </w:rPr>
              <w:t>n</w:t>
            </w:r>
            <w:proofErr w:type="spellEnd"/>
            <w:r w:rsidRPr="00E369B0">
              <w:rPr>
                <w:rFonts w:ascii="Zurich Blk BT" w:hAnsi="Zurich Blk BT" w:cs="Zurich Blk BT"/>
                <w:sz w:val="20"/>
                <w:szCs w:val="20"/>
              </w:rPr>
              <w:t>)</w:t>
            </w:r>
          </w:p>
        </w:tc>
        <w:tc>
          <w:tcPr>
            <w:tcW w:w="7466" w:type="dxa"/>
            <w:shd w:val="clear" w:color="auto" w:fill="auto"/>
            <w:vAlign w:val="center"/>
          </w:tcPr>
          <w:p w14:paraId="2155E19E" w14:textId="77777777" w:rsidR="005D793B" w:rsidRPr="00E369B0" w:rsidRDefault="00DB0497">
            <w:pPr>
              <w:jc w:val="both"/>
              <w:rPr>
                <w:rFonts w:ascii="Zurich BT" w:hAnsi="Zurich BT" w:cs="Zurich BT"/>
                <w:sz w:val="20"/>
                <w:szCs w:val="20"/>
              </w:rPr>
            </w:pPr>
            <w:r>
              <w:rPr>
                <w:rFonts w:ascii="Zurich BT" w:hAnsi="Zurich BT" w:cs="Zurich BT"/>
                <w:sz w:val="20"/>
                <w:szCs w:val="20"/>
              </w:rPr>
              <w:t>Overall Limit</w:t>
            </w:r>
            <w:r w:rsidR="005D793B" w:rsidRPr="00E369B0">
              <w:rPr>
                <w:rFonts w:ascii="Zurich BT" w:hAnsi="Zurich BT" w:cs="Zurich BT"/>
                <w:sz w:val="20"/>
                <w:szCs w:val="20"/>
              </w:rPr>
              <w:t>:</w:t>
            </w:r>
          </w:p>
          <w:p w14:paraId="76BD2DAE" w14:textId="77777777" w:rsidR="005D793B" w:rsidRPr="00E369B0" w:rsidRDefault="00DB0497">
            <w:pPr>
              <w:jc w:val="both"/>
              <w:rPr>
                <w:rFonts w:ascii="Zurich BT" w:hAnsi="Zurich BT" w:cs="Zurich BT"/>
                <w:sz w:val="20"/>
                <w:szCs w:val="20"/>
              </w:rPr>
            </w:pPr>
            <w:r>
              <w:rPr>
                <w:rFonts w:ascii="Zurich BT" w:hAnsi="Zurich BT" w:cs="Zurich BT"/>
                <w:sz w:val="20"/>
                <w:szCs w:val="20"/>
              </w:rPr>
              <w:t>Fund Based</w:t>
            </w:r>
            <w:r w:rsidR="005D793B" w:rsidRPr="00E369B0">
              <w:rPr>
                <w:rFonts w:ascii="Zurich BT" w:hAnsi="Zurich BT" w:cs="Zurich BT"/>
                <w:sz w:val="20"/>
                <w:szCs w:val="20"/>
              </w:rPr>
              <w:t>:</w:t>
            </w:r>
          </w:p>
          <w:p w14:paraId="528E70C2" w14:textId="77777777" w:rsidR="005D793B" w:rsidRPr="00C363AE" w:rsidRDefault="00DB0497">
            <w:pPr>
              <w:jc w:val="both"/>
              <w:rPr>
                <w:rFonts w:ascii="Zurich Blk BT" w:hAnsi="Zurich Blk BT" w:cs="Zurich Blk BT"/>
                <w:sz w:val="20"/>
                <w:szCs w:val="20"/>
              </w:rPr>
            </w:pPr>
            <w:proofErr w:type="spellStart"/>
            <w:r>
              <w:rPr>
                <w:rFonts w:ascii="Zurich BT" w:hAnsi="Zurich BT" w:cs="Zurich BT"/>
                <w:sz w:val="20"/>
                <w:szCs w:val="20"/>
              </w:rPr>
              <w:t>Non Fund</w:t>
            </w:r>
            <w:proofErr w:type="spellEnd"/>
            <w:r>
              <w:rPr>
                <w:rFonts w:ascii="Zurich BT" w:hAnsi="Zurich BT" w:cs="Zurich BT"/>
                <w:sz w:val="20"/>
                <w:szCs w:val="20"/>
              </w:rPr>
              <w:t xml:space="preserve"> Based</w:t>
            </w:r>
            <w:r w:rsidR="005D793B" w:rsidRPr="00E369B0">
              <w:rPr>
                <w:rFonts w:ascii="Zurich BT" w:hAnsi="Zurich BT" w:cs="Zurich BT"/>
                <w:sz w:val="20"/>
                <w:szCs w:val="20"/>
              </w:rPr>
              <w:t>:</w:t>
            </w:r>
          </w:p>
        </w:tc>
      </w:tr>
      <w:tr w:rsidR="005D793B" w14:paraId="0A3692D8" w14:textId="77777777" w:rsidTr="00783195">
        <w:trPr>
          <w:trHeight w:val="800"/>
        </w:trPr>
        <w:tc>
          <w:tcPr>
            <w:tcW w:w="2059" w:type="dxa"/>
            <w:shd w:val="clear" w:color="auto" w:fill="D9D9D9"/>
            <w:vAlign w:val="center"/>
          </w:tcPr>
          <w:p w14:paraId="3EBECBA1"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CAL Details</w:t>
            </w:r>
          </w:p>
        </w:tc>
        <w:tc>
          <w:tcPr>
            <w:tcW w:w="7466" w:type="dxa"/>
            <w:shd w:val="clear" w:color="auto" w:fill="auto"/>
            <w:vAlign w:val="center"/>
          </w:tcPr>
          <w:p w14:paraId="3896BF53" w14:textId="77777777" w:rsidR="005D793B" w:rsidRPr="00C363AE" w:rsidRDefault="005D793B" w:rsidP="00974765">
            <w:pPr>
              <w:jc w:val="both"/>
              <w:rPr>
                <w:rFonts w:ascii="Zurich BT" w:hAnsi="Zurich BT"/>
                <w:sz w:val="20"/>
                <w:szCs w:val="20"/>
              </w:rPr>
            </w:pPr>
            <w:r w:rsidRPr="00C363AE">
              <w:rPr>
                <w:rFonts w:ascii="Zurich BT" w:hAnsi="Zurich BT"/>
                <w:sz w:val="20"/>
                <w:szCs w:val="20"/>
              </w:rPr>
              <w:t xml:space="preserve">The CAL dated the ____ day of _______, 20___ issued by </w:t>
            </w:r>
            <w:r>
              <w:rPr>
                <w:rFonts w:ascii="Zurich BT" w:hAnsi="Zurich BT"/>
                <w:sz w:val="20"/>
                <w:szCs w:val="20"/>
              </w:rPr>
              <w:t>the</w:t>
            </w:r>
            <w:r w:rsidRPr="00C363AE">
              <w:rPr>
                <w:rFonts w:ascii="Zurich BT" w:hAnsi="Zurich BT"/>
                <w:sz w:val="20"/>
                <w:szCs w:val="20"/>
              </w:rPr>
              <w:t xml:space="preserve"> Bank to the Borrower.</w:t>
            </w:r>
          </w:p>
        </w:tc>
      </w:tr>
      <w:tr w:rsidR="005D793B" w14:paraId="3EB5B5CC" w14:textId="77777777" w:rsidTr="00783195">
        <w:trPr>
          <w:trHeight w:val="890"/>
        </w:trPr>
        <w:tc>
          <w:tcPr>
            <w:tcW w:w="2059" w:type="dxa"/>
            <w:shd w:val="clear" w:color="auto" w:fill="D9D9D9"/>
            <w:vAlign w:val="center"/>
          </w:tcPr>
          <w:p w14:paraId="6AAC2B14" w14:textId="77777777" w:rsidR="005D793B" w:rsidRPr="00C363AE" w:rsidRDefault="005D793B" w:rsidP="00783195">
            <w:pPr>
              <w:jc w:val="center"/>
              <w:rPr>
                <w:rFonts w:ascii="Zurich Blk BT" w:hAnsi="Zurich Blk BT"/>
                <w:sz w:val="20"/>
                <w:szCs w:val="20"/>
              </w:rPr>
            </w:pPr>
            <w:r w:rsidRPr="00C363AE">
              <w:rPr>
                <w:rFonts w:ascii="Zurich Blk BT" w:hAnsi="Zurich Blk BT"/>
                <w:sz w:val="20"/>
                <w:szCs w:val="20"/>
              </w:rPr>
              <w:t>Jurisdiction</w:t>
            </w:r>
          </w:p>
        </w:tc>
        <w:tc>
          <w:tcPr>
            <w:tcW w:w="7466" w:type="dxa"/>
            <w:shd w:val="clear" w:color="auto" w:fill="auto"/>
            <w:vAlign w:val="center"/>
          </w:tcPr>
          <w:p w14:paraId="69FD8A76" w14:textId="77777777" w:rsidR="005D793B" w:rsidRPr="00C363AE" w:rsidRDefault="005D793B" w:rsidP="00974765">
            <w:pPr>
              <w:jc w:val="both"/>
              <w:rPr>
                <w:rFonts w:ascii="Zurich BT" w:hAnsi="Zurich BT"/>
                <w:bCs/>
                <w:sz w:val="20"/>
                <w:szCs w:val="20"/>
              </w:rPr>
            </w:pPr>
            <w:r w:rsidRPr="00C363AE">
              <w:rPr>
                <w:rFonts w:ascii="Zurich BT" w:hAnsi="Zurich BT"/>
                <w:bCs/>
                <w:sz w:val="20"/>
                <w:szCs w:val="20"/>
              </w:rPr>
              <w:t>The Borrower agrees that only the courts and tribunals (including the debt recovery tribunals) of ________________</w:t>
            </w:r>
            <w:r>
              <w:rPr>
                <w:rStyle w:val="FootnoteReference"/>
                <w:rFonts w:ascii="Zurich BT" w:hAnsi="Zurich BT"/>
                <w:bCs/>
                <w:sz w:val="20"/>
                <w:szCs w:val="20"/>
              </w:rPr>
              <w:footnoteReference w:id="3"/>
            </w:r>
            <w:r w:rsidRPr="00C363AE">
              <w:rPr>
                <w:rFonts w:ascii="Zurich BT" w:hAnsi="Zurich BT"/>
                <w:bCs/>
                <w:sz w:val="20"/>
                <w:szCs w:val="20"/>
              </w:rPr>
              <w:t xml:space="preserve"> shall have exclusive jurisdiction. </w:t>
            </w:r>
          </w:p>
        </w:tc>
      </w:tr>
    </w:tbl>
    <w:p w14:paraId="5C0C2049" w14:textId="77777777" w:rsidR="005D793B" w:rsidRDefault="005D793B" w:rsidP="00783195">
      <w:pPr>
        <w:pStyle w:val="Default"/>
        <w:jc w:val="both"/>
        <w:rPr>
          <w:rFonts w:ascii="Zurich BT" w:hAnsi="Zurich BT" w:cs="Zurich BT"/>
          <w:bCs/>
          <w:sz w:val="20"/>
          <w:szCs w:val="20"/>
        </w:rPr>
        <w:sectPr w:rsidR="005D793B" w:rsidSect="008D629D">
          <w:footerReference w:type="default" r:id="rId9"/>
          <w:type w:val="continuous"/>
          <w:pgSz w:w="11906" w:h="16838"/>
          <w:pgMar w:top="1440" w:right="1376" w:bottom="1980" w:left="1276" w:header="720" w:footer="720" w:gutter="0"/>
          <w:cols w:space="720"/>
          <w:docGrid w:linePitch="360"/>
        </w:sectPr>
      </w:pPr>
    </w:p>
    <w:p w14:paraId="3F1B45F6" w14:textId="65E02D46" w:rsidR="009B5E8B" w:rsidRDefault="009B5E8B" w:rsidP="00FF759C">
      <w:pPr>
        <w:pStyle w:val="Bodytext0"/>
        <w:pageBreakBefore/>
        <w:jc w:val="center"/>
        <w:rPr>
          <w:rFonts w:ascii="Zurich Blk BT" w:hAnsi="Zurich Blk BT" w:cs="Zurich Blk BT"/>
          <w:sz w:val="20"/>
          <w:szCs w:val="20"/>
        </w:rPr>
      </w:pPr>
      <w:r>
        <w:rPr>
          <w:rFonts w:ascii="Zurich Blk BT" w:hAnsi="Zurich Blk BT" w:cs="Zurich Blk BT"/>
          <w:sz w:val="20"/>
          <w:szCs w:val="20"/>
        </w:rPr>
        <w:t>SCHEDULE II</w:t>
      </w:r>
      <w:r w:rsidR="00D33530" w:rsidRPr="008A28F6">
        <w:rPr>
          <w:rFonts w:ascii="Zurich Blk BT" w:hAnsi="Zurich Blk BT" w:cs="Zurich Blk BT"/>
          <w:sz w:val="28"/>
          <w:szCs w:val="20"/>
        </w:rPr>
        <w:t>*</w:t>
      </w:r>
    </w:p>
    <w:p w14:paraId="512A9833" w14:textId="77777777" w:rsidR="009B5E8B" w:rsidRPr="00FF759C" w:rsidRDefault="009B5E8B" w:rsidP="00FF759C">
      <w:pPr>
        <w:pStyle w:val="WW-Default"/>
      </w:pPr>
    </w:p>
    <w:p w14:paraId="2E15FDF2" w14:textId="77777777" w:rsidR="007B3F4E" w:rsidRPr="006C248F" w:rsidRDefault="007B3F4E" w:rsidP="00427E37">
      <w:pPr>
        <w:pStyle w:val="WW-Default"/>
        <w:jc w:val="center"/>
        <w:rPr>
          <w:rFonts w:ascii="Zurich Blk BT" w:hAnsi="Zurich Blk BT"/>
          <w:sz w:val="20"/>
        </w:rPr>
      </w:pPr>
    </w:p>
    <w:p w14:paraId="06DE85C9" w14:textId="460F9014" w:rsidR="00427E37" w:rsidRPr="005E130B" w:rsidRDefault="00427E37" w:rsidP="00427E37">
      <w:pPr>
        <w:pStyle w:val="WW-Default"/>
        <w:jc w:val="center"/>
        <w:rPr>
          <w:rFonts w:ascii="Zurich Blk BT" w:hAnsi="Zurich Blk BT"/>
          <w:sz w:val="20"/>
        </w:rPr>
      </w:pPr>
      <w:r w:rsidRPr="005E130B">
        <w:rPr>
          <w:rFonts w:ascii="Zurich Blk BT" w:hAnsi="Zurich Blk BT"/>
          <w:sz w:val="20"/>
        </w:rPr>
        <w:t>Additional Interest</w:t>
      </w:r>
      <w:r w:rsidR="00197D29" w:rsidRPr="005E130B">
        <w:rPr>
          <w:rFonts w:ascii="Zurich Blk BT" w:hAnsi="Zurich Blk BT"/>
          <w:sz w:val="20"/>
        </w:rPr>
        <w:t xml:space="preserve"> </w:t>
      </w:r>
      <w:r w:rsidR="000D186F" w:rsidRPr="008A28F6">
        <w:rPr>
          <w:rFonts w:ascii="Zurich Blk BT" w:hAnsi="Zurich Blk BT"/>
          <w:sz w:val="20"/>
        </w:rPr>
        <w:t>R</w:t>
      </w:r>
      <w:r w:rsidR="00197D29" w:rsidRPr="005E130B">
        <w:rPr>
          <w:rFonts w:ascii="Zurich Blk BT" w:hAnsi="Zurich Blk BT"/>
          <w:sz w:val="20"/>
        </w:rPr>
        <w:t>ates</w:t>
      </w:r>
      <w:r w:rsidRPr="005E130B">
        <w:rPr>
          <w:rFonts w:ascii="Zurich Blk BT" w:hAnsi="Zurich Blk BT"/>
          <w:sz w:val="20"/>
        </w:rPr>
        <w:t xml:space="preserve"> for Bills/</w:t>
      </w:r>
      <w:proofErr w:type="spellStart"/>
      <w:r w:rsidRPr="005E130B">
        <w:rPr>
          <w:rFonts w:ascii="Zurich Blk BT" w:hAnsi="Zurich Blk BT"/>
          <w:sz w:val="20"/>
        </w:rPr>
        <w:t>Cheques</w:t>
      </w:r>
      <w:proofErr w:type="spellEnd"/>
      <w:r w:rsidRPr="005E130B">
        <w:rPr>
          <w:rFonts w:ascii="Zurich Blk BT" w:hAnsi="Zurich Blk BT"/>
          <w:sz w:val="20"/>
        </w:rPr>
        <w:t xml:space="preserve"> purchased/discount</w:t>
      </w:r>
      <w:r w:rsidR="007B3F4E" w:rsidRPr="005E130B">
        <w:rPr>
          <w:rFonts w:ascii="Zurich Blk BT" w:hAnsi="Zurich Blk BT"/>
          <w:sz w:val="20"/>
        </w:rPr>
        <w:t>ed</w:t>
      </w:r>
      <w:r w:rsidRPr="005E130B">
        <w:rPr>
          <w:rFonts w:ascii="Zurich Blk BT" w:hAnsi="Zurich Blk BT"/>
          <w:sz w:val="20"/>
        </w:rPr>
        <w:t xml:space="preserve"> and  </w:t>
      </w:r>
      <w:r w:rsidR="007B3F4E" w:rsidRPr="005E130B">
        <w:rPr>
          <w:rFonts w:ascii="Zurich Blk BT" w:hAnsi="Zurich Blk BT"/>
          <w:sz w:val="20"/>
        </w:rPr>
        <w:t>Bank Guarantees</w:t>
      </w:r>
      <w:r w:rsidR="000D186F" w:rsidRPr="008A28F6">
        <w:rPr>
          <w:rStyle w:val="FootnoteReference"/>
          <w:rFonts w:ascii="Zurich Blk BT" w:hAnsi="Zurich Blk BT"/>
          <w:sz w:val="20"/>
        </w:rPr>
        <w:footnoteReference w:id="4"/>
      </w:r>
    </w:p>
    <w:p w14:paraId="21BF193B" w14:textId="39968239" w:rsidR="00427E37" w:rsidRDefault="00427E37" w:rsidP="00427E37">
      <w:pPr>
        <w:pStyle w:val="WW-Default"/>
        <w:jc w:val="center"/>
        <w:rPr>
          <w:rFonts w:ascii="Zurich Blk BT" w:hAnsi="Zurich Blk BT"/>
          <w:sz w:val="20"/>
        </w:rPr>
      </w:pPr>
    </w:p>
    <w:p w14:paraId="63B8B07C" w14:textId="663B4602" w:rsidR="007B3F4E" w:rsidRDefault="007B3F4E" w:rsidP="00427E37">
      <w:pPr>
        <w:pStyle w:val="WW-Default"/>
        <w:jc w:val="center"/>
        <w:rPr>
          <w:rFonts w:ascii="Zurich Blk BT" w:hAnsi="Zurich Blk BT"/>
          <w:sz w:val="20"/>
        </w:rPr>
      </w:pPr>
    </w:p>
    <w:p w14:paraId="12944D54" w14:textId="77777777" w:rsidR="007B3F4E" w:rsidRPr="00FF759C" w:rsidRDefault="007B3F4E" w:rsidP="007B3F4E">
      <w:pPr>
        <w:ind w:left="90"/>
        <w:jc w:val="both"/>
        <w:rPr>
          <w:rFonts w:ascii="Zurich Blk BT" w:hAnsi="Zurich Blk BT"/>
          <w:sz w:val="20"/>
          <w:szCs w:val="20"/>
        </w:rPr>
      </w:pPr>
      <w:r w:rsidRPr="00FF759C">
        <w:rPr>
          <w:rFonts w:ascii="Zurich Blk BT" w:hAnsi="Zurich Blk BT"/>
          <w:sz w:val="20"/>
          <w:szCs w:val="22"/>
        </w:rPr>
        <w:t>B</w:t>
      </w:r>
      <w:r w:rsidRPr="00FF759C">
        <w:rPr>
          <w:rFonts w:ascii="Zurich Blk BT" w:hAnsi="Zurich Blk BT"/>
          <w:sz w:val="20"/>
          <w:szCs w:val="20"/>
        </w:rPr>
        <w:t xml:space="preserve">ills/ </w:t>
      </w:r>
      <w:proofErr w:type="spellStart"/>
      <w:r w:rsidRPr="00FF759C">
        <w:rPr>
          <w:rFonts w:ascii="Zurich Blk BT" w:hAnsi="Zurich Blk BT"/>
          <w:sz w:val="20"/>
          <w:szCs w:val="20"/>
        </w:rPr>
        <w:t>Cheques</w:t>
      </w:r>
      <w:proofErr w:type="spellEnd"/>
      <w:r w:rsidRPr="00FF759C">
        <w:rPr>
          <w:rFonts w:ascii="Zurich Blk BT" w:hAnsi="Zurich Blk BT"/>
          <w:sz w:val="20"/>
          <w:szCs w:val="20"/>
        </w:rPr>
        <w:t xml:space="preserve"> purchased/ discounted</w:t>
      </w:r>
    </w:p>
    <w:p w14:paraId="5E6758B8" w14:textId="77777777" w:rsidR="007B3F4E" w:rsidRPr="00FF759C" w:rsidRDefault="007B3F4E" w:rsidP="007B3F4E">
      <w:pPr>
        <w:ind w:left="90"/>
        <w:jc w:val="both"/>
        <w:rPr>
          <w:sz w:val="20"/>
          <w:szCs w:val="20"/>
        </w:rPr>
      </w:pPr>
    </w:p>
    <w:p w14:paraId="3DC37671" w14:textId="77777777" w:rsidR="007B3F4E" w:rsidRPr="00FF759C" w:rsidRDefault="007B3F4E" w:rsidP="007B3F4E">
      <w:pPr>
        <w:widowControl/>
        <w:numPr>
          <w:ilvl w:val="0"/>
          <w:numId w:val="37"/>
        </w:numPr>
        <w:autoSpaceDE/>
        <w:ind w:left="360" w:hanging="270"/>
        <w:jc w:val="both"/>
        <w:rPr>
          <w:rFonts w:ascii="Zurich Blk BT" w:hAnsi="Zurich Blk BT"/>
          <w:sz w:val="20"/>
          <w:szCs w:val="20"/>
        </w:rPr>
      </w:pPr>
      <w:r w:rsidRPr="00FF759C">
        <w:rPr>
          <w:rFonts w:ascii="Zurich Blk BT" w:hAnsi="Zurich Blk BT"/>
          <w:sz w:val="20"/>
          <w:szCs w:val="20"/>
        </w:rPr>
        <w:t>Inland bills:</w:t>
      </w:r>
    </w:p>
    <w:p w14:paraId="0EA3A099" w14:textId="77777777" w:rsidR="007B3F4E" w:rsidRPr="00FF759C" w:rsidRDefault="007B3F4E" w:rsidP="007B3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7B3F4E" w:rsidRPr="007B3F4E" w14:paraId="2AD6F1F2" w14:textId="77777777" w:rsidTr="00F87A4C">
        <w:trPr>
          <w:tblHeader/>
        </w:trPr>
        <w:tc>
          <w:tcPr>
            <w:tcW w:w="571" w:type="dxa"/>
            <w:shd w:val="clear" w:color="auto" w:fill="auto"/>
          </w:tcPr>
          <w:p w14:paraId="3654D55D"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6F8A2B12"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22A34D06"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6DCE9FD7"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7B3F4E" w:rsidRPr="007B3F4E" w14:paraId="0765BADB" w14:textId="77777777" w:rsidTr="00F87A4C">
        <w:tc>
          <w:tcPr>
            <w:tcW w:w="571" w:type="dxa"/>
            <w:shd w:val="clear" w:color="auto" w:fill="auto"/>
          </w:tcPr>
          <w:p w14:paraId="130C87B1"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62BE3C4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Demand Bill Purchased (outstation)</w:t>
            </w:r>
          </w:p>
        </w:tc>
        <w:tc>
          <w:tcPr>
            <w:tcW w:w="4050" w:type="dxa"/>
            <w:shd w:val="clear" w:color="auto" w:fill="auto"/>
          </w:tcPr>
          <w:p w14:paraId="371C8694" w14:textId="77777777" w:rsidR="007B3F4E" w:rsidRPr="00FF759C" w:rsidRDefault="007B3F4E" w:rsidP="007B3F4E">
            <w:pPr>
              <w:pStyle w:val="Default"/>
              <w:widowControl/>
              <w:numPr>
                <w:ilvl w:val="0"/>
                <w:numId w:val="38"/>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Additional interest would be charged from the 16</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15 days for transit) till the date of </w:t>
            </w:r>
            <w:proofErr w:type="spellStart"/>
            <w:r w:rsidRPr="00FF759C">
              <w:rPr>
                <w:rFonts w:ascii="Zurich BT" w:hAnsi="Zurich BT"/>
                <w:sz w:val="20"/>
                <w:szCs w:val="20"/>
              </w:rPr>
              <w:t>realisation</w:t>
            </w:r>
            <w:proofErr w:type="spellEnd"/>
            <w:r w:rsidRPr="00FF759C">
              <w:rPr>
                <w:rFonts w:ascii="Zurich BT" w:hAnsi="Zurich BT"/>
                <w:sz w:val="20"/>
                <w:szCs w:val="20"/>
              </w:rPr>
              <w:t>.</w:t>
            </w:r>
          </w:p>
          <w:p w14:paraId="5C63BA79" w14:textId="77777777" w:rsidR="007B3F4E" w:rsidRPr="00FF759C" w:rsidRDefault="007B3F4E" w:rsidP="00F87A4C">
            <w:pPr>
              <w:pStyle w:val="Default"/>
              <w:ind w:hanging="683"/>
              <w:jc w:val="both"/>
              <w:rPr>
                <w:rFonts w:ascii="Zurich BT" w:hAnsi="Zurich BT"/>
                <w:sz w:val="20"/>
                <w:szCs w:val="20"/>
              </w:rPr>
            </w:pPr>
          </w:p>
          <w:p w14:paraId="78F5A492" w14:textId="77777777" w:rsidR="007B3F4E" w:rsidRPr="00FF759C" w:rsidRDefault="007B3F4E" w:rsidP="007B3F4E">
            <w:pPr>
              <w:pStyle w:val="Default"/>
              <w:widowControl/>
              <w:numPr>
                <w:ilvl w:val="0"/>
                <w:numId w:val="38"/>
              </w:numPr>
              <w:suppressAutoHyphens w:val="0"/>
              <w:autoSpaceDN w:val="0"/>
              <w:adjustRightInd w:val="0"/>
              <w:ind w:hanging="683"/>
              <w:jc w:val="both"/>
              <w:rPr>
                <w:rFonts w:ascii="Zurich BT" w:hAnsi="Zurich BT"/>
                <w:sz w:val="20"/>
                <w:szCs w:val="20"/>
              </w:rPr>
            </w:pPr>
            <w:r w:rsidRPr="00FF759C">
              <w:rPr>
                <w:rFonts w:ascii="Zurich BT" w:hAnsi="Zurich BT"/>
                <w:sz w:val="20"/>
                <w:szCs w:val="20"/>
              </w:rPr>
              <w:t>For bills returned unpaid, the additional interest would be charged from the date of purchase till the date of recovery.</w:t>
            </w:r>
          </w:p>
          <w:p w14:paraId="02B77578" w14:textId="77777777" w:rsidR="007B3F4E" w:rsidRPr="00FF759C" w:rsidRDefault="007B3F4E" w:rsidP="00F87A4C">
            <w:pPr>
              <w:jc w:val="both"/>
              <w:rPr>
                <w:rFonts w:ascii="Zurich BT" w:hAnsi="Zurich BT"/>
                <w:sz w:val="20"/>
                <w:szCs w:val="20"/>
              </w:rPr>
            </w:pPr>
          </w:p>
        </w:tc>
        <w:tc>
          <w:tcPr>
            <w:tcW w:w="2520" w:type="dxa"/>
            <w:shd w:val="clear" w:color="auto" w:fill="auto"/>
          </w:tcPr>
          <w:p w14:paraId="53223CF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63895DF8" w14:textId="77777777" w:rsidR="007B3F4E" w:rsidRPr="00FF759C" w:rsidRDefault="007B3F4E" w:rsidP="00F87A4C">
            <w:pPr>
              <w:jc w:val="both"/>
              <w:rPr>
                <w:rFonts w:ascii="Zurich BT" w:hAnsi="Zurich BT"/>
                <w:sz w:val="20"/>
                <w:szCs w:val="20"/>
              </w:rPr>
            </w:pPr>
          </w:p>
          <w:p w14:paraId="27E6D135" w14:textId="77777777" w:rsidR="007B3F4E" w:rsidRPr="00FF759C" w:rsidRDefault="007B3F4E" w:rsidP="00F87A4C">
            <w:pPr>
              <w:jc w:val="both"/>
              <w:rPr>
                <w:rFonts w:ascii="Zurich BT" w:hAnsi="Zurich BT"/>
                <w:sz w:val="20"/>
                <w:szCs w:val="20"/>
              </w:rPr>
            </w:pPr>
          </w:p>
          <w:p w14:paraId="5CF4971F" w14:textId="77777777" w:rsidR="007B3F4E" w:rsidRPr="00FF759C" w:rsidRDefault="007B3F4E" w:rsidP="00F87A4C">
            <w:pPr>
              <w:jc w:val="both"/>
              <w:rPr>
                <w:rFonts w:ascii="Zurich BT" w:hAnsi="Zurich BT"/>
                <w:sz w:val="20"/>
                <w:szCs w:val="20"/>
              </w:rPr>
            </w:pPr>
          </w:p>
          <w:p w14:paraId="2E567B4C" w14:textId="77777777" w:rsidR="007B3F4E" w:rsidRPr="00FF759C" w:rsidRDefault="007B3F4E" w:rsidP="00F87A4C">
            <w:pPr>
              <w:jc w:val="both"/>
              <w:rPr>
                <w:rFonts w:ascii="Zurich BT" w:hAnsi="Zurich BT"/>
                <w:sz w:val="20"/>
                <w:szCs w:val="20"/>
              </w:rPr>
            </w:pPr>
          </w:p>
          <w:p w14:paraId="46C4CFD3"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07AF15B7" w14:textId="77777777" w:rsidTr="00F87A4C">
        <w:tc>
          <w:tcPr>
            <w:tcW w:w="571" w:type="dxa"/>
            <w:shd w:val="clear" w:color="auto" w:fill="auto"/>
          </w:tcPr>
          <w:p w14:paraId="64BE17E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6BA90463"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Demand Bill Purchased (local)</w:t>
            </w:r>
          </w:p>
        </w:tc>
        <w:tc>
          <w:tcPr>
            <w:tcW w:w="4050" w:type="dxa"/>
            <w:shd w:val="clear" w:color="auto" w:fill="auto"/>
          </w:tcPr>
          <w:p w14:paraId="4E1A3EA1"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interest would be charged from the 8th day post purchase till the date of realization (allowing 7 days’ time for presentation and transit).</w:t>
            </w:r>
          </w:p>
          <w:p w14:paraId="5FE1794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In case the bill is returned unpaid, the additional interest would be charged from the date of purchase till date of recovery.</w:t>
            </w:r>
          </w:p>
        </w:tc>
        <w:tc>
          <w:tcPr>
            <w:tcW w:w="2520" w:type="dxa"/>
            <w:shd w:val="clear" w:color="auto" w:fill="auto"/>
          </w:tcPr>
          <w:p w14:paraId="67F6B45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7E71711A" w14:textId="77777777" w:rsidR="007B3F4E" w:rsidRPr="00FF759C" w:rsidRDefault="007B3F4E" w:rsidP="00F87A4C">
            <w:pPr>
              <w:jc w:val="both"/>
              <w:rPr>
                <w:rFonts w:ascii="Zurich BT" w:hAnsi="Zurich BT"/>
                <w:sz w:val="20"/>
                <w:szCs w:val="20"/>
              </w:rPr>
            </w:pPr>
          </w:p>
          <w:p w14:paraId="610CEA2E" w14:textId="77777777" w:rsidR="007B3F4E" w:rsidRPr="00FF759C" w:rsidRDefault="007B3F4E" w:rsidP="00F87A4C">
            <w:pPr>
              <w:jc w:val="both"/>
              <w:rPr>
                <w:rFonts w:ascii="Zurich BT" w:hAnsi="Zurich BT"/>
                <w:sz w:val="20"/>
                <w:szCs w:val="20"/>
              </w:rPr>
            </w:pPr>
          </w:p>
          <w:p w14:paraId="4780CABD" w14:textId="77777777" w:rsidR="007B3F4E" w:rsidRPr="00FF759C" w:rsidRDefault="007B3F4E" w:rsidP="00F87A4C">
            <w:pPr>
              <w:jc w:val="both"/>
              <w:rPr>
                <w:rFonts w:ascii="Zurich BT" w:hAnsi="Zurich BT"/>
                <w:sz w:val="20"/>
                <w:szCs w:val="20"/>
              </w:rPr>
            </w:pPr>
          </w:p>
          <w:p w14:paraId="32EEA14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266B3A45" w14:textId="77777777" w:rsidTr="00F87A4C">
        <w:tc>
          <w:tcPr>
            <w:tcW w:w="571" w:type="dxa"/>
            <w:shd w:val="clear" w:color="auto" w:fill="auto"/>
          </w:tcPr>
          <w:p w14:paraId="62E0C1E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3</w:t>
            </w:r>
          </w:p>
        </w:tc>
        <w:tc>
          <w:tcPr>
            <w:tcW w:w="2129" w:type="dxa"/>
            <w:shd w:val="clear" w:color="auto" w:fill="auto"/>
          </w:tcPr>
          <w:p w14:paraId="637CA6FE" w14:textId="77777777" w:rsidR="007B3F4E" w:rsidRPr="00FF759C" w:rsidRDefault="007B3F4E" w:rsidP="00F87A4C">
            <w:pPr>
              <w:jc w:val="both"/>
              <w:rPr>
                <w:rFonts w:ascii="Zurich BT" w:hAnsi="Zurich BT"/>
                <w:sz w:val="20"/>
                <w:szCs w:val="20"/>
              </w:rPr>
            </w:pPr>
            <w:proofErr w:type="spellStart"/>
            <w:r w:rsidRPr="00FF759C">
              <w:rPr>
                <w:rFonts w:ascii="Zurich BT" w:hAnsi="Zurich BT"/>
                <w:sz w:val="20"/>
                <w:szCs w:val="20"/>
              </w:rPr>
              <w:t>Usance</w:t>
            </w:r>
            <w:proofErr w:type="spellEnd"/>
            <w:r w:rsidRPr="00FF759C">
              <w:rPr>
                <w:rFonts w:ascii="Zurich BT" w:hAnsi="Zurich BT"/>
                <w:sz w:val="20"/>
                <w:szCs w:val="20"/>
              </w:rPr>
              <w:t xml:space="preserve"> bills discounted</w:t>
            </w:r>
          </w:p>
        </w:tc>
        <w:tc>
          <w:tcPr>
            <w:tcW w:w="4050" w:type="dxa"/>
            <w:shd w:val="clear" w:color="auto" w:fill="auto"/>
          </w:tcPr>
          <w:p w14:paraId="401F4ED1"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For period beyond the due date.</w:t>
            </w:r>
          </w:p>
          <w:p w14:paraId="0C1F7B06" w14:textId="77777777" w:rsidR="007B3F4E" w:rsidRPr="00FF759C" w:rsidRDefault="007B3F4E" w:rsidP="00F87A4C">
            <w:pPr>
              <w:pStyle w:val="Default"/>
              <w:jc w:val="both"/>
              <w:rPr>
                <w:rFonts w:ascii="Zurich BT" w:hAnsi="Zurich BT"/>
                <w:sz w:val="20"/>
                <w:szCs w:val="20"/>
              </w:rPr>
            </w:pPr>
          </w:p>
          <w:p w14:paraId="2EBF5984" w14:textId="77777777" w:rsidR="007B3F4E" w:rsidRPr="00FF759C" w:rsidRDefault="007B3F4E" w:rsidP="00F87A4C">
            <w:pPr>
              <w:pStyle w:val="Default"/>
              <w:jc w:val="both"/>
              <w:rPr>
                <w:rFonts w:ascii="Zurich BT" w:hAnsi="Zurich BT"/>
                <w:sz w:val="20"/>
                <w:szCs w:val="20"/>
              </w:rPr>
            </w:pPr>
          </w:p>
          <w:p w14:paraId="7DD9E99A"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In case the bill is returned unpaid, additional interest to be charged from the date of discount till the date of recovery.</w:t>
            </w:r>
          </w:p>
        </w:tc>
        <w:tc>
          <w:tcPr>
            <w:tcW w:w="2520" w:type="dxa"/>
            <w:shd w:val="clear" w:color="auto" w:fill="auto"/>
          </w:tcPr>
          <w:p w14:paraId="2BE3B22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593764A7" w14:textId="77777777" w:rsidR="007B3F4E" w:rsidRPr="00FF759C" w:rsidRDefault="007B3F4E" w:rsidP="00F87A4C">
            <w:pPr>
              <w:jc w:val="both"/>
              <w:rPr>
                <w:rFonts w:ascii="Zurich BT" w:hAnsi="Zurich BT"/>
                <w:sz w:val="20"/>
                <w:szCs w:val="20"/>
              </w:rPr>
            </w:pPr>
          </w:p>
          <w:p w14:paraId="3D1D419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58AF3D2A" w14:textId="77777777" w:rsidTr="00F87A4C">
        <w:tc>
          <w:tcPr>
            <w:tcW w:w="571" w:type="dxa"/>
            <w:shd w:val="clear" w:color="auto" w:fill="auto"/>
          </w:tcPr>
          <w:p w14:paraId="7AA723C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4</w:t>
            </w:r>
          </w:p>
        </w:tc>
        <w:tc>
          <w:tcPr>
            <w:tcW w:w="2129" w:type="dxa"/>
            <w:shd w:val="clear" w:color="auto" w:fill="auto"/>
          </w:tcPr>
          <w:p w14:paraId="7915A59F"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Inland </w:t>
            </w:r>
            <w:proofErr w:type="spellStart"/>
            <w:r w:rsidRPr="00FF759C">
              <w:rPr>
                <w:rFonts w:ascii="Zurich BT" w:hAnsi="Zurich BT"/>
                <w:sz w:val="20"/>
                <w:szCs w:val="20"/>
              </w:rPr>
              <w:t>cheques</w:t>
            </w:r>
            <w:proofErr w:type="spellEnd"/>
            <w:r w:rsidRPr="00FF759C">
              <w:rPr>
                <w:rFonts w:ascii="Zurich BT" w:hAnsi="Zurich BT"/>
                <w:sz w:val="20"/>
                <w:szCs w:val="20"/>
              </w:rPr>
              <w:t xml:space="preserve"> purchased (outstation)</w:t>
            </w:r>
          </w:p>
        </w:tc>
        <w:tc>
          <w:tcPr>
            <w:tcW w:w="4050" w:type="dxa"/>
            <w:shd w:val="clear" w:color="auto" w:fill="auto"/>
          </w:tcPr>
          <w:p w14:paraId="4E7FB47B"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post purchase (i.e. allowing 7 days for transit) till the date of realization.</w:t>
            </w:r>
          </w:p>
          <w:p w14:paraId="143BA5EF" w14:textId="77777777" w:rsidR="007B3F4E" w:rsidRPr="00FF759C" w:rsidRDefault="007B3F4E" w:rsidP="00F87A4C">
            <w:pPr>
              <w:pStyle w:val="Default"/>
              <w:jc w:val="both"/>
              <w:rPr>
                <w:rFonts w:ascii="Zurich BT" w:hAnsi="Zurich BT"/>
                <w:sz w:val="20"/>
                <w:szCs w:val="20"/>
              </w:rPr>
            </w:pPr>
          </w:p>
          <w:p w14:paraId="4F596DBB"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If the </w:t>
            </w:r>
            <w:proofErr w:type="spellStart"/>
            <w:r w:rsidRPr="00FF759C">
              <w:rPr>
                <w:rFonts w:ascii="Zurich BT" w:hAnsi="Zurich BT"/>
                <w:sz w:val="20"/>
                <w:szCs w:val="20"/>
              </w:rPr>
              <w:t>cheque</w:t>
            </w:r>
            <w:proofErr w:type="spellEnd"/>
            <w:r w:rsidRPr="00FF759C">
              <w:rPr>
                <w:rFonts w:ascii="Zurich BT" w:hAnsi="Zurich BT"/>
                <w:sz w:val="20"/>
                <w:szCs w:val="20"/>
              </w:rPr>
              <w:t xml:space="preserve"> is returned unpaid, additional interest would be charged from date of purchase till date of recovery.</w:t>
            </w:r>
          </w:p>
        </w:tc>
        <w:tc>
          <w:tcPr>
            <w:tcW w:w="2520" w:type="dxa"/>
            <w:shd w:val="clear" w:color="auto" w:fill="auto"/>
          </w:tcPr>
          <w:p w14:paraId="34D389B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p w14:paraId="3256B860" w14:textId="77777777" w:rsidR="007B3F4E" w:rsidRPr="00FF759C" w:rsidRDefault="007B3F4E" w:rsidP="00F87A4C">
            <w:pPr>
              <w:jc w:val="both"/>
              <w:rPr>
                <w:rFonts w:ascii="Zurich BT" w:hAnsi="Zurich BT"/>
                <w:sz w:val="20"/>
                <w:szCs w:val="20"/>
              </w:rPr>
            </w:pPr>
          </w:p>
          <w:p w14:paraId="43EC09A0" w14:textId="77777777" w:rsidR="007B3F4E" w:rsidRPr="00FF759C" w:rsidRDefault="007B3F4E" w:rsidP="00F87A4C">
            <w:pPr>
              <w:jc w:val="both"/>
              <w:rPr>
                <w:rFonts w:ascii="Zurich BT" w:hAnsi="Zurich BT"/>
                <w:sz w:val="20"/>
                <w:szCs w:val="20"/>
              </w:rPr>
            </w:pPr>
          </w:p>
          <w:p w14:paraId="513A154B" w14:textId="77777777" w:rsidR="007B3F4E" w:rsidRPr="00FF759C" w:rsidRDefault="007B3F4E" w:rsidP="00F87A4C">
            <w:pPr>
              <w:jc w:val="both"/>
              <w:rPr>
                <w:rFonts w:ascii="Zurich BT" w:hAnsi="Zurich BT"/>
                <w:sz w:val="20"/>
                <w:szCs w:val="20"/>
              </w:rPr>
            </w:pPr>
          </w:p>
          <w:p w14:paraId="3C4FB3BD"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75BBE3AB" w14:textId="77777777" w:rsidTr="00F87A4C">
        <w:tc>
          <w:tcPr>
            <w:tcW w:w="571" w:type="dxa"/>
            <w:shd w:val="clear" w:color="auto" w:fill="auto"/>
          </w:tcPr>
          <w:p w14:paraId="55CA567D"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5</w:t>
            </w:r>
          </w:p>
        </w:tc>
        <w:tc>
          <w:tcPr>
            <w:tcW w:w="2129" w:type="dxa"/>
            <w:shd w:val="clear" w:color="auto" w:fill="auto"/>
          </w:tcPr>
          <w:p w14:paraId="4E64D84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Inland </w:t>
            </w:r>
            <w:proofErr w:type="spellStart"/>
            <w:r w:rsidRPr="00FF759C">
              <w:rPr>
                <w:rFonts w:ascii="Zurich BT" w:hAnsi="Zurich BT"/>
                <w:sz w:val="20"/>
                <w:szCs w:val="20"/>
              </w:rPr>
              <w:t>cheques</w:t>
            </w:r>
            <w:proofErr w:type="spellEnd"/>
            <w:r w:rsidRPr="00FF759C">
              <w:rPr>
                <w:rFonts w:ascii="Zurich BT" w:hAnsi="Zurich BT"/>
                <w:sz w:val="20"/>
                <w:szCs w:val="20"/>
              </w:rPr>
              <w:t xml:space="preserve"> purchased (local)</w:t>
            </w:r>
          </w:p>
        </w:tc>
        <w:tc>
          <w:tcPr>
            <w:tcW w:w="4050" w:type="dxa"/>
            <w:shd w:val="clear" w:color="auto" w:fill="auto"/>
          </w:tcPr>
          <w:p w14:paraId="0DC9A743"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the </w:t>
            </w:r>
            <w:proofErr w:type="spellStart"/>
            <w:r w:rsidRPr="00FF759C">
              <w:rPr>
                <w:rFonts w:ascii="Zurich BT" w:hAnsi="Zurich BT"/>
                <w:sz w:val="20"/>
                <w:szCs w:val="20"/>
              </w:rPr>
              <w:t>cheque</w:t>
            </w:r>
            <w:proofErr w:type="spellEnd"/>
            <w:r w:rsidRPr="00FF759C">
              <w:rPr>
                <w:rFonts w:ascii="Zurich BT" w:hAnsi="Zurich BT"/>
                <w:sz w:val="20"/>
                <w:szCs w:val="20"/>
              </w:rPr>
              <w:t xml:space="preserve"> is returned unpaid, additional interest would be charged from date of purchase till date of recovery.</w:t>
            </w:r>
          </w:p>
          <w:p w14:paraId="0C2260CD" w14:textId="77777777" w:rsidR="007B3F4E" w:rsidRPr="00FF759C" w:rsidRDefault="007B3F4E" w:rsidP="00F87A4C">
            <w:pPr>
              <w:jc w:val="both"/>
              <w:rPr>
                <w:rFonts w:ascii="Zurich BT" w:hAnsi="Zurich BT"/>
                <w:sz w:val="20"/>
                <w:szCs w:val="20"/>
              </w:rPr>
            </w:pPr>
          </w:p>
        </w:tc>
        <w:tc>
          <w:tcPr>
            <w:tcW w:w="2520" w:type="dxa"/>
            <w:shd w:val="clear" w:color="auto" w:fill="auto"/>
          </w:tcPr>
          <w:p w14:paraId="1DE85970"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the Documented Rate</w:t>
            </w:r>
          </w:p>
        </w:tc>
      </w:tr>
      <w:tr w:rsidR="007B3F4E" w:rsidRPr="007B3F4E" w14:paraId="178B74CB" w14:textId="77777777" w:rsidTr="00F87A4C">
        <w:tc>
          <w:tcPr>
            <w:tcW w:w="571" w:type="dxa"/>
            <w:shd w:val="clear" w:color="auto" w:fill="auto"/>
          </w:tcPr>
          <w:p w14:paraId="441A09FC"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6</w:t>
            </w:r>
          </w:p>
        </w:tc>
        <w:tc>
          <w:tcPr>
            <w:tcW w:w="2129" w:type="dxa"/>
            <w:shd w:val="clear" w:color="auto" w:fill="auto"/>
          </w:tcPr>
          <w:p w14:paraId="35FDF3EC"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Bills received under Inland Letter of Credit (LC) devolvement</w:t>
            </w:r>
          </w:p>
        </w:tc>
        <w:tc>
          <w:tcPr>
            <w:tcW w:w="4050" w:type="dxa"/>
            <w:shd w:val="clear" w:color="auto" w:fill="auto"/>
          </w:tcPr>
          <w:p w14:paraId="6A83635F"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  Sight Bills</w:t>
            </w:r>
          </w:p>
          <w:p w14:paraId="4D882E05"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of inland bills under L/C not paid within 7 days from the date of receipt, additional interest would be charged from the 8</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7C5A4EFA" w14:textId="77777777" w:rsidR="007B3F4E" w:rsidRPr="00FF759C" w:rsidRDefault="007B3F4E" w:rsidP="00F87A4C">
            <w:pPr>
              <w:pStyle w:val="Default"/>
              <w:jc w:val="both"/>
              <w:rPr>
                <w:rFonts w:ascii="Zurich BT" w:hAnsi="Zurich BT"/>
                <w:sz w:val="20"/>
                <w:szCs w:val="20"/>
              </w:rPr>
            </w:pPr>
          </w:p>
          <w:p w14:paraId="2F94D2DE" w14:textId="77777777" w:rsidR="007B3F4E" w:rsidRPr="00FF759C" w:rsidRDefault="007B3F4E" w:rsidP="00F87A4C">
            <w:pPr>
              <w:pStyle w:val="Default"/>
              <w:jc w:val="both"/>
              <w:rPr>
                <w:rFonts w:ascii="Zurich BT" w:hAnsi="Zurich BT"/>
                <w:sz w:val="20"/>
                <w:szCs w:val="20"/>
              </w:rPr>
            </w:pPr>
          </w:p>
          <w:p w14:paraId="7B6A66D6" w14:textId="77777777" w:rsidR="007B3F4E" w:rsidRPr="00FF759C" w:rsidRDefault="007B3F4E" w:rsidP="00F87A4C">
            <w:pPr>
              <w:pStyle w:val="Default"/>
              <w:jc w:val="both"/>
              <w:rPr>
                <w:rFonts w:ascii="Zurich BT" w:hAnsi="Zurich BT"/>
                <w:sz w:val="20"/>
                <w:szCs w:val="20"/>
              </w:rPr>
            </w:pPr>
          </w:p>
          <w:p w14:paraId="3BF817EE" w14:textId="77777777" w:rsidR="007B3F4E" w:rsidRPr="00FF759C" w:rsidRDefault="007B3F4E" w:rsidP="00F87A4C">
            <w:pPr>
              <w:pStyle w:val="Default"/>
              <w:jc w:val="both"/>
              <w:rPr>
                <w:rFonts w:ascii="Zurich BT" w:hAnsi="Zurich BT"/>
                <w:sz w:val="20"/>
                <w:szCs w:val="20"/>
              </w:rPr>
            </w:pPr>
          </w:p>
          <w:p w14:paraId="37BAC66D"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b)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w:t>
            </w:r>
          </w:p>
          <w:p w14:paraId="135B099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 case of inland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 not paid on the due  date, additional interest would be charged from the due date to the date of realization.</w:t>
            </w:r>
          </w:p>
          <w:p w14:paraId="268B65A2" w14:textId="77777777" w:rsidR="007B3F4E" w:rsidRPr="00FF759C" w:rsidRDefault="007B3F4E" w:rsidP="00F87A4C">
            <w:pPr>
              <w:jc w:val="both"/>
              <w:rPr>
                <w:rFonts w:ascii="Zurich BT" w:hAnsi="Zurich BT"/>
                <w:sz w:val="20"/>
                <w:szCs w:val="20"/>
              </w:rPr>
            </w:pPr>
          </w:p>
        </w:tc>
        <w:tc>
          <w:tcPr>
            <w:tcW w:w="2520" w:type="dxa"/>
            <w:shd w:val="clear" w:color="auto" w:fill="auto"/>
          </w:tcPr>
          <w:p w14:paraId="4CC6BCC9"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FB* provided, then highest FB rate+2%, else I-MCLR (6months) +4%                   </w:t>
            </w:r>
          </w:p>
          <w:p w14:paraId="7F45490D" w14:textId="77777777" w:rsidR="007B3F4E" w:rsidRPr="00FF759C" w:rsidRDefault="007B3F4E" w:rsidP="00F87A4C">
            <w:pPr>
              <w:jc w:val="both"/>
              <w:rPr>
                <w:rFonts w:ascii="Zurich BT" w:hAnsi="Zurich BT"/>
                <w:i/>
                <w:sz w:val="20"/>
                <w:szCs w:val="20"/>
              </w:rPr>
            </w:pPr>
          </w:p>
          <w:p w14:paraId="2010765B"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p w14:paraId="329933A3" w14:textId="77777777" w:rsidR="007B3F4E" w:rsidRPr="00FF759C" w:rsidRDefault="007B3F4E" w:rsidP="00F87A4C">
            <w:pPr>
              <w:jc w:val="both"/>
              <w:rPr>
                <w:rFonts w:ascii="Zurich BT" w:hAnsi="Zurich BT"/>
                <w:sz w:val="20"/>
                <w:szCs w:val="20"/>
              </w:rPr>
            </w:pPr>
          </w:p>
          <w:p w14:paraId="3A5EBEFE" w14:textId="77777777" w:rsidR="007B3F4E" w:rsidRPr="00FF759C" w:rsidRDefault="007B3F4E" w:rsidP="00F87A4C">
            <w:pPr>
              <w:jc w:val="both"/>
              <w:rPr>
                <w:rFonts w:ascii="Zurich BT" w:hAnsi="Zurich BT"/>
                <w:sz w:val="20"/>
                <w:szCs w:val="20"/>
              </w:rPr>
            </w:pPr>
          </w:p>
          <w:p w14:paraId="5FD1FAC0"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FB* provided, then highest FB rate+2%, else I-MCLR (6months) </w:t>
            </w:r>
          </w:p>
          <w:p w14:paraId="158D87D8"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+4%                   </w:t>
            </w:r>
          </w:p>
          <w:p w14:paraId="71A1391D" w14:textId="77777777" w:rsidR="007B3F4E" w:rsidRPr="00FF759C" w:rsidRDefault="007B3F4E" w:rsidP="00F87A4C">
            <w:pPr>
              <w:jc w:val="both"/>
              <w:rPr>
                <w:rFonts w:ascii="Zurich BT" w:hAnsi="Zurich BT"/>
                <w:sz w:val="20"/>
                <w:szCs w:val="20"/>
              </w:rPr>
            </w:pPr>
          </w:p>
          <w:p w14:paraId="511910F5"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p w14:paraId="49AC77EC" w14:textId="77777777" w:rsidR="007B3F4E" w:rsidRPr="00FF759C" w:rsidRDefault="007B3F4E" w:rsidP="00F87A4C">
            <w:pPr>
              <w:jc w:val="both"/>
              <w:rPr>
                <w:rFonts w:ascii="Zurich BT" w:hAnsi="Zurich BT"/>
                <w:sz w:val="20"/>
                <w:szCs w:val="20"/>
              </w:rPr>
            </w:pPr>
          </w:p>
          <w:p w14:paraId="7881684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*FB here means Fund Based Facilities. </w:t>
            </w:r>
          </w:p>
        </w:tc>
      </w:tr>
    </w:tbl>
    <w:p w14:paraId="5C0C5E58" w14:textId="77777777" w:rsidR="007B3F4E" w:rsidRPr="00FF759C" w:rsidRDefault="007B3F4E" w:rsidP="007B3F4E">
      <w:pPr>
        <w:jc w:val="both"/>
        <w:rPr>
          <w:rFonts w:ascii="Zurich Blk BT" w:hAnsi="Zurich Blk BT"/>
          <w:sz w:val="20"/>
          <w:szCs w:val="20"/>
        </w:rPr>
      </w:pPr>
    </w:p>
    <w:p w14:paraId="618C4490" w14:textId="1B59FC4C" w:rsidR="007B3F4E" w:rsidRPr="00FF759C" w:rsidRDefault="007B3F4E" w:rsidP="007B3F4E">
      <w:pPr>
        <w:widowControl/>
        <w:numPr>
          <w:ilvl w:val="0"/>
          <w:numId w:val="37"/>
        </w:numPr>
        <w:autoSpaceDE/>
        <w:ind w:left="360" w:hanging="270"/>
        <w:jc w:val="both"/>
        <w:rPr>
          <w:rFonts w:ascii="Zurich Blk BT" w:hAnsi="Zurich Blk BT"/>
          <w:sz w:val="20"/>
          <w:szCs w:val="20"/>
        </w:rPr>
      </w:pPr>
      <w:r w:rsidRPr="00FF759C">
        <w:rPr>
          <w:rFonts w:ascii="Zurich Blk BT" w:hAnsi="Zurich Blk BT"/>
          <w:sz w:val="20"/>
          <w:szCs w:val="20"/>
        </w:rPr>
        <w:t xml:space="preserve">Foreign import </w:t>
      </w:r>
      <w:r w:rsidR="00615F40">
        <w:rPr>
          <w:rFonts w:ascii="Zurich Blk BT" w:hAnsi="Zurich Blk BT"/>
          <w:sz w:val="20"/>
          <w:szCs w:val="20"/>
        </w:rPr>
        <w:t xml:space="preserve">and export </w:t>
      </w:r>
      <w:r w:rsidRPr="00FF759C">
        <w:rPr>
          <w:rFonts w:ascii="Zurich Blk BT" w:hAnsi="Zurich Blk BT"/>
          <w:sz w:val="20"/>
          <w:szCs w:val="20"/>
        </w:rPr>
        <w:t>bills:</w:t>
      </w:r>
    </w:p>
    <w:p w14:paraId="5D2F260C" w14:textId="77777777" w:rsidR="007B3F4E" w:rsidRPr="00FF759C" w:rsidRDefault="007B3F4E" w:rsidP="007B3F4E">
      <w:pPr>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7"/>
        <w:gridCol w:w="4047"/>
        <w:gridCol w:w="2519"/>
      </w:tblGrid>
      <w:tr w:rsidR="007B3F4E" w:rsidRPr="007B3F4E" w14:paraId="7FA41801" w14:textId="77777777" w:rsidTr="00F87A4C">
        <w:trPr>
          <w:tblHeader/>
        </w:trPr>
        <w:tc>
          <w:tcPr>
            <w:tcW w:w="571" w:type="dxa"/>
            <w:shd w:val="clear" w:color="auto" w:fill="auto"/>
          </w:tcPr>
          <w:p w14:paraId="74D37D1D"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7073AACF"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206CA8FC"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Reckoning of additional interest</w:t>
            </w:r>
          </w:p>
        </w:tc>
        <w:tc>
          <w:tcPr>
            <w:tcW w:w="2520" w:type="dxa"/>
            <w:shd w:val="clear" w:color="auto" w:fill="auto"/>
          </w:tcPr>
          <w:p w14:paraId="039B80AD"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Additional interest rate (p.a.) payable monthly</w:t>
            </w:r>
          </w:p>
        </w:tc>
      </w:tr>
      <w:tr w:rsidR="007B3F4E" w:rsidRPr="007B3F4E" w14:paraId="0394BC2F" w14:textId="77777777" w:rsidTr="00F87A4C">
        <w:tc>
          <w:tcPr>
            <w:tcW w:w="571" w:type="dxa"/>
            <w:shd w:val="clear" w:color="auto" w:fill="auto"/>
          </w:tcPr>
          <w:p w14:paraId="5539D02E"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25F44B41"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Import Bills under Letters of Credit (LC)</w:t>
            </w:r>
          </w:p>
        </w:tc>
        <w:tc>
          <w:tcPr>
            <w:tcW w:w="4050" w:type="dxa"/>
            <w:shd w:val="clear" w:color="auto" w:fill="auto"/>
          </w:tcPr>
          <w:p w14:paraId="27F7CE96"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 Sight Bills</w:t>
            </w:r>
          </w:p>
          <w:p w14:paraId="68BD1F64"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of import bills under L/C not paid within 10 days from the date of receipt, additional interest would be charged from the 11</w:t>
            </w:r>
            <w:r w:rsidRPr="00FF759C">
              <w:rPr>
                <w:rFonts w:ascii="Zurich BT" w:hAnsi="Zurich BT"/>
                <w:sz w:val="20"/>
                <w:szCs w:val="20"/>
                <w:vertAlign w:val="superscript"/>
              </w:rPr>
              <w:t>th</w:t>
            </w:r>
            <w:r w:rsidRPr="00FF759C">
              <w:rPr>
                <w:rFonts w:ascii="Zurich BT" w:hAnsi="Zurich BT"/>
                <w:sz w:val="20"/>
                <w:szCs w:val="20"/>
              </w:rPr>
              <w:t xml:space="preserve"> day till the date of realization.</w:t>
            </w:r>
          </w:p>
          <w:p w14:paraId="3A6A236F" w14:textId="77777777" w:rsidR="007B3F4E" w:rsidRPr="00FF759C" w:rsidRDefault="007B3F4E" w:rsidP="00F87A4C">
            <w:pPr>
              <w:pStyle w:val="Default"/>
              <w:jc w:val="both"/>
              <w:rPr>
                <w:rFonts w:ascii="Zurich BT" w:hAnsi="Zurich BT"/>
                <w:sz w:val="20"/>
                <w:szCs w:val="20"/>
              </w:rPr>
            </w:pPr>
          </w:p>
          <w:p w14:paraId="14DE2694"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b)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w:t>
            </w:r>
          </w:p>
          <w:p w14:paraId="297AB9A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In case of import </w:t>
            </w:r>
            <w:proofErr w:type="spellStart"/>
            <w:r w:rsidRPr="00FF759C">
              <w:rPr>
                <w:rFonts w:ascii="Zurich BT" w:hAnsi="Zurich BT"/>
                <w:sz w:val="20"/>
                <w:szCs w:val="20"/>
              </w:rPr>
              <w:t>usance</w:t>
            </w:r>
            <w:proofErr w:type="spellEnd"/>
            <w:r w:rsidRPr="00FF759C">
              <w:rPr>
                <w:rFonts w:ascii="Zurich BT" w:hAnsi="Zurich BT"/>
                <w:sz w:val="20"/>
                <w:szCs w:val="20"/>
              </w:rPr>
              <w:t xml:space="preserve"> bills not paid on the due date, additional interest would be charged from the due date to the date of realization.</w:t>
            </w:r>
          </w:p>
        </w:tc>
        <w:tc>
          <w:tcPr>
            <w:tcW w:w="2520" w:type="dxa"/>
            <w:shd w:val="clear" w:color="auto" w:fill="auto"/>
          </w:tcPr>
          <w:p w14:paraId="64313D38"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Applicable Benchmark +2%</w:t>
            </w:r>
          </w:p>
          <w:p w14:paraId="5006695B"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p w14:paraId="2104A3FF" w14:textId="77777777" w:rsidR="007B3F4E" w:rsidRPr="00FF759C" w:rsidRDefault="007B3F4E" w:rsidP="00F87A4C">
            <w:pPr>
              <w:jc w:val="both"/>
              <w:rPr>
                <w:rFonts w:ascii="Zurich BT" w:hAnsi="Zurich BT"/>
                <w:sz w:val="20"/>
                <w:szCs w:val="20"/>
              </w:rPr>
            </w:pPr>
          </w:p>
          <w:p w14:paraId="4A14429B" w14:textId="77777777" w:rsidR="007B3F4E" w:rsidRPr="00FF759C" w:rsidRDefault="007B3F4E" w:rsidP="00F87A4C">
            <w:pPr>
              <w:jc w:val="both"/>
              <w:rPr>
                <w:rFonts w:ascii="Zurich BT" w:hAnsi="Zurich BT"/>
                <w:sz w:val="20"/>
                <w:szCs w:val="20"/>
              </w:rPr>
            </w:pPr>
          </w:p>
          <w:p w14:paraId="064C0D67" w14:textId="77777777" w:rsidR="007B3F4E" w:rsidRPr="00FF759C" w:rsidRDefault="007B3F4E" w:rsidP="00F87A4C">
            <w:pPr>
              <w:jc w:val="both"/>
              <w:rPr>
                <w:rFonts w:ascii="Zurich BT" w:hAnsi="Zurich BT"/>
                <w:sz w:val="20"/>
                <w:szCs w:val="20"/>
              </w:rPr>
            </w:pPr>
          </w:p>
          <w:p w14:paraId="2EAADAC5" w14:textId="77777777" w:rsidR="007B3F4E" w:rsidRPr="00FF759C" w:rsidRDefault="007B3F4E" w:rsidP="00F87A4C">
            <w:pPr>
              <w:jc w:val="both"/>
              <w:rPr>
                <w:rFonts w:ascii="Zurich BT" w:hAnsi="Zurich BT"/>
                <w:sz w:val="20"/>
                <w:szCs w:val="20"/>
              </w:rPr>
            </w:pPr>
          </w:p>
          <w:p w14:paraId="6B9793CD"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Applicable Benchmark +2%</w:t>
            </w:r>
          </w:p>
          <w:p w14:paraId="310E1051"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US PRIME + 4% (for IBG Branches)</w:t>
            </w:r>
          </w:p>
        </w:tc>
      </w:tr>
      <w:tr w:rsidR="007B3F4E" w:rsidRPr="007B3F4E" w14:paraId="728C8356" w14:textId="77777777" w:rsidTr="00F87A4C">
        <w:tc>
          <w:tcPr>
            <w:tcW w:w="571" w:type="dxa"/>
            <w:shd w:val="clear" w:color="auto" w:fill="auto"/>
          </w:tcPr>
          <w:p w14:paraId="7C0418DC"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w:t>
            </w:r>
          </w:p>
        </w:tc>
        <w:tc>
          <w:tcPr>
            <w:tcW w:w="2129" w:type="dxa"/>
            <w:shd w:val="clear" w:color="auto" w:fill="auto"/>
          </w:tcPr>
          <w:p w14:paraId="443A9C31" w14:textId="77777777" w:rsidR="007B3F4E" w:rsidRPr="002E0F41" w:rsidRDefault="007B3F4E" w:rsidP="00F87A4C">
            <w:pPr>
              <w:pStyle w:val="Default"/>
              <w:jc w:val="both"/>
              <w:rPr>
                <w:rFonts w:ascii="Zurich BT" w:hAnsi="Zurich BT"/>
                <w:sz w:val="20"/>
                <w:szCs w:val="20"/>
              </w:rPr>
            </w:pPr>
            <w:r w:rsidRPr="002E0F41">
              <w:rPr>
                <w:rFonts w:ascii="Zurich BT" w:hAnsi="Zurich BT"/>
                <w:sz w:val="20"/>
                <w:szCs w:val="20"/>
              </w:rPr>
              <w:t>EPC / PCFC Recovery from Current / CC a/c</w:t>
            </w:r>
          </w:p>
        </w:tc>
        <w:tc>
          <w:tcPr>
            <w:tcW w:w="4050" w:type="dxa"/>
            <w:shd w:val="clear" w:color="auto" w:fill="auto"/>
          </w:tcPr>
          <w:p w14:paraId="1786EFC6"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EPC/ PCFC</w:t>
            </w:r>
          </w:p>
          <w:p w14:paraId="2EA94EF4"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the EPC/PCFC is liquidated from export proceeds after the due date but within 360 days from the date of advance.</w:t>
            </w:r>
          </w:p>
          <w:p w14:paraId="3046C02E" w14:textId="77777777" w:rsidR="007B3F4E" w:rsidRPr="00FF759C" w:rsidRDefault="007B3F4E" w:rsidP="00F87A4C">
            <w:pPr>
              <w:pStyle w:val="Default"/>
              <w:jc w:val="both"/>
              <w:rPr>
                <w:rFonts w:ascii="Zurich BT" w:hAnsi="Zurich BT"/>
                <w:sz w:val="20"/>
                <w:szCs w:val="20"/>
              </w:rPr>
            </w:pPr>
          </w:p>
          <w:p w14:paraId="254780E0" w14:textId="77777777" w:rsidR="007B3F4E" w:rsidRPr="00FF759C" w:rsidRDefault="007B3F4E" w:rsidP="00F87A4C">
            <w:pPr>
              <w:pStyle w:val="Default"/>
              <w:jc w:val="both"/>
              <w:rPr>
                <w:rFonts w:ascii="Zurich BT" w:hAnsi="Zurich BT"/>
                <w:sz w:val="20"/>
                <w:szCs w:val="20"/>
              </w:rPr>
            </w:pPr>
          </w:p>
          <w:p w14:paraId="4327D4E3"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If EPC is not liquidated from export proceeds within 360 days from the date of advance or if EPC is recovered from Current/Cash credit account instead of from export proceeds.</w:t>
            </w:r>
          </w:p>
          <w:p w14:paraId="6A1ED530" w14:textId="77777777" w:rsidR="007B3F4E" w:rsidRPr="00FF759C" w:rsidRDefault="007B3F4E" w:rsidP="00F87A4C">
            <w:pPr>
              <w:pStyle w:val="Default"/>
              <w:jc w:val="both"/>
              <w:rPr>
                <w:rFonts w:ascii="Zurich BT" w:hAnsi="Zurich BT"/>
                <w:sz w:val="20"/>
                <w:szCs w:val="20"/>
              </w:rPr>
            </w:pPr>
          </w:p>
          <w:p w14:paraId="3BE592A4" w14:textId="77777777" w:rsidR="007B3F4E" w:rsidRPr="00FF759C" w:rsidRDefault="007B3F4E" w:rsidP="00F87A4C">
            <w:pPr>
              <w:pStyle w:val="Default"/>
              <w:jc w:val="both"/>
              <w:rPr>
                <w:rFonts w:ascii="Zurich BT" w:hAnsi="Zurich BT"/>
                <w:sz w:val="20"/>
                <w:szCs w:val="20"/>
              </w:rPr>
            </w:pPr>
          </w:p>
          <w:p w14:paraId="71376F3F"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PCFC</w:t>
            </w:r>
          </w:p>
          <w:p w14:paraId="76B3C3A3"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In case of cancellation of the export order for which the PCFC was availed of by the exporter from the bank, or if the exporter is unable to execute the export order.</w:t>
            </w:r>
          </w:p>
          <w:p w14:paraId="696538E0" w14:textId="77777777" w:rsidR="007B3F4E" w:rsidRPr="00FF759C" w:rsidRDefault="007B3F4E" w:rsidP="00F87A4C">
            <w:pPr>
              <w:jc w:val="both"/>
              <w:rPr>
                <w:rFonts w:ascii="Zurich BT" w:hAnsi="Zurich BT"/>
                <w:sz w:val="20"/>
                <w:szCs w:val="20"/>
              </w:rPr>
            </w:pPr>
          </w:p>
        </w:tc>
        <w:tc>
          <w:tcPr>
            <w:tcW w:w="2520" w:type="dxa"/>
            <w:shd w:val="clear" w:color="auto" w:fill="auto"/>
          </w:tcPr>
          <w:p w14:paraId="6B43E288"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2% over Documented Rate</w:t>
            </w:r>
          </w:p>
          <w:p w14:paraId="26567099" w14:textId="77777777" w:rsidR="007B3F4E" w:rsidRPr="00FF759C" w:rsidRDefault="007B3F4E" w:rsidP="00F87A4C">
            <w:pPr>
              <w:jc w:val="both"/>
              <w:rPr>
                <w:rFonts w:ascii="Zurich BT" w:hAnsi="Zurich BT"/>
                <w:sz w:val="20"/>
                <w:szCs w:val="20"/>
              </w:rPr>
            </w:pPr>
          </w:p>
          <w:p w14:paraId="5D2A545A" w14:textId="77777777" w:rsidR="007B3F4E" w:rsidRPr="00FF759C" w:rsidRDefault="007B3F4E" w:rsidP="00F87A4C">
            <w:pPr>
              <w:jc w:val="both"/>
              <w:rPr>
                <w:rFonts w:ascii="Zurich BT" w:hAnsi="Zurich BT"/>
                <w:sz w:val="20"/>
                <w:szCs w:val="20"/>
              </w:rPr>
            </w:pPr>
          </w:p>
          <w:p w14:paraId="3BF2F86E" w14:textId="77777777" w:rsidR="007B3F4E" w:rsidRPr="00FF759C" w:rsidRDefault="007B3F4E" w:rsidP="00F87A4C">
            <w:pPr>
              <w:jc w:val="both"/>
              <w:rPr>
                <w:rFonts w:ascii="Zurich BT" w:hAnsi="Zurich BT"/>
                <w:sz w:val="20"/>
                <w:szCs w:val="20"/>
              </w:rPr>
            </w:pPr>
          </w:p>
          <w:p w14:paraId="733177D6" w14:textId="77777777" w:rsidR="007B3F4E" w:rsidRPr="00FF759C" w:rsidRDefault="007B3F4E" w:rsidP="00F87A4C">
            <w:pPr>
              <w:jc w:val="both"/>
              <w:rPr>
                <w:rFonts w:ascii="Zurich BT" w:hAnsi="Zurich BT"/>
                <w:sz w:val="20"/>
                <w:szCs w:val="20"/>
              </w:rPr>
            </w:pPr>
          </w:p>
          <w:p w14:paraId="4BCF51D0" w14:textId="77777777" w:rsidR="007B3F4E" w:rsidRPr="00FF759C" w:rsidRDefault="007B3F4E" w:rsidP="00F87A4C">
            <w:pPr>
              <w:jc w:val="both"/>
              <w:rPr>
                <w:rFonts w:ascii="Zurich BT" w:hAnsi="Zurich BT"/>
                <w:sz w:val="20"/>
                <w:szCs w:val="20"/>
              </w:rPr>
            </w:pPr>
          </w:p>
          <w:p w14:paraId="6B82892D" w14:textId="5E0E95DA"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Applicable </w:t>
            </w:r>
            <w:r w:rsidR="000D186F">
              <w:rPr>
                <w:rFonts w:ascii="Zurich BT" w:hAnsi="Zurich BT"/>
                <w:sz w:val="20"/>
                <w:szCs w:val="20"/>
              </w:rPr>
              <w:t>B</w:t>
            </w:r>
            <w:r w:rsidRPr="00FF759C">
              <w:rPr>
                <w:rFonts w:ascii="Zurich BT" w:hAnsi="Zurich BT"/>
                <w:sz w:val="20"/>
                <w:szCs w:val="20"/>
              </w:rPr>
              <w:t>enchmark + 2% (for domestic facilities)</w:t>
            </w:r>
          </w:p>
          <w:p w14:paraId="09D583C7" w14:textId="77777777" w:rsidR="007B3F4E" w:rsidRPr="00FF759C" w:rsidRDefault="007B3F4E" w:rsidP="00F87A4C">
            <w:pPr>
              <w:jc w:val="both"/>
              <w:rPr>
                <w:rFonts w:ascii="Zurich BT" w:hAnsi="Zurich BT"/>
                <w:sz w:val="20"/>
                <w:szCs w:val="20"/>
              </w:rPr>
            </w:pPr>
          </w:p>
          <w:p w14:paraId="5F2D29A8" w14:textId="77777777" w:rsidR="007B3F4E" w:rsidRPr="00FF759C" w:rsidRDefault="007B3F4E" w:rsidP="00F87A4C">
            <w:pPr>
              <w:jc w:val="both"/>
              <w:rPr>
                <w:rFonts w:ascii="Zurich BT" w:hAnsi="Zurich BT"/>
                <w:sz w:val="20"/>
                <w:szCs w:val="20"/>
              </w:rPr>
            </w:pPr>
          </w:p>
          <w:p w14:paraId="62A3ECFE" w14:textId="77777777" w:rsidR="007B3F4E" w:rsidRPr="00FF759C" w:rsidRDefault="007B3F4E" w:rsidP="00F87A4C">
            <w:pPr>
              <w:jc w:val="both"/>
              <w:rPr>
                <w:rFonts w:ascii="Zurich BT" w:hAnsi="Zurich BT"/>
                <w:sz w:val="20"/>
                <w:szCs w:val="20"/>
              </w:rPr>
            </w:pPr>
          </w:p>
          <w:p w14:paraId="45C7B9BE" w14:textId="77777777" w:rsidR="007B3F4E" w:rsidRPr="00FF759C" w:rsidRDefault="007B3F4E" w:rsidP="00F87A4C">
            <w:pPr>
              <w:jc w:val="both"/>
              <w:rPr>
                <w:rFonts w:ascii="Zurich BT" w:hAnsi="Zurich BT"/>
                <w:sz w:val="20"/>
                <w:szCs w:val="20"/>
              </w:rPr>
            </w:pPr>
          </w:p>
          <w:p w14:paraId="1A2D9654" w14:textId="77777777" w:rsidR="007B3F4E" w:rsidRPr="00FF759C" w:rsidRDefault="007B3F4E" w:rsidP="00F87A4C">
            <w:pPr>
              <w:jc w:val="both"/>
              <w:rPr>
                <w:rFonts w:ascii="Zurich BT" w:hAnsi="Zurich BT"/>
                <w:sz w:val="20"/>
                <w:szCs w:val="20"/>
              </w:rPr>
            </w:pPr>
          </w:p>
          <w:p w14:paraId="61ECC1FF" w14:textId="7097C188" w:rsidR="007B3F4E" w:rsidRPr="00FF759C" w:rsidRDefault="007B3F4E" w:rsidP="00F87A4C">
            <w:pPr>
              <w:jc w:val="both"/>
              <w:rPr>
                <w:rFonts w:ascii="Zurich BT" w:hAnsi="Zurich BT"/>
                <w:sz w:val="20"/>
                <w:szCs w:val="20"/>
              </w:rPr>
            </w:pPr>
            <w:r w:rsidRPr="00FF759C">
              <w:rPr>
                <w:rFonts w:ascii="Zurich BT" w:hAnsi="Zurich BT"/>
                <w:sz w:val="20"/>
                <w:szCs w:val="20"/>
              </w:rPr>
              <w:t xml:space="preserve">Applicable </w:t>
            </w:r>
            <w:r w:rsidR="000D186F">
              <w:rPr>
                <w:rFonts w:ascii="Zurich BT" w:hAnsi="Zurich BT"/>
                <w:sz w:val="20"/>
                <w:szCs w:val="20"/>
              </w:rPr>
              <w:t>B</w:t>
            </w:r>
            <w:r w:rsidRPr="00FF759C">
              <w:rPr>
                <w:rFonts w:ascii="Zurich BT" w:hAnsi="Zurich BT"/>
                <w:sz w:val="20"/>
                <w:szCs w:val="20"/>
              </w:rPr>
              <w:t xml:space="preserve">enchmark + 2% </w:t>
            </w:r>
          </w:p>
          <w:p w14:paraId="52DB374A" w14:textId="77777777" w:rsidR="007B3F4E" w:rsidRPr="00FF759C" w:rsidRDefault="007B3F4E" w:rsidP="00F87A4C">
            <w:pPr>
              <w:jc w:val="both"/>
              <w:rPr>
                <w:rFonts w:ascii="Zurich BT" w:hAnsi="Zurich BT"/>
                <w:sz w:val="20"/>
                <w:szCs w:val="20"/>
              </w:rPr>
            </w:pPr>
          </w:p>
          <w:p w14:paraId="3EE5020D" w14:textId="77777777" w:rsidR="007B3F4E" w:rsidRPr="00FF759C" w:rsidRDefault="007B3F4E" w:rsidP="00F87A4C">
            <w:pPr>
              <w:jc w:val="both"/>
              <w:rPr>
                <w:rFonts w:ascii="Zurich BT" w:hAnsi="Zurich BT"/>
                <w:sz w:val="20"/>
                <w:szCs w:val="20"/>
              </w:rPr>
            </w:pPr>
          </w:p>
        </w:tc>
      </w:tr>
      <w:tr w:rsidR="002E0F41" w:rsidRPr="007B3F4E" w14:paraId="25BC5C8C" w14:textId="77777777" w:rsidTr="00F87A4C">
        <w:tc>
          <w:tcPr>
            <w:tcW w:w="571" w:type="dxa"/>
            <w:shd w:val="clear" w:color="auto" w:fill="auto"/>
          </w:tcPr>
          <w:p w14:paraId="7B2AB2AF" w14:textId="5C5667D3" w:rsidR="002E0F41" w:rsidRPr="00FF759C" w:rsidRDefault="00CB7A1F" w:rsidP="00F87A4C">
            <w:pPr>
              <w:jc w:val="both"/>
              <w:rPr>
                <w:rFonts w:ascii="Zurich BT" w:hAnsi="Zurich BT"/>
                <w:sz w:val="20"/>
                <w:szCs w:val="20"/>
              </w:rPr>
            </w:pPr>
            <w:r>
              <w:rPr>
                <w:rFonts w:ascii="Zurich BT" w:hAnsi="Zurich BT"/>
                <w:sz w:val="20"/>
                <w:szCs w:val="20"/>
              </w:rPr>
              <w:t>3</w:t>
            </w:r>
          </w:p>
        </w:tc>
        <w:tc>
          <w:tcPr>
            <w:tcW w:w="2129" w:type="dxa"/>
            <w:shd w:val="clear" w:color="auto" w:fill="auto"/>
          </w:tcPr>
          <w:p w14:paraId="6D70E708" w14:textId="77777777"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Export Bills Negotiated / Purchased under Letter of Credit (LC)</w:t>
            </w:r>
          </w:p>
          <w:p w14:paraId="3015E846" w14:textId="77777777" w:rsidR="002E0F41" w:rsidRPr="002E0F41" w:rsidRDefault="002E0F41" w:rsidP="00F87A4C">
            <w:pPr>
              <w:pStyle w:val="Default"/>
              <w:jc w:val="both"/>
              <w:rPr>
                <w:rFonts w:ascii="Zurich BT" w:hAnsi="Zurich BT"/>
                <w:sz w:val="20"/>
                <w:szCs w:val="20"/>
              </w:rPr>
            </w:pPr>
          </w:p>
        </w:tc>
        <w:tc>
          <w:tcPr>
            <w:tcW w:w="4050" w:type="dxa"/>
            <w:shd w:val="clear" w:color="auto" w:fill="auto"/>
          </w:tcPr>
          <w:p w14:paraId="0FC38F09" w14:textId="77777777" w:rsidR="002E0F41" w:rsidRPr="008A28F6" w:rsidRDefault="002E0F41" w:rsidP="002E0F41">
            <w:pPr>
              <w:pStyle w:val="Default"/>
              <w:jc w:val="both"/>
              <w:rPr>
                <w:rFonts w:ascii="Zurich BT" w:hAnsi="Zurich BT"/>
                <w:sz w:val="20"/>
                <w:szCs w:val="20"/>
                <w:u w:val="single"/>
              </w:rPr>
            </w:pPr>
            <w:r w:rsidRPr="008A28F6">
              <w:rPr>
                <w:rFonts w:ascii="Zurich BT" w:hAnsi="Zurich BT"/>
                <w:sz w:val="20"/>
                <w:szCs w:val="20"/>
                <w:u w:val="single"/>
              </w:rPr>
              <w:t>a) Sight Bills</w:t>
            </w:r>
          </w:p>
          <w:p w14:paraId="7ABC2AEE" w14:textId="589784DA" w:rsidR="002E0F41" w:rsidRPr="002E0F41" w:rsidRDefault="002E0F41" w:rsidP="002E0F41">
            <w:pPr>
              <w:pStyle w:val="Default"/>
              <w:jc w:val="both"/>
              <w:rPr>
                <w:rFonts w:ascii="Zurich BT" w:hAnsi="Zurich BT"/>
                <w:sz w:val="20"/>
                <w:szCs w:val="20"/>
              </w:rPr>
            </w:pPr>
          </w:p>
          <w:p w14:paraId="5F754171" w14:textId="77777777"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 xml:space="preserve">In case payment is not received on due date (including T+1) towards export bills negotiated / purchased under L/C, additional interest would be applicable from the due date till the date of receipt of payment. </w:t>
            </w:r>
          </w:p>
          <w:p w14:paraId="47D089E5" w14:textId="0315FE47" w:rsidR="002E0F41" w:rsidRPr="002E0F41" w:rsidRDefault="002E0F41" w:rsidP="002E0F41">
            <w:pPr>
              <w:pStyle w:val="Default"/>
              <w:jc w:val="both"/>
              <w:rPr>
                <w:rFonts w:ascii="Zurich BT" w:hAnsi="Zurich BT"/>
                <w:sz w:val="20"/>
                <w:szCs w:val="20"/>
              </w:rPr>
            </w:pPr>
            <w:r w:rsidRPr="008A28F6">
              <w:rPr>
                <w:rFonts w:ascii="Zurich BT" w:hAnsi="Zurich BT"/>
                <w:sz w:val="20"/>
                <w:szCs w:val="20"/>
              </w:rPr>
              <w:t>Bill crystallization to be done if foreign currency purchased bills remain overdue beyond stipulated number of days from the due date as per FEDAI Guidelines</w:t>
            </w:r>
          </w:p>
          <w:p w14:paraId="35566587" w14:textId="77777777" w:rsidR="002E0F41" w:rsidRPr="008A28F6" w:rsidRDefault="002E0F41" w:rsidP="002E0F41">
            <w:pPr>
              <w:pStyle w:val="Default"/>
              <w:jc w:val="both"/>
              <w:rPr>
                <w:rFonts w:ascii="Zurich BT" w:hAnsi="Zurich BT"/>
                <w:sz w:val="20"/>
                <w:szCs w:val="20"/>
                <w:u w:val="single"/>
              </w:rPr>
            </w:pPr>
          </w:p>
          <w:p w14:paraId="1FC7E612" w14:textId="77777777" w:rsidR="002E0F41" w:rsidRPr="008A28F6" w:rsidRDefault="002E0F41" w:rsidP="002E0F41">
            <w:pPr>
              <w:pStyle w:val="Default"/>
              <w:jc w:val="both"/>
              <w:rPr>
                <w:rFonts w:ascii="Zurich BT" w:hAnsi="Zurich BT"/>
                <w:sz w:val="20"/>
                <w:szCs w:val="20"/>
                <w:u w:val="single"/>
              </w:rPr>
            </w:pPr>
            <w:r w:rsidRPr="008A28F6">
              <w:rPr>
                <w:rFonts w:ascii="Zurich BT" w:hAnsi="Zurich BT"/>
                <w:sz w:val="20"/>
                <w:szCs w:val="20"/>
                <w:u w:val="single"/>
              </w:rPr>
              <w:t xml:space="preserve">b)  </w:t>
            </w:r>
            <w:proofErr w:type="spellStart"/>
            <w:r w:rsidRPr="008A28F6">
              <w:rPr>
                <w:rFonts w:ascii="Zurich BT" w:hAnsi="Zurich BT"/>
                <w:sz w:val="20"/>
                <w:szCs w:val="20"/>
                <w:u w:val="single"/>
              </w:rPr>
              <w:t>Usance</w:t>
            </w:r>
            <w:proofErr w:type="spellEnd"/>
            <w:r w:rsidRPr="008A28F6">
              <w:rPr>
                <w:rFonts w:ascii="Zurich BT" w:hAnsi="Zurich BT"/>
                <w:sz w:val="20"/>
                <w:szCs w:val="20"/>
                <w:u w:val="single"/>
              </w:rPr>
              <w:t xml:space="preserve"> Bills</w:t>
            </w:r>
          </w:p>
          <w:p w14:paraId="2C7D07BF" w14:textId="77777777" w:rsidR="002E0F41" w:rsidRPr="002E0F41" w:rsidRDefault="002E0F41" w:rsidP="002E0F41">
            <w:pPr>
              <w:pStyle w:val="Default"/>
              <w:jc w:val="both"/>
              <w:rPr>
                <w:rFonts w:ascii="Zurich BT" w:hAnsi="Zurich BT"/>
                <w:sz w:val="20"/>
                <w:szCs w:val="20"/>
              </w:rPr>
            </w:pPr>
          </w:p>
          <w:p w14:paraId="07F90F34" w14:textId="77777777"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 xml:space="preserve">In case payment is not received on due date (including T+1) towards export bills negotiated under L/C, additional interest would be applicable from the due date till the date of receipt of payment. </w:t>
            </w:r>
          </w:p>
          <w:p w14:paraId="78EAB01F" w14:textId="77777777" w:rsidR="002E0F41" w:rsidRPr="002E0F41" w:rsidRDefault="002E0F41" w:rsidP="002E0F41">
            <w:pPr>
              <w:pStyle w:val="Default"/>
              <w:jc w:val="both"/>
              <w:rPr>
                <w:rFonts w:ascii="Zurich BT" w:hAnsi="Zurich BT"/>
                <w:sz w:val="20"/>
                <w:szCs w:val="20"/>
              </w:rPr>
            </w:pPr>
          </w:p>
          <w:p w14:paraId="55EE5142" w14:textId="64B3BBF5" w:rsidR="002E0F41" w:rsidRPr="008A28F6" w:rsidRDefault="002E0F41" w:rsidP="002E0F41">
            <w:pPr>
              <w:pStyle w:val="Default"/>
              <w:jc w:val="both"/>
              <w:rPr>
                <w:rFonts w:ascii="Zurich BT" w:hAnsi="Zurich BT"/>
                <w:sz w:val="20"/>
                <w:szCs w:val="20"/>
              </w:rPr>
            </w:pPr>
            <w:r w:rsidRPr="008A28F6">
              <w:rPr>
                <w:rFonts w:ascii="Zurich BT" w:hAnsi="Zurich BT"/>
                <w:sz w:val="20"/>
                <w:szCs w:val="20"/>
              </w:rPr>
              <w:t>Bill crystallization to be done if foreign currency purchased bills remain overdue beyond stipulated number of days from the due date as per FEDAI Guidelines</w:t>
            </w:r>
          </w:p>
          <w:p w14:paraId="537C9348" w14:textId="6C28EBCB" w:rsidR="002E0F41" w:rsidRPr="00FF759C" w:rsidRDefault="002E0F41" w:rsidP="002E0F41">
            <w:pPr>
              <w:pStyle w:val="Default"/>
              <w:jc w:val="both"/>
              <w:rPr>
                <w:rFonts w:ascii="Zurich BT" w:hAnsi="Zurich BT"/>
                <w:sz w:val="20"/>
                <w:szCs w:val="20"/>
              </w:rPr>
            </w:pPr>
          </w:p>
        </w:tc>
        <w:tc>
          <w:tcPr>
            <w:tcW w:w="2520" w:type="dxa"/>
            <w:shd w:val="clear" w:color="auto" w:fill="auto"/>
          </w:tcPr>
          <w:p w14:paraId="2C1BA5F4" w14:textId="77777777" w:rsidR="002E0F41" w:rsidRPr="00FF759C" w:rsidRDefault="002E0F41" w:rsidP="002E0F41">
            <w:pPr>
              <w:pStyle w:val="Default"/>
              <w:jc w:val="both"/>
              <w:rPr>
                <w:rFonts w:ascii="Zurich BT" w:hAnsi="Zurich BT"/>
                <w:sz w:val="20"/>
                <w:szCs w:val="20"/>
              </w:rPr>
            </w:pPr>
            <w:r w:rsidRPr="00FF759C">
              <w:rPr>
                <w:rFonts w:ascii="Zurich BT" w:hAnsi="Zurich BT"/>
                <w:sz w:val="20"/>
                <w:szCs w:val="20"/>
              </w:rPr>
              <w:t>Applicable Benchmark +2%</w:t>
            </w:r>
          </w:p>
          <w:p w14:paraId="3BBA4993" w14:textId="77777777" w:rsidR="002E0F41" w:rsidRPr="00FF759C" w:rsidRDefault="002E0F41" w:rsidP="002E0F41">
            <w:pPr>
              <w:jc w:val="both"/>
              <w:rPr>
                <w:rFonts w:ascii="Zurich BT" w:hAnsi="Zurich BT"/>
                <w:sz w:val="20"/>
                <w:szCs w:val="20"/>
              </w:rPr>
            </w:pPr>
            <w:r w:rsidRPr="00FF759C">
              <w:rPr>
                <w:rFonts w:ascii="Zurich BT" w:hAnsi="Zurich BT"/>
                <w:sz w:val="20"/>
                <w:szCs w:val="20"/>
              </w:rPr>
              <w:t>US PRIME + 4% (for IBG Branches)</w:t>
            </w:r>
          </w:p>
          <w:p w14:paraId="595565B6" w14:textId="77777777" w:rsidR="002E0F41" w:rsidRDefault="002E0F41" w:rsidP="00F87A4C">
            <w:pPr>
              <w:jc w:val="both"/>
              <w:rPr>
                <w:rFonts w:ascii="Zurich BT" w:hAnsi="Zurich BT"/>
                <w:sz w:val="20"/>
                <w:szCs w:val="20"/>
              </w:rPr>
            </w:pPr>
          </w:p>
          <w:p w14:paraId="3D82E051" w14:textId="77777777" w:rsidR="002E0F41" w:rsidRDefault="002E0F41" w:rsidP="008A28F6">
            <w:pPr>
              <w:pStyle w:val="WW-Default"/>
            </w:pPr>
          </w:p>
          <w:p w14:paraId="613EC543" w14:textId="77777777" w:rsidR="002E0F41" w:rsidRDefault="002E0F41" w:rsidP="008A28F6">
            <w:pPr>
              <w:pStyle w:val="WW-Default"/>
            </w:pPr>
          </w:p>
          <w:p w14:paraId="3D9B7452" w14:textId="77777777" w:rsidR="002E0F41" w:rsidRDefault="002E0F41" w:rsidP="008A28F6">
            <w:pPr>
              <w:pStyle w:val="WW-Default"/>
            </w:pPr>
          </w:p>
          <w:p w14:paraId="32082221" w14:textId="77777777" w:rsidR="002E0F41" w:rsidRDefault="002E0F41" w:rsidP="008A28F6">
            <w:pPr>
              <w:pStyle w:val="WW-Default"/>
            </w:pPr>
          </w:p>
          <w:p w14:paraId="5E5497B3" w14:textId="77777777" w:rsidR="002E0F41" w:rsidRDefault="002E0F41" w:rsidP="008A28F6">
            <w:pPr>
              <w:pStyle w:val="WW-Default"/>
            </w:pPr>
          </w:p>
          <w:p w14:paraId="4237586B" w14:textId="77777777" w:rsidR="002E0F41" w:rsidRDefault="002E0F41" w:rsidP="008A28F6">
            <w:pPr>
              <w:pStyle w:val="WW-Default"/>
            </w:pPr>
          </w:p>
          <w:p w14:paraId="5441AE0C" w14:textId="77777777" w:rsidR="002E0F41" w:rsidRDefault="002E0F41" w:rsidP="008A28F6">
            <w:pPr>
              <w:pStyle w:val="WW-Default"/>
            </w:pPr>
          </w:p>
          <w:p w14:paraId="10041187" w14:textId="77777777" w:rsidR="002E0F41" w:rsidRDefault="002E0F41" w:rsidP="008A28F6">
            <w:pPr>
              <w:pStyle w:val="WW-Default"/>
            </w:pPr>
          </w:p>
          <w:p w14:paraId="41BF705B" w14:textId="77777777" w:rsidR="002E0F41" w:rsidRDefault="002E0F41" w:rsidP="008A28F6">
            <w:pPr>
              <w:pStyle w:val="WW-Default"/>
            </w:pPr>
          </w:p>
          <w:p w14:paraId="08D5742B" w14:textId="77777777" w:rsidR="002E0F41" w:rsidRPr="00FF759C" w:rsidRDefault="002E0F41" w:rsidP="002E0F41">
            <w:pPr>
              <w:pStyle w:val="Default"/>
              <w:jc w:val="both"/>
              <w:rPr>
                <w:rFonts w:ascii="Zurich BT" w:hAnsi="Zurich BT"/>
                <w:sz w:val="20"/>
                <w:szCs w:val="20"/>
              </w:rPr>
            </w:pPr>
            <w:r w:rsidRPr="00FF759C">
              <w:rPr>
                <w:rFonts w:ascii="Zurich BT" w:hAnsi="Zurich BT"/>
                <w:sz w:val="20"/>
                <w:szCs w:val="20"/>
              </w:rPr>
              <w:t>Applicable Benchmark +2%</w:t>
            </w:r>
          </w:p>
          <w:p w14:paraId="6D2B006E" w14:textId="7FD65382" w:rsidR="002E0F41" w:rsidRPr="008A28F6" w:rsidRDefault="002E0F41" w:rsidP="008A28F6">
            <w:pPr>
              <w:pStyle w:val="WW-Default"/>
            </w:pPr>
            <w:r w:rsidRPr="00FF759C">
              <w:rPr>
                <w:rFonts w:ascii="Zurich BT" w:hAnsi="Zurich BT"/>
                <w:sz w:val="20"/>
                <w:szCs w:val="20"/>
              </w:rPr>
              <w:t>US PRIME + 4% (for IBG Branches)</w:t>
            </w:r>
          </w:p>
        </w:tc>
      </w:tr>
      <w:tr w:rsidR="007B3F4E" w:rsidRPr="007B3F4E" w14:paraId="0BD89CE9" w14:textId="77777777" w:rsidTr="00F87A4C">
        <w:tc>
          <w:tcPr>
            <w:tcW w:w="571" w:type="dxa"/>
            <w:shd w:val="clear" w:color="auto" w:fill="auto"/>
          </w:tcPr>
          <w:p w14:paraId="1397798C" w14:textId="08E8697C" w:rsidR="007B3F4E" w:rsidRPr="00FF759C" w:rsidRDefault="00CB7A1F" w:rsidP="00F87A4C">
            <w:pPr>
              <w:jc w:val="both"/>
              <w:rPr>
                <w:rFonts w:ascii="Zurich BT" w:hAnsi="Zurich BT"/>
                <w:sz w:val="20"/>
                <w:szCs w:val="20"/>
              </w:rPr>
            </w:pPr>
            <w:r>
              <w:rPr>
                <w:rFonts w:ascii="Zurich BT" w:hAnsi="Zurich BT"/>
                <w:sz w:val="20"/>
                <w:szCs w:val="20"/>
              </w:rPr>
              <w:t>4</w:t>
            </w:r>
          </w:p>
        </w:tc>
        <w:tc>
          <w:tcPr>
            <w:tcW w:w="2129" w:type="dxa"/>
            <w:shd w:val="clear" w:color="auto" w:fill="auto"/>
          </w:tcPr>
          <w:p w14:paraId="351EBAB7"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Delinking of Export Bills ( conversion of foreign liability to rupee liability)</w:t>
            </w:r>
          </w:p>
        </w:tc>
        <w:tc>
          <w:tcPr>
            <w:tcW w:w="4050" w:type="dxa"/>
            <w:shd w:val="clear" w:color="auto" w:fill="auto"/>
          </w:tcPr>
          <w:p w14:paraId="76EDC390"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For the period beyond the due date till the delinking date, i.e. for the default period where there has been an advance (pre or post shipment) availed by the exporter.</w:t>
            </w:r>
          </w:p>
        </w:tc>
        <w:tc>
          <w:tcPr>
            <w:tcW w:w="2520" w:type="dxa"/>
            <w:shd w:val="clear" w:color="auto" w:fill="auto"/>
          </w:tcPr>
          <w:p w14:paraId="1A745749"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US PRIME + 4% for foreign currency outlay &amp; Applicable Benchmark + 10% for subsequent period</w:t>
            </w:r>
          </w:p>
          <w:p w14:paraId="7C455B9D" w14:textId="77777777" w:rsidR="007B3F4E" w:rsidRPr="00FF759C" w:rsidRDefault="007B3F4E" w:rsidP="00F87A4C">
            <w:pPr>
              <w:pStyle w:val="Default"/>
              <w:jc w:val="both"/>
              <w:rPr>
                <w:rFonts w:ascii="Zurich BT" w:hAnsi="Zurich BT"/>
                <w:sz w:val="20"/>
                <w:szCs w:val="20"/>
              </w:rPr>
            </w:pPr>
          </w:p>
        </w:tc>
      </w:tr>
      <w:tr w:rsidR="007B3F4E" w:rsidRPr="007B3F4E" w14:paraId="29371A27" w14:textId="77777777" w:rsidTr="00F87A4C">
        <w:tc>
          <w:tcPr>
            <w:tcW w:w="571" w:type="dxa"/>
            <w:shd w:val="clear" w:color="auto" w:fill="auto"/>
          </w:tcPr>
          <w:p w14:paraId="10084853" w14:textId="57235CE3" w:rsidR="007B3F4E" w:rsidRPr="00FF759C" w:rsidRDefault="00CB7A1F" w:rsidP="00F87A4C">
            <w:pPr>
              <w:jc w:val="both"/>
              <w:rPr>
                <w:rFonts w:ascii="Zurich BT" w:hAnsi="Zurich BT"/>
                <w:sz w:val="20"/>
                <w:szCs w:val="20"/>
              </w:rPr>
            </w:pPr>
            <w:r>
              <w:rPr>
                <w:rFonts w:ascii="Zurich BT" w:hAnsi="Zurich BT"/>
                <w:sz w:val="20"/>
                <w:szCs w:val="20"/>
              </w:rPr>
              <w:t>5</w:t>
            </w:r>
          </w:p>
        </w:tc>
        <w:tc>
          <w:tcPr>
            <w:tcW w:w="2129" w:type="dxa"/>
            <w:shd w:val="clear" w:color="auto" w:fill="auto"/>
          </w:tcPr>
          <w:p w14:paraId="28CB5C0A"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rate of interest in inland bill</w:t>
            </w:r>
          </w:p>
        </w:tc>
        <w:tc>
          <w:tcPr>
            <w:tcW w:w="4050" w:type="dxa"/>
            <w:shd w:val="clear" w:color="auto" w:fill="auto"/>
          </w:tcPr>
          <w:p w14:paraId="1C96B4D7"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Additional interest would be charged from due date till date of realization.</w:t>
            </w:r>
          </w:p>
        </w:tc>
        <w:tc>
          <w:tcPr>
            <w:tcW w:w="2520" w:type="dxa"/>
            <w:shd w:val="clear" w:color="auto" w:fill="auto"/>
          </w:tcPr>
          <w:p w14:paraId="5CA46156"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2% over the Documented Rate</w:t>
            </w:r>
          </w:p>
        </w:tc>
      </w:tr>
    </w:tbl>
    <w:p w14:paraId="41F311F3" w14:textId="77777777" w:rsidR="007B3F4E" w:rsidRPr="00FF759C" w:rsidRDefault="007B3F4E" w:rsidP="007B3F4E">
      <w:pPr>
        <w:jc w:val="both"/>
        <w:rPr>
          <w:sz w:val="20"/>
          <w:szCs w:val="20"/>
        </w:rPr>
      </w:pPr>
    </w:p>
    <w:p w14:paraId="25047191" w14:textId="77777777" w:rsidR="007B3F4E" w:rsidRPr="00FF759C" w:rsidRDefault="007B3F4E" w:rsidP="007B3F4E">
      <w:pPr>
        <w:widowControl/>
        <w:numPr>
          <w:ilvl w:val="0"/>
          <w:numId w:val="37"/>
        </w:numPr>
        <w:autoSpaceDE/>
        <w:ind w:left="360" w:hanging="270"/>
        <w:jc w:val="both"/>
        <w:rPr>
          <w:rFonts w:ascii="Zurich Blk BT" w:hAnsi="Zurich Blk BT"/>
          <w:sz w:val="20"/>
          <w:szCs w:val="20"/>
        </w:rPr>
      </w:pPr>
      <w:r w:rsidRPr="00FF759C">
        <w:rPr>
          <w:rFonts w:ascii="Zurich Blk BT" w:hAnsi="Zurich Blk BT"/>
          <w:sz w:val="20"/>
          <w:szCs w:val="20"/>
        </w:rPr>
        <w:t xml:space="preserve">Bank Guarantees: </w:t>
      </w:r>
    </w:p>
    <w:p w14:paraId="36859CCC" w14:textId="77777777" w:rsidR="007B3F4E" w:rsidRPr="00FF759C" w:rsidRDefault="007B3F4E" w:rsidP="007B3F4E">
      <w:pPr>
        <w:ind w:left="90"/>
        <w:jc w:val="both"/>
        <w:rPr>
          <w:sz w:val="20"/>
          <w:szCs w:val="20"/>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128"/>
        <w:gridCol w:w="4047"/>
        <w:gridCol w:w="2518"/>
      </w:tblGrid>
      <w:tr w:rsidR="007B3F4E" w:rsidRPr="007B3F4E" w14:paraId="743CF519" w14:textId="77777777" w:rsidTr="00F87A4C">
        <w:trPr>
          <w:tblHeader/>
        </w:trPr>
        <w:tc>
          <w:tcPr>
            <w:tcW w:w="571" w:type="dxa"/>
            <w:shd w:val="clear" w:color="auto" w:fill="auto"/>
          </w:tcPr>
          <w:p w14:paraId="3EDCFEC6"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Sr. No.</w:t>
            </w:r>
          </w:p>
        </w:tc>
        <w:tc>
          <w:tcPr>
            <w:tcW w:w="2129" w:type="dxa"/>
            <w:shd w:val="clear" w:color="auto" w:fill="auto"/>
          </w:tcPr>
          <w:p w14:paraId="3F26C267"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Nature of default (as applicable)</w:t>
            </w:r>
          </w:p>
        </w:tc>
        <w:tc>
          <w:tcPr>
            <w:tcW w:w="4050" w:type="dxa"/>
            <w:shd w:val="clear" w:color="auto" w:fill="auto"/>
          </w:tcPr>
          <w:p w14:paraId="4CFCC667"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Reckoning of default interest</w:t>
            </w:r>
          </w:p>
        </w:tc>
        <w:tc>
          <w:tcPr>
            <w:tcW w:w="2520" w:type="dxa"/>
            <w:shd w:val="clear" w:color="auto" w:fill="auto"/>
          </w:tcPr>
          <w:p w14:paraId="18544738" w14:textId="77777777" w:rsidR="007B3F4E" w:rsidRPr="00FF759C" w:rsidRDefault="007B3F4E" w:rsidP="00F87A4C">
            <w:pPr>
              <w:jc w:val="both"/>
              <w:rPr>
                <w:rFonts w:ascii="Zurich Blk BT" w:hAnsi="Zurich Blk BT"/>
                <w:sz w:val="20"/>
                <w:szCs w:val="20"/>
              </w:rPr>
            </w:pPr>
            <w:r w:rsidRPr="00FF759C">
              <w:rPr>
                <w:rFonts w:ascii="Zurich Blk BT" w:hAnsi="Zurich Blk BT"/>
                <w:sz w:val="20"/>
                <w:szCs w:val="20"/>
              </w:rPr>
              <w:t>Default interest rate (p.a.) payable monthly</w:t>
            </w:r>
          </w:p>
        </w:tc>
      </w:tr>
      <w:tr w:rsidR="007B3F4E" w:rsidRPr="007B3F4E" w14:paraId="45FF45A7" w14:textId="77777777" w:rsidTr="00F87A4C">
        <w:tc>
          <w:tcPr>
            <w:tcW w:w="571" w:type="dxa"/>
            <w:shd w:val="clear" w:color="auto" w:fill="auto"/>
          </w:tcPr>
          <w:p w14:paraId="6193C467"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1</w:t>
            </w:r>
          </w:p>
        </w:tc>
        <w:tc>
          <w:tcPr>
            <w:tcW w:w="2129" w:type="dxa"/>
            <w:shd w:val="clear" w:color="auto" w:fill="auto"/>
          </w:tcPr>
          <w:p w14:paraId="7CE29B3A"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Default on invocation of bank guarantee</w:t>
            </w:r>
          </w:p>
        </w:tc>
        <w:tc>
          <w:tcPr>
            <w:tcW w:w="4050" w:type="dxa"/>
            <w:shd w:val="clear" w:color="auto" w:fill="auto"/>
          </w:tcPr>
          <w:p w14:paraId="1C69EAEC"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In case payment is not made towards invoked Bank Guarantee, additional interest would be applicable from the date of payment under the invoked Bank Guarantee to the date of recovery.</w:t>
            </w:r>
          </w:p>
        </w:tc>
        <w:tc>
          <w:tcPr>
            <w:tcW w:w="2520" w:type="dxa"/>
            <w:shd w:val="clear" w:color="auto" w:fill="auto"/>
          </w:tcPr>
          <w:p w14:paraId="2666141C"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If FB provided, then highest FB rate+2%, </w:t>
            </w:r>
          </w:p>
          <w:p w14:paraId="351E4EBD"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or else I-MCLR (6months) +4%/</w:t>
            </w:r>
          </w:p>
          <w:p w14:paraId="66BF76F5" w14:textId="77777777" w:rsidR="007B3F4E" w:rsidRPr="00FF759C" w:rsidRDefault="007B3F4E" w:rsidP="00F87A4C">
            <w:pPr>
              <w:pStyle w:val="Default"/>
              <w:jc w:val="both"/>
              <w:rPr>
                <w:rFonts w:ascii="Zurich BT" w:hAnsi="Zurich BT"/>
                <w:sz w:val="20"/>
                <w:szCs w:val="20"/>
              </w:rPr>
            </w:pPr>
            <w:r w:rsidRPr="00FF759C">
              <w:rPr>
                <w:rFonts w:ascii="Zurich BT" w:hAnsi="Zurich BT"/>
                <w:sz w:val="20"/>
                <w:szCs w:val="20"/>
              </w:rPr>
              <w:t xml:space="preserve">                </w:t>
            </w:r>
          </w:p>
          <w:p w14:paraId="5A438E16" w14:textId="77777777" w:rsidR="007B3F4E" w:rsidRPr="00FF759C" w:rsidRDefault="007B3F4E" w:rsidP="00F87A4C">
            <w:pPr>
              <w:jc w:val="both"/>
              <w:rPr>
                <w:rFonts w:ascii="Zurich BT" w:hAnsi="Zurich BT" w:cs="Zurich BT"/>
                <w:sz w:val="20"/>
                <w:szCs w:val="20"/>
              </w:rPr>
            </w:pPr>
            <w:r w:rsidRPr="00FF759C">
              <w:rPr>
                <w:rFonts w:ascii="Zurich BT" w:hAnsi="Zurich BT" w:cs="Zurich BT"/>
                <w:sz w:val="20"/>
                <w:szCs w:val="20"/>
              </w:rPr>
              <w:t>US PRIME + 4% (For IBG branches)</w:t>
            </w:r>
          </w:p>
          <w:p w14:paraId="6CAED036" w14:textId="77777777" w:rsidR="007B3F4E" w:rsidRPr="00FF759C" w:rsidRDefault="007B3F4E" w:rsidP="00F87A4C">
            <w:pPr>
              <w:jc w:val="both"/>
              <w:rPr>
                <w:rFonts w:ascii="Zurich BT" w:hAnsi="Zurich BT" w:cs="Zurich BT"/>
                <w:sz w:val="20"/>
                <w:szCs w:val="20"/>
              </w:rPr>
            </w:pPr>
          </w:p>
          <w:p w14:paraId="097688E1" w14:textId="77777777" w:rsidR="007B3F4E" w:rsidRPr="00FF759C" w:rsidRDefault="007B3F4E" w:rsidP="00F87A4C">
            <w:pPr>
              <w:jc w:val="both"/>
              <w:rPr>
                <w:rFonts w:ascii="Zurich BT" w:hAnsi="Zurich BT" w:cs="Zurich BT"/>
                <w:sz w:val="20"/>
                <w:szCs w:val="20"/>
              </w:rPr>
            </w:pPr>
          </w:p>
          <w:p w14:paraId="236DCA86" w14:textId="77777777" w:rsidR="007B3F4E" w:rsidRPr="00FF759C" w:rsidRDefault="007B3F4E" w:rsidP="00F87A4C">
            <w:pPr>
              <w:jc w:val="both"/>
              <w:rPr>
                <w:rFonts w:ascii="Zurich BT" w:hAnsi="Zurich BT"/>
                <w:sz w:val="20"/>
                <w:szCs w:val="20"/>
              </w:rPr>
            </w:pPr>
            <w:r w:rsidRPr="00FF759C">
              <w:rPr>
                <w:rFonts w:ascii="Zurich BT" w:hAnsi="Zurich BT"/>
                <w:sz w:val="20"/>
                <w:szCs w:val="20"/>
              </w:rPr>
              <w:t>*FB here means Fund Based Facilities.</w:t>
            </w:r>
          </w:p>
        </w:tc>
      </w:tr>
    </w:tbl>
    <w:p w14:paraId="6D2002BD" w14:textId="77777777" w:rsidR="007B3F4E" w:rsidRPr="00FF759C" w:rsidRDefault="007B3F4E" w:rsidP="007B3F4E">
      <w:pPr>
        <w:jc w:val="both"/>
        <w:rPr>
          <w:sz w:val="20"/>
          <w:szCs w:val="20"/>
        </w:rPr>
      </w:pPr>
    </w:p>
    <w:p w14:paraId="42F04181" w14:textId="3F6F3520" w:rsidR="00B702EE" w:rsidRPr="008A28F6" w:rsidRDefault="00B702EE" w:rsidP="008A28F6">
      <w:pPr>
        <w:pStyle w:val="WW-Default"/>
        <w:ind w:left="284" w:hanging="284"/>
      </w:pPr>
      <w:r>
        <w:rPr>
          <w:rFonts w:ascii="Zurich BT" w:hAnsi="Zurich BT" w:cs="Zurich BT"/>
          <w:iCs/>
          <w:sz w:val="32"/>
          <w:szCs w:val="20"/>
        </w:rPr>
        <w:t xml:space="preserve"> </w:t>
      </w:r>
      <w:r w:rsidR="007B3F4E" w:rsidRPr="008A28F6">
        <w:rPr>
          <w:rFonts w:ascii="Zurich BT" w:hAnsi="Zurich BT" w:cs="Zurich BT"/>
          <w:iCs/>
          <w:sz w:val="32"/>
          <w:szCs w:val="20"/>
        </w:rPr>
        <w:t>*</w:t>
      </w:r>
      <w:r>
        <w:rPr>
          <w:rFonts w:ascii="Zurich BT" w:hAnsi="Zurich BT" w:cs="Zurich BT"/>
          <w:iCs/>
          <w:sz w:val="20"/>
          <w:szCs w:val="20"/>
        </w:rPr>
        <w:t xml:space="preserve"> (1) </w:t>
      </w:r>
      <w:r w:rsidR="007B3F4E" w:rsidRPr="005E130B">
        <w:rPr>
          <w:rFonts w:ascii="Zurich BT" w:hAnsi="Zurich BT" w:cs="Zurich BT"/>
          <w:iCs/>
          <w:sz w:val="20"/>
          <w:szCs w:val="20"/>
        </w:rPr>
        <w:t xml:space="preserve">For the purposes of the above tables, ‘Documented Rate’ shall mean the </w:t>
      </w:r>
      <w:r w:rsidR="00917237">
        <w:rPr>
          <w:rFonts w:ascii="Zurich BT" w:hAnsi="Zurich BT" w:cs="Zurich BT"/>
          <w:iCs/>
          <w:sz w:val="20"/>
          <w:szCs w:val="20"/>
        </w:rPr>
        <w:t>a</w:t>
      </w:r>
      <w:r w:rsidR="007B3F4E" w:rsidRPr="005E130B">
        <w:rPr>
          <w:rFonts w:ascii="Zurich BT" w:hAnsi="Zurich BT" w:cs="Zurich BT"/>
          <w:iCs/>
          <w:sz w:val="20"/>
          <w:szCs w:val="20"/>
        </w:rPr>
        <w:t xml:space="preserve">pplicable </w:t>
      </w:r>
      <w:r w:rsidR="00917237">
        <w:rPr>
          <w:rFonts w:ascii="Zurich BT" w:hAnsi="Zurich BT" w:cs="Zurich BT"/>
          <w:iCs/>
          <w:sz w:val="20"/>
          <w:szCs w:val="20"/>
        </w:rPr>
        <w:t>i</w:t>
      </w:r>
      <w:r w:rsidR="007B3F4E" w:rsidRPr="005E130B">
        <w:rPr>
          <w:rFonts w:ascii="Zurich BT" w:hAnsi="Zurich BT" w:cs="Zurich BT"/>
          <w:iCs/>
          <w:sz w:val="20"/>
          <w:szCs w:val="20"/>
        </w:rPr>
        <w:t xml:space="preserve">nterest </w:t>
      </w:r>
      <w:r w:rsidR="00917237">
        <w:rPr>
          <w:rFonts w:ascii="Zurich BT" w:hAnsi="Zurich BT" w:cs="Zurich BT"/>
          <w:iCs/>
          <w:sz w:val="20"/>
          <w:szCs w:val="20"/>
        </w:rPr>
        <w:t>r</w:t>
      </w:r>
      <w:r w:rsidR="007B3F4E" w:rsidRPr="005E130B">
        <w:rPr>
          <w:rFonts w:ascii="Zurich BT" w:hAnsi="Zurich BT" w:cs="Zurich BT"/>
          <w:iCs/>
          <w:sz w:val="20"/>
          <w:szCs w:val="20"/>
        </w:rPr>
        <w:t xml:space="preserve">ate for the </w:t>
      </w:r>
      <w:r w:rsidR="000D186F" w:rsidRPr="008A28F6">
        <w:rPr>
          <w:rFonts w:ascii="Zurich BT" w:hAnsi="Zurich BT" w:cs="Zurich BT"/>
          <w:iCs/>
          <w:sz w:val="20"/>
          <w:szCs w:val="20"/>
        </w:rPr>
        <w:t>F</w:t>
      </w:r>
      <w:r w:rsidR="007B3F4E" w:rsidRPr="005E130B">
        <w:rPr>
          <w:rFonts w:ascii="Zurich BT" w:hAnsi="Zurich BT" w:cs="Zurich BT"/>
          <w:iCs/>
          <w:sz w:val="20"/>
          <w:szCs w:val="20"/>
        </w:rPr>
        <w:t>acility.</w:t>
      </w:r>
      <w:r w:rsidR="007B3F4E" w:rsidRPr="00FF759C">
        <w:rPr>
          <w:rFonts w:ascii="Zurich BT" w:hAnsi="Zurich BT" w:cs="Zurich BT"/>
          <w:iCs/>
          <w:sz w:val="20"/>
          <w:szCs w:val="20"/>
        </w:rPr>
        <w:t xml:space="preserve"> </w:t>
      </w:r>
    </w:p>
    <w:p w14:paraId="667748CB" w14:textId="2855F47A" w:rsidR="007B3F4E" w:rsidRPr="00FF759C" w:rsidRDefault="00B702EE" w:rsidP="00B702EE">
      <w:pPr>
        <w:ind w:left="284"/>
        <w:jc w:val="both"/>
        <w:rPr>
          <w:rFonts w:ascii="Zurich BT" w:hAnsi="Zurich BT" w:cs="Zurich BT"/>
          <w:i/>
          <w:iCs/>
          <w:sz w:val="20"/>
          <w:szCs w:val="20"/>
        </w:rPr>
      </w:pPr>
      <w:r>
        <w:rPr>
          <w:rFonts w:ascii="Zurich BT" w:hAnsi="Zurich BT"/>
          <w:sz w:val="20"/>
          <w:szCs w:val="20"/>
        </w:rPr>
        <w:t xml:space="preserve">(2) </w:t>
      </w:r>
      <w:r w:rsidR="007B3F4E" w:rsidRPr="00FF759C">
        <w:rPr>
          <w:rFonts w:ascii="Zurich BT" w:hAnsi="Zurich BT" w:cs="Zurich BT"/>
          <w:iCs/>
          <w:sz w:val="20"/>
          <w:szCs w:val="20"/>
        </w:rPr>
        <w:t xml:space="preserve">For non-fund based facilities, additional interest will be charged over and above the highest applicable interest rate among the fund based facilities. Where no fund based facility is provided, the additional interest will be charged over and above the prevalent I-MCLR (6 months)+ 4% /US PRIME + 4% / LIBOR+5%, as applicable. </w:t>
      </w:r>
    </w:p>
    <w:p w14:paraId="0D50118E" w14:textId="2CBB49D8" w:rsidR="0014460B" w:rsidRDefault="00B702EE" w:rsidP="00B702EE">
      <w:pPr>
        <w:pStyle w:val="Default"/>
        <w:tabs>
          <w:tab w:val="left" w:pos="0"/>
        </w:tabs>
        <w:ind w:left="284"/>
        <w:jc w:val="both"/>
        <w:rPr>
          <w:rFonts w:ascii="Zurich BT" w:hAnsi="Zurich BT" w:cs="Zurich BT"/>
          <w:iCs/>
          <w:color w:val="auto"/>
          <w:sz w:val="20"/>
          <w:szCs w:val="20"/>
          <w:lang w:eastAsia="ar-SA"/>
        </w:rPr>
      </w:pPr>
      <w:r>
        <w:rPr>
          <w:rFonts w:ascii="Zurich BT" w:hAnsi="Zurich BT" w:cs="Zurich BT"/>
          <w:iCs/>
          <w:sz w:val="20"/>
          <w:szCs w:val="20"/>
        </w:rPr>
        <w:t xml:space="preserve">(3) </w:t>
      </w:r>
      <w:r w:rsidR="007B3F4E" w:rsidRPr="00FF759C">
        <w:rPr>
          <w:rFonts w:ascii="Zurich BT" w:hAnsi="Zurich BT" w:cs="Zurich BT"/>
          <w:iCs/>
          <w:color w:val="auto"/>
          <w:sz w:val="20"/>
          <w:szCs w:val="20"/>
          <w:lang w:eastAsia="ar-SA"/>
        </w:rPr>
        <w:t xml:space="preserve">Applicable Benchmark applicable for calculating the additional interest rate shall be the one applicable for the </w:t>
      </w:r>
      <w:r w:rsidR="005E130B">
        <w:rPr>
          <w:rFonts w:ascii="Zurich BT" w:hAnsi="Zurich BT" w:cs="Zurich BT"/>
          <w:iCs/>
          <w:color w:val="auto"/>
          <w:sz w:val="20"/>
          <w:szCs w:val="20"/>
          <w:lang w:eastAsia="ar-SA"/>
        </w:rPr>
        <w:t>F</w:t>
      </w:r>
      <w:r w:rsidR="007B3F4E" w:rsidRPr="00FF759C">
        <w:rPr>
          <w:rFonts w:ascii="Zurich BT" w:hAnsi="Zurich BT" w:cs="Zurich BT"/>
          <w:iCs/>
          <w:color w:val="auto"/>
          <w:sz w:val="20"/>
          <w:szCs w:val="20"/>
          <w:lang w:eastAsia="ar-SA"/>
        </w:rPr>
        <w:t>acility. Applicable Benchmark for 1Y shall be used for calculating the additional interest rate in case the applicable benchmark is not mentioned in the facility agreement, or only non-fund based facilities are given.</w:t>
      </w:r>
    </w:p>
    <w:p w14:paraId="27555457" w14:textId="5C9E494E" w:rsidR="007B3F4E" w:rsidRPr="00FF759C" w:rsidRDefault="0014460B" w:rsidP="00B702EE">
      <w:pPr>
        <w:pStyle w:val="Default"/>
        <w:tabs>
          <w:tab w:val="left" w:pos="0"/>
        </w:tabs>
        <w:ind w:left="284"/>
        <w:jc w:val="both"/>
        <w:rPr>
          <w:rFonts w:ascii="Zurich BT" w:hAnsi="Zurich BT" w:cs="Zurich BT"/>
          <w:iCs/>
          <w:color w:val="auto"/>
          <w:sz w:val="20"/>
          <w:szCs w:val="20"/>
          <w:lang w:eastAsia="ar-SA"/>
        </w:rPr>
      </w:pPr>
      <w:r>
        <w:rPr>
          <w:rFonts w:ascii="Zurich BT" w:hAnsi="Zurich BT" w:cs="Zurich BT"/>
          <w:iCs/>
          <w:color w:val="auto"/>
          <w:sz w:val="20"/>
          <w:szCs w:val="20"/>
          <w:lang w:eastAsia="ar-SA"/>
        </w:rPr>
        <w:t xml:space="preserve">(4) </w:t>
      </w:r>
      <w:r w:rsidRPr="0014460B">
        <w:rPr>
          <w:rFonts w:ascii="Zurich BT" w:hAnsi="Zurich BT" w:cs="Zurich BT"/>
          <w:iCs/>
          <w:color w:val="auto"/>
          <w:sz w:val="20"/>
          <w:szCs w:val="20"/>
          <w:lang w:eastAsia="ar-SA"/>
        </w:rPr>
        <w:t>US PRIME means the applicable USD rate published on Reuters by the Foreign Exchange Dealers' Association of India under FEDAI Rule 8.A.7, under the RIC "PRME"</w:t>
      </w:r>
      <w:r w:rsidR="007B3F4E" w:rsidRPr="00FF759C">
        <w:rPr>
          <w:rFonts w:ascii="Zurich BT" w:hAnsi="Zurich BT" w:cs="Zurich BT"/>
          <w:iCs/>
          <w:color w:val="auto"/>
          <w:sz w:val="20"/>
          <w:szCs w:val="20"/>
          <w:lang w:eastAsia="ar-SA"/>
        </w:rPr>
        <w:t xml:space="preserve"> </w:t>
      </w:r>
    </w:p>
    <w:p w14:paraId="0AF9A98D" w14:textId="77777777" w:rsidR="007B3F4E" w:rsidRPr="006C248F" w:rsidRDefault="007B3F4E" w:rsidP="00427E37">
      <w:pPr>
        <w:pStyle w:val="WW-Default"/>
        <w:jc w:val="center"/>
        <w:rPr>
          <w:rFonts w:ascii="Zurich Blk BT" w:hAnsi="Zurich Blk BT"/>
          <w:sz w:val="20"/>
        </w:rPr>
      </w:pPr>
    </w:p>
    <w:p w14:paraId="10010FD4" w14:textId="77777777" w:rsidR="00427E37" w:rsidRPr="00FF759C" w:rsidRDefault="00427E37" w:rsidP="00FF759C">
      <w:pPr>
        <w:pStyle w:val="WW-Default"/>
        <w:jc w:val="center"/>
        <w:rPr>
          <w:rFonts w:ascii="Zurich BT" w:hAnsi="Zurich BT"/>
          <w:sz w:val="20"/>
        </w:rPr>
      </w:pPr>
    </w:p>
    <w:p w14:paraId="583F6DCE" w14:textId="68D7EFE6" w:rsidR="005D793B" w:rsidRPr="00C363AE" w:rsidRDefault="005D793B" w:rsidP="00783195">
      <w:pPr>
        <w:pStyle w:val="Bodytext0"/>
        <w:pageBreakBefore/>
        <w:jc w:val="both"/>
        <w:rPr>
          <w:rFonts w:ascii="Zurich Blk BT" w:hAnsi="Zurich Blk BT" w:cs="Zurich BT"/>
          <w:sz w:val="20"/>
          <w:szCs w:val="20"/>
          <w:u w:val="single"/>
        </w:rPr>
      </w:pPr>
      <w:r w:rsidRPr="00AB14FA">
        <w:rPr>
          <w:rFonts w:ascii="Zurich Blk BT" w:hAnsi="Zurich Blk BT" w:cs="Zurich Blk BT"/>
          <w:sz w:val="20"/>
          <w:szCs w:val="20"/>
        </w:rPr>
        <w:t xml:space="preserve">IN WITNESS WHEREOF the Borrower and the Bank have caused this Facility Agreement to be executed on the day, month and year </w:t>
      </w:r>
      <w:r w:rsidRPr="00AB14FA">
        <w:rPr>
          <w:rFonts w:ascii="Zurich Blk BT" w:hAnsi="Zurich Blk BT" w:cs="Zurich Blk BT"/>
          <w:color w:val="000000"/>
          <w:sz w:val="20"/>
          <w:szCs w:val="20"/>
        </w:rPr>
        <w:t xml:space="preserve">set out in </w:t>
      </w:r>
      <w:r w:rsidRPr="00AB14FA">
        <w:rPr>
          <w:rFonts w:ascii="Zurich Blk BT" w:hAnsi="Zurich Blk BT" w:cs="Zurich Blk BT"/>
          <w:bCs/>
          <w:iCs/>
          <w:color w:val="000000"/>
          <w:sz w:val="20"/>
          <w:szCs w:val="20"/>
        </w:rPr>
        <w:t>Schedule</w:t>
      </w:r>
      <w:r w:rsidRPr="0041530E">
        <w:rPr>
          <w:rFonts w:ascii="Zurich Blk BT" w:hAnsi="Zurich Blk BT" w:cs="Zurich Blk BT"/>
          <w:iCs/>
          <w:color w:val="000000"/>
          <w:sz w:val="20"/>
          <w:szCs w:val="20"/>
        </w:rPr>
        <w:t xml:space="preserve"> I</w:t>
      </w:r>
      <w:r w:rsidRPr="0041530E">
        <w:rPr>
          <w:rFonts w:ascii="Zurich Blk BT" w:hAnsi="Zurich Blk BT" w:cs="Zurich Blk BT"/>
          <w:i/>
          <w:iCs/>
          <w:color w:val="000000"/>
          <w:sz w:val="20"/>
          <w:szCs w:val="20"/>
        </w:rPr>
        <w:t xml:space="preserve"> </w:t>
      </w:r>
    </w:p>
    <w:p w14:paraId="14645726" w14:textId="77777777" w:rsidR="005D793B" w:rsidRPr="00E369B0" w:rsidRDefault="005D793B" w:rsidP="00974765">
      <w:pPr>
        <w:tabs>
          <w:tab w:val="left" w:pos="0"/>
        </w:tabs>
        <w:ind w:right="4255"/>
        <w:jc w:val="both"/>
        <w:rPr>
          <w:rFonts w:ascii="Zurich BT" w:hAnsi="Zurich BT" w:cs="Zurich BT"/>
          <w:sz w:val="20"/>
          <w:szCs w:val="20"/>
          <w:u w:val="single"/>
        </w:rPr>
      </w:pPr>
    </w:p>
    <w:p w14:paraId="68700214" w14:textId="77777777" w:rsidR="005D793B" w:rsidRPr="00E369B0" w:rsidRDefault="005D793B" w:rsidP="00974765">
      <w:pPr>
        <w:tabs>
          <w:tab w:val="left" w:pos="0"/>
          <w:tab w:val="left" w:pos="4051"/>
        </w:tabs>
        <w:ind w:right="4255"/>
        <w:jc w:val="both"/>
        <w:rPr>
          <w:sz w:val="20"/>
          <w:szCs w:val="20"/>
        </w:rPr>
      </w:pPr>
      <w:r w:rsidRPr="00E369B0">
        <w:rPr>
          <w:rFonts w:ascii="Zurich Blk BT" w:hAnsi="Zurich Blk BT" w:cs="Zurich Blk BT"/>
          <w:sz w:val="20"/>
          <w:szCs w:val="20"/>
          <w:u w:val="single"/>
        </w:rPr>
        <w:t>For the Bank</w:t>
      </w:r>
      <w:r w:rsidRPr="00E369B0">
        <w:rPr>
          <w:rFonts w:ascii="Zurich Blk BT" w:hAnsi="Zurich Blk BT" w:cs="Zurich Blk BT"/>
          <w:sz w:val="20"/>
          <w:szCs w:val="20"/>
        </w:rPr>
        <w:t>:</w:t>
      </w:r>
    </w:p>
    <w:p w14:paraId="2C0C98BA" w14:textId="77777777" w:rsidR="005D793B" w:rsidRPr="00E369B0" w:rsidRDefault="005D793B" w:rsidP="00974765">
      <w:pPr>
        <w:pStyle w:val="WW-Default"/>
        <w:tabs>
          <w:tab w:val="left" w:pos="4051"/>
        </w:tabs>
        <w:rPr>
          <w:sz w:val="20"/>
          <w:szCs w:val="20"/>
        </w:rPr>
      </w:pPr>
    </w:p>
    <w:p w14:paraId="7A4BDAC7" w14:textId="77777777" w:rsidR="005D793B" w:rsidRPr="00E369B0" w:rsidRDefault="005D793B" w:rsidP="00974765">
      <w:pPr>
        <w:tabs>
          <w:tab w:val="left" w:pos="0"/>
          <w:tab w:val="left" w:pos="4051"/>
        </w:tabs>
        <w:ind w:right="4255"/>
        <w:jc w:val="both"/>
        <w:rPr>
          <w:rFonts w:ascii="Zurich BT" w:hAnsi="Zurich BT" w:cs="Zurich BT"/>
          <w:sz w:val="20"/>
          <w:szCs w:val="20"/>
        </w:rPr>
      </w:pPr>
    </w:p>
    <w:p w14:paraId="4B1501DF" w14:textId="77777777" w:rsidR="005D793B" w:rsidRPr="00E369B0" w:rsidRDefault="005D793B">
      <w:pPr>
        <w:tabs>
          <w:tab w:val="left" w:pos="0"/>
          <w:tab w:val="left" w:pos="4051"/>
        </w:tabs>
        <w:ind w:right="4255"/>
        <w:jc w:val="both"/>
        <w:rPr>
          <w:rFonts w:ascii="Zurich BT" w:hAnsi="Zurich BT" w:cs="Zurich BT"/>
          <w:sz w:val="20"/>
          <w:szCs w:val="20"/>
        </w:rPr>
      </w:pPr>
      <w:r w:rsidRPr="00E369B0">
        <w:rPr>
          <w:rFonts w:ascii="Zurich BT" w:hAnsi="Zurich BT" w:cs="Zurich BT"/>
          <w:sz w:val="20"/>
          <w:szCs w:val="20"/>
        </w:rPr>
        <w:t>SIGNED AND DELIVERED by the within named Bank, ICICI BANK LIMITED, by the hand of Mr. / Ms. _____________, its authorized official</w:t>
      </w:r>
    </w:p>
    <w:p w14:paraId="7FF5B255" w14:textId="77777777" w:rsidR="005D793B" w:rsidRPr="00E369B0" w:rsidRDefault="005D793B">
      <w:pPr>
        <w:tabs>
          <w:tab w:val="left" w:pos="748"/>
          <w:tab w:val="left" w:pos="4051"/>
        </w:tabs>
        <w:ind w:left="748" w:right="4255" w:hanging="748"/>
        <w:jc w:val="both"/>
        <w:rPr>
          <w:rFonts w:ascii="Zurich BT" w:hAnsi="Zurich BT" w:cs="Zurich BT"/>
          <w:sz w:val="20"/>
          <w:szCs w:val="20"/>
        </w:rPr>
      </w:pPr>
    </w:p>
    <w:p w14:paraId="0FC75D6B" w14:textId="77777777" w:rsidR="005D793B" w:rsidRPr="00E369B0" w:rsidRDefault="005D793B">
      <w:pPr>
        <w:pStyle w:val="Default"/>
        <w:tabs>
          <w:tab w:val="left" w:pos="4051"/>
        </w:tabs>
        <w:jc w:val="both"/>
        <w:rPr>
          <w:rFonts w:ascii="Zurich BT" w:hAnsi="Zurich BT" w:cs="Zurich BT"/>
          <w:sz w:val="20"/>
          <w:szCs w:val="20"/>
        </w:rPr>
      </w:pPr>
    </w:p>
    <w:p w14:paraId="6E579322" w14:textId="77777777" w:rsidR="005D793B" w:rsidRPr="00E369B0" w:rsidRDefault="005D793B">
      <w:pPr>
        <w:pStyle w:val="Default"/>
        <w:tabs>
          <w:tab w:val="left" w:pos="4051"/>
        </w:tabs>
        <w:jc w:val="both"/>
        <w:rPr>
          <w:rFonts w:ascii="Zurich BT" w:hAnsi="Zurich BT" w:cs="Zurich BT"/>
          <w:sz w:val="20"/>
          <w:szCs w:val="20"/>
        </w:rPr>
      </w:pPr>
    </w:p>
    <w:p w14:paraId="30B46136" w14:textId="77777777" w:rsidR="005D793B" w:rsidRPr="00E369B0" w:rsidRDefault="005D793B">
      <w:pPr>
        <w:pStyle w:val="Default"/>
        <w:tabs>
          <w:tab w:val="left" w:pos="4051"/>
        </w:tabs>
        <w:jc w:val="both"/>
        <w:rPr>
          <w:rFonts w:ascii="Zurich BT" w:hAnsi="Zurich BT" w:cs="Zurich BT"/>
          <w:sz w:val="20"/>
          <w:szCs w:val="20"/>
        </w:rPr>
      </w:pPr>
    </w:p>
    <w:p w14:paraId="130210CA" w14:textId="77777777" w:rsidR="005D793B" w:rsidRPr="00E369B0" w:rsidRDefault="005D793B">
      <w:pPr>
        <w:pStyle w:val="Default"/>
        <w:tabs>
          <w:tab w:val="left" w:pos="4051"/>
        </w:tabs>
        <w:jc w:val="both"/>
        <w:rPr>
          <w:rFonts w:ascii="Zurich BT" w:hAnsi="Zurich BT" w:cs="Zurich BT"/>
          <w:sz w:val="20"/>
          <w:szCs w:val="20"/>
        </w:rPr>
      </w:pPr>
    </w:p>
    <w:p w14:paraId="514AC363" w14:textId="77777777" w:rsidR="005D793B" w:rsidRPr="00E369B0" w:rsidRDefault="005D793B">
      <w:pPr>
        <w:pStyle w:val="Default"/>
        <w:tabs>
          <w:tab w:val="left" w:pos="4051"/>
        </w:tabs>
        <w:jc w:val="both"/>
        <w:rPr>
          <w:rFonts w:ascii="Zurich BT" w:hAnsi="Zurich BT" w:cs="Zurich BT"/>
          <w:sz w:val="20"/>
          <w:szCs w:val="20"/>
        </w:rPr>
      </w:pPr>
    </w:p>
    <w:p w14:paraId="3C369B09" w14:textId="77777777" w:rsidR="005D793B" w:rsidRPr="00E369B0" w:rsidRDefault="005D793B">
      <w:pPr>
        <w:pStyle w:val="Default"/>
        <w:tabs>
          <w:tab w:val="left" w:pos="4051"/>
        </w:tabs>
        <w:jc w:val="both"/>
        <w:rPr>
          <w:rFonts w:ascii="Zurich BT" w:hAnsi="Zurich BT" w:cs="Zurich BT"/>
          <w:sz w:val="20"/>
          <w:szCs w:val="20"/>
        </w:rPr>
      </w:pPr>
    </w:p>
    <w:p w14:paraId="15E67B98" w14:textId="77777777" w:rsidR="005D793B" w:rsidRPr="00E369B0" w:rsidRDefault="005D793B">
      <w:pPr>
        <w:pStyle w:val="Default"/>
        <w:tabs>
          <w:tab w:val="left" w:pos="4051"/>
        </w:tabs>
        <w:jc w:val="both"/>
        <w:rPr>
          <w:rFonts w:ascii="Zurich BT" w:hAnsi="Zurich BT" w:cs="Zurich BT"/>
          <w:sz w:val="20"/>
          <w:szCs w:val="20"/>
        </w:rPr>
      </w:pPr>
      <w:r w:rsidRPr="00E369B0">
        <w:rPr>
          <w:rFonts w:ascii="Zurich Blk BT" w:hAnsi="Zurich Blk BT" w:cs="Zurich Blk BT"/>
          <w:sz w:val="20"/>
          <w:szCs w:val="20"/>
          <w:u w:val="single"/>
        </w:rPr>
        <w:t>For the Borrower</w:t>
      </w:r>
      <w:r w:rsidRPr="00E369B0">
        <w:rPr>
          <w:rFonts w:ascii="Zurich Blk BT" w:hAnsi="Zurich Blk BT" w:cs="Zurich Blk BT"/>
          <w:sz w:val="20"/>
          <w:szCs w:val="20"/>
        </w:rPr>
        <w:t>:</w:t>
      </w:r>
    </w:p>
    <w:p w14:paraId="46202918" w14:textId="77777777" w:rsidR="005D793B" w:rsidRPr="00E369B0" w:rsidRDefault="005D793B">
      <w:pPr>
        <w:pStyle w:val="Default"/>
        <w:tabs>
          <w:tab w:val="left" w:pos="4051"/>
        </w:tabs>
        <w:jc w:val="both"/>
        <w:rPr>
          <w:rFonts w:ascii="Zurich BT" w:hAnsi="Zurich BT" w:cs="Zurich BT"/>
          <w:sz w:val="20"/>
          <w:szCs w:val="20"/>
        </w:rPr>
      </w:pPr>
    </w:p>
    <w:p w14:paraId="5AD5645F" w14:textId="77777777" w:rsidR="005D793B" w:rsidRPr="00E369B0" w:rsidRDefault="005D793B">
      <w:pPr>
        <w:tabs>
          <w:tab w:val="left" w:pos="748"/>
          <w:tab w:val="left" w:pos="4051"/>
        </w:tabs>
        <w:ind w:right="4169"/>
        <w:jc w:val="both"/>
        <w:rPr>
          <w:rFonts w:ascii="Zurich BT" w:hAnsi="Zurich BT" w:cs="Zurich BT"/>
          <w:sz w:val="20"/>
          <w:szCs w:val="20"/>
        </w:rPr>
      </w:pPr>
    </w:p>
    <w:p w14:paraId="47786482" w14:textId="77777777" w:rsidR="005D793B" w:rsidRPr="00E369B0" w:rsidRDefault="005D793B">
      <w:pPr>
        <w:tabs>
          <w:tab w:val="left" w:pos="748"/>
          <w:tab w:val="left" w:pos="4051"/>
        </w:tabs>
        <w:ind w:right="4169"/>
        <w:jc w:val="both"/>
        <w:rPr>
          <w:rFonts w:ascii="Zurich BT" w:hAnsi="Zurich BT" w:cs="Zurich BT"/>
          <w:sz w:val="20"/>
          <w:szCs w:val="20"/>
        </w:rPr>
      </w:pPr>
      <w:r w:rsidRPr="00E369B0">
        <w:rPr>
          <w:rFonts w:ascii="Zurich BT" w:hAnsi="Zurich BT" w:cs="Zurich BT"/>
          <w:sz w:val="20"/>
          <w:szCs w:val="20"/>
        </w:rPr>
        <w:t>The Common Seal of the within named Borrower, ___________________, has, pursuant to the resolution of its Board of Directors, passed in that behalf on the ____ day of ______, _____, hereunto been affixed in the presence of ___________</w:t>
      </w:r>
    </w:p>
    <w:p w14:paraId="70B49A74" w14:textId="77777777" w:rsidR="005D793B" w:rsidRPr="00E369B0" w:rsidRDefault="005D793B">
      <w:pPr>
        <w:tabs>
          <w:tab w:val="left" w:pos="748"/>
          <w:tab w:val="left" w:pos="4051"/>
        </w:tabs>
        <w:ind w:left="748" w:right="4255" w:hanging="748"/>
        <w:jc w:val="both"/>
        <w:rPr>
          <w:rFonts w:ascii="Zurich BT" w:hAnsi="Zurich BT" w:cs="Zurich BT"/>
          <w:sz w:val="20"/>
          <w:szCs w:val="20"/>
        </w:rPr>
      </w:pPr>
    </w:p>
    <w:p w14:paraId="5B963C11" w14:textId="77777777" w:rsidR="005D793B" w:rsidRPr="00E369B0" w:rsidRDefault="005D793B">
      <w:pPr>
        <w:tabs>
          <w:tab w:val="left" w:pos="748"/>
          <w:tab w:val="left" w:pos="4051"/>
        </w:tabs>
        <w:ind w:left="748" w:right="4255" w:hanging="748"/>
        <w:jc w:val="both"/>
        <w:rPr>
          <w:rFonts w:ascii="Zurich BT" w:hAnsi="Zurich BT" w:cs="Zurich BT"/>
          <w:sz w:val="20"/>
          <w:szCs w:val="20"/>
        </w:rPr>
      </w:pPr>
      <w:r w:rsidRPr="00E369B0">
        <w:rPr>
          <w:rFonts w:ascii="Zurich BT" w:hAnsi="Zurich BT" w:cs="Zurich BT"/>
          <w:sz w:val="20"/>
          <w:szCs w:val="20"/>
        </w:rPr>
        <w:t xml:space="preserve">OR </w:t>
      </w:r>
    </w:p>
    <w:p w14:paraId="2D8B2F9E" w14:textId="77777777" w:rsidR="005D793B" w:rsidRPr="00E369B0" w:rsidRDefault="005D793B">
      <w:pPr>
        <w:tabs>
          <w:tab w:val="left" w:pos="748"/>
          <w:tab w:val="left" w:pos="4051"/>
        </w:tabs>
        <w:ind w:left="748" w:right="4255" w:hanging="748"/>
        <w:jc w:val="both"/>
        <w:rPr>
          <w:rFonts w:ascii="Zurich BT" w:hAnsi="Zurich BT" w:cs="Zurich BT"/>
          <w:sz w:val="20"/>
          <w:szCs w:val="20"/>
        </w:rPr>
      </w:pPr>
    </w:p>
    <w:p w14:paraId="4FAE9943" w14:textId="77777777" w:rsidR="005D793B" w:rsidRPr="00E369B0" w:rsidRDefault="005D793B">
      <w:pPr>
        <w:tabs>
          <w:tab w:val="left" w:pos="0"/>
          <w:tab w:val="left" w:pos="4051"/>
        </w:tabs>
        <w:ind w:right="4255"/>
        <w:jc w:val="both"/>
        <w:rPr>
          <w:rFonts w:ascii="Zurich BT" w:hAnsi="Zurich BT" w:cs="Zurich BT"/>
          <w:sz w:val="20"/>
          <w:szCs w:val="20"/>
        </w:rPr>
      </w:pPr>
      <w:r w:rsidRPr="00E369B0">
        <w:rPr>
          <w:rFonts w:ascii="Zurich BT" w:hAnsi="Zurich BT" w:cs="Zurich BT"/>
          <w:sz w:val="20"/>
          <w:szCs w:val="20"/>
        </w:rPr>
        <w:t>SIGNED AND DELIVERED by the within named Borrower, __________________________, by</w:t>
      </w:r>
      <w:r>
        <w:rPr>
          <w:rFonts w:ascii="Zurich BT" w:hAnsi="Zurich BT" w:cs="Zurich BT"/>
          <w:sz w:val="20"/>
          <w:szCs w:val="20"/>
        </w:rPr>
        <w:t xml:space="preserve"> the hand of __________________</w:t>
      </w:r>
      <w:r w:rsidRPr="00E369B0">
        <w:rPr>
          <w:rFonts w:ascii="Zurich BT" w:hAnsi="Zurich BT" w:cs="Zurich BT"/>
          <w:sz w:val="20"/>
          <w:szCs w:val="20"/>
        </w:rPr>
        <w:t xml:space="preserve"> </w:t>
      </w:r>
    </w:p>
    <w:p w14:paraId="783A8983" w14:textId="77777777" w:rsidR="005D793B" w:rsidRPr="005D793B" w:rsidRDefault="005D793B">
      <w:pPr>
        <w:widowControl/>
        <w:suppressAutoHyphens w:val="0"/>
        <w:autoSpaceDE/>
        <w:rPr>
          <w:rFonts w:ascii="Zurich Blk BT" w:hAnsi="Zurich Blk BT" w:cs="Zurich Blk BT"/>
          <w:color w:val="000000"/>
          <w:sz w:val="20"/>
          <w:szCs w:val="20"/>
        </w:rPr>
      </w:pPr>
      <w:r>
        <w:rPr>
          <w:rFonts w:ascii="Zurich Blk BT" w:hAnsi="Zurich Blk BT" w:cs="Zurich Blk BT"/>
          <w:sz w:val="20"/>
          <w:szCs w:val="20"/>
        </w:rPr>
        <w:br w:type="page"/>
      </w:r>
    </w:p>
    <w:p w14:paraId="78BA4F30" w14:textId="77777777" w:rsidR="005E28CE" w:rsidRDefault="005E28CE">
      <w:pPr>
        <w:pStyle w:val="WW-Default"/>
        <w:ind w:left="709" w:hanging="283"/>
        <w:jc w:val="center"/>
        <w:rPr>
          <w:rFonts w:ascii="Zurich Blk BT" w:hAnsi="Zurich Blk BT" w:cs="Zurich Blk BT"/>
          <w:sz w:val="20"/>
          <w:szCs w:val="20"/>
        </w:rPr>
        <w:sectPr w:rsidR="005E28CE" w:rsidSect="005D793B">
          <w:footerReference w:type="default" r:id="rId10"/>
          <w:pgSz w:w="11906" w:h="16838"/>
          <w:pgMar w:top="1440" w:right="1376" w:bottom="1440" w:left="1276" w:header="720" w:footer="720" w:gutter="0"/>
          <w:cols w:space="720"/>
          <w:docGrid w:linePitch="360"/>
        </w:sectPr>
      </w:pPr>
    </w:p>
    <w:p w14:paraId="1E7CD428" w14:textId="77777777" w:rsidR="00BD4FD6" w:rsidRPr="00E369B0" w:rsidRDefault="00C72DCC">
      <w:pPr>
        <w:pStyle w:val="WW-Default"/>
        <w:ind w:left="709" w:hanging="283"/>
        <w:jc w:val="center"/>
        <w:rPr>
          <w:rFonts w:ascii="Zurich Blk BT" w:hAnsi="Zurich Blk BT" w:cs="Zurich Blk BT"/>
          <w:sz w:val="20"/>
          <w:szCs w:val="20"/>
        </w:rPr>
      </w:pPr>
      <w:r>
        <w:rPr>
          <w:rFonts w:ascii="Zurich Blk BT" w:hAnsi="Zurich Blk BT" w:cs="Zurich Blk BT"/>
          <w:sz w:val="20"/>
          <w:szCs w:val="20"/>
        </w:rPr>
        <w:t>ANNEXURE I</w:t>
      </w:r>
    </w:p>
    <w:p w14:paraId="35E3D5C7" w14:textId="77777777" w:rsidR="00BD4FD6" w:rsidRPr="00E369B0" w:rsidRDefault="00BD4FD6">
      <w:pPr>
        <w:pStyle w:val="WW-Default"/>
        <w:ind w:left="709" w:hanging="283"/>
        <w:jc w:val="center"/>
        <w:rPr>
          <w:rFonts w:ascii="Zurich Blk BT" w:hAnsi="Zurich Blk BT" w:cs="Zurich Blk BT"/>
          <w:sz w:val="20"/>
          <w:szCs w:val="20"/>
        </w:rPr>
      </w:pPr>
    </w:p>
    <w:p w14:paraId="008D0592" w14:textId="77777777" w:rsidR="00BD4FD6" w:rsidRPr="00E369B0" w:rsidRDefault="00BD4FD6">
      <w:pPr>
        <w:pStyle w:val="WW-Default"/>
        <w:ind w:left="709" w:hanging="283"/>
        <w:jc w:val="center"/>
        <w:rPr>
          <w:rFonts w:ascii="Calibri" w:hAnsi="Calibri" w:cs="Calibri"/>
          <w:b/>
          <w:sz w:val="20"/>
          <w:szCs w:val="20"/>
        </w:rPr>
      </w:pPr>
      <w:r w:rsidRPr="00E369B0">
        <w:rPr>
          <w:rFonts w:ascii="Zurich Blk BT" w:hAnsi="Zurich Blk BT" w:cs="Zurich Blk BT"/>
          <w:sz w:val="20"/>
          <w:szCs w:val="20"/>
        </w:rPr>
        <w:t>TERMS AND CONDITIONS APPLICABLE FOR SPECIFIC FACILITIES</w:t>
      </w:r>
      <w:r w:rsidR="00E075B7" w:rsidRPr="00E369B0">
        <w:rPr>
          <w:rStyle w:val="FootnoteReference"/>
          <w:rFonts w:ascii="Zurich Blk BT" w:hAnsi="Zurich Blk BT" w:cs="Zurich Blk BT"/>
          <w:sz w:val="20"/>
          <w:szCs w:val="20"/>
        </w:rPr>
        <w:footnoteReference w:id="5"/>
      </w:r>
      <w:r w:rsidRPr="00E369B0">
        <w:rPr>
          <w:rFonts w:ascii="Zurich Blk BT" w:hAnsi="Zurich Blk BT" w:cs="Zurich Blk BT"/>
          <w:sz w:val="20"/>
          <w:szCs w:val="20"/>
        </w:rPr>
        <w:t xml:space="preserve"> </w:t>
      </w:r>
    </w:p>
    <w:p w14:paraId="3D1B5016" w14:textId="77777777" w:rsidR="00BD4FD6" w:rsidRPr="00E369B0" w:rsidRDefault="00BD4FD6">
      <w:pPr>
        <w:pStyle w:val="Bodytext0"/>
        <w:jc w:val="center"/>
        <w:rPr>
          <w:rFonts w:ascii="Calibri" w:hAnsi="Calibri" w:cs="Calibri"/>
          <w:b/>
          <w:color w:val="000000"/>
          <w:sz w:val="20"/>
          <w:szCs w:val="20"/>
        </w:rPr>
      </w:pPr>
    </w:p>
    <w:p w14:paraId="5BDC2F9D" w14:textId="77777777" w:rsidR="00BD4FD6" w:rsidRPr="00D56B79" w:rsidRDefault="00BD4FD6">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 xml:space="preserve">PART A </w:t>
      </w:r>
    </w:p>
    <w:p w14:paraId="291B7440" w14:textId="77777777" w:rsidR="00BD4FD6" w:rsidRPr="00D56B79" w:rsidRDefault="00BD4FD6">
      <w:pPr>
        <w:pStyle w:val="Bodytext0"/>
        <w:jc w:val="center"/>
        <w:rPr>
          <w:rFonts w:ascii="Zurich Blk BT" w:hAnsi="Zurich Blk BT" w:cs="Zurich BT"/>
          <w:color w:val="000000"/>
          <w:sz w:val="20"/>
          <w:szCs w:val="20"/>
        </w:rPr>
      </w:pPr>
      <w:r w:rsidRPr="00D56B79">
        <w:rPr>
          <w:rFonts w:ascii="Zurich Blk BT" w:hAnsi="Zurich Blk BT" w:cs="Zurich BT"/>
          <w:color w:val="000000"/>
          <w:sz w:val="20"/>
          <w:szCs w:val="20"/>
        </w:rPr>
        <w:t>(LETTER OF CREDIT(S) / LC)</w:t>
      </w:r>
    </w:p>
    <w:p w14:paraId="1D478967" w14:textId="77777777" w:rsidR="00BD4FD6" w:rsidRPr="00D56B79" w:rsidRDefault="00BD4FD6" w:rsidP="008D629D">
      <w:pPr>
        <w:pStyle w:val="BodyTextIndent"/>
        <w:spacing w:after="0"/>
        <w:rPr>
          <w:rFonts w:ascii="Zurich Blk BT" w:hAnsi="Zurich Blk BT" w:cs="Zurich BT"/>
          <w:color w:val="000000"/>
          <w:sz w:val="20"/>
          <w:szCs w:val="20"/>
        </w:rPr>
      </w:pPr>
    </w:p>
    <w:p w14:paraId="5C6EF933" w14:textId="77777777" w:rsidR="00BD4FD6" w:rsidRPr="00D56B79" w:rsidRDefault="00BD4FD6" w:rsidP="008D629D">
      <w:pPr>
        <w:pStyle w:val="BodyTextIndent"/>
        <w:spacing w:after="0"/>
        <w:ind w:left="567" w:hanging="567"/>
        <w:rPr>
          <w:rFonts w:ascii="Zurich Blk BT" w:hAnsi="Zurich Blk BT" w:cs="Zurich BT"/>
          <w:sz w:val="20"/>
          <w:szCs w:val="20"/>
        </w:rPr>
      </w:pPr>
      <w:r w:rsidRPr="00C363AE">
        <w:rPr>
          <w:rFonts w:ascii="Zurich BT" w:hAnsi="Zurich BT" w:cs="Zurich BT"/>
          <w:color w:val="000000"/>
          <w:sz w:val="20"/>
          <w:szCs w:val="20"/>
        </w:rPr>
        <w:t>1.</w:t>
      </w:r>
      <w:r w:rsidRPr="00D56B79">
        <w:rPr>
          <w:rFonts w:ascii="Zurich Blk BT" w:hAnsi="Zurich Blk BT" w:cs="Zurich BT"/>
          <w:color w:val="000000"/>
          <w:sz w:val="20"/>
          <w:szCs w:val="20"/>
        </w:rPr>
        <w:t xml:space="preserve"> </w:t>
      </w:r>
      <w:r w:rsidR="00A26BE7">
        <w:rPr>
          <w:rFonts w:ascii="Zurich Blk BT" w:hAnsi="Zurich Blk BT" w:cs="Zurich BT"/>
          <w:color w:val="000000"/>
          <w:sz w:val="20"/>
          <w:szCs w:val="20"/>
        </w:rPr>
        <w:tab/>
      </w:r>
      <w:r w:rsidRPr="00D56B79">
        <w:rPr>
          <w:rFonts w:ascii="Zurich Blk BT" w:hAnsi="Zurich Blk BT" w:cs="Zurich BT"/>
          <w:color w:val="000000"/>
          <w:sz w:val="20"/>
          <w:szCs w:val="20"/>
        </w:rPr>
        <w:t xml:space="preserve">LC FACILITIES </w:t>
      </w:r>
    </w:p>
    <w:p w14:paraId="285B0FFE" w14:textId="698F29E0" w:rsidR="00BD4FD6" w:rsidRDefault="00BD4FD6"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color w:val="000000"/>
          <w:sz w:val="20"/>
          <w:szCs w:val="20"/>
        </w:rPr>
      </w:pPr>
      <w:r w:rsidRPr="00E369B0">
        <w:rPr>
          <w:rFonts w:ascii="Zurich BT" w:hAnsi="Zurich BT" w:cs="Zurich BT"/>
          <w:sz w:val="20"/>
          <w:szCs w:val="20"/>
        </w:rPr>
        <w:t xml:space="preserve">The Bank has, at the request of the Borrower, agreed to open </w:t>
      </w:r>
      <w:r w:rsidRPr="00E369B0">
        <w:rPr>
          <w:rFonts w:ascii="Zurich BT" w:hAnsi="Zurich BT" w:cs="Zurich BT"/>
          <w:color w:val="000000"/>
          <w:sz w:val="20"/>
          <w:szCs w:val="20"/>
        </w:rPr>
        <w:t xml:space="preserve">Letters of Credit in foreign currencies and / or in rupees in </w:t>
      </w:r>
      <w:proofErr w:type="spellStart"/>
      <w:r w:rsidRPr="00E369B0">
        <w:rPr>
          <w:rFonts w:ascii="Zurich BT" w:hAnsi="Zurich BT" w:cs="Zurich BT"/>
          <w:color w:val="000000"/>
          <w:sz w:val="20"/>
          <w:szCs w:val="20"/>
        </w:rPr>
        <w:t>favour</w:t>
      </w:r>
      <w:proofErr w:type="spellEnd"/>
      <w:r w:rsidRPr="00E369B0">
        <w:rPr>
          <w:rFonts w:ascii="Zurich BT" w:hAnsi="Zurich BT" w:cs="Zurich BT"/>
          <w:color w:val="000000"/>
          <w:sz w:val="20"/>
          <w:szCs w:val="20"/>
        </w:rPr>
        <w:t xml:space="preserve"> of the Suppliers for amounts to </w:t>
      </w:r>
      <w:r w:rsidRPr="00E369B0">
        <w:rPr>
          <w:rFonts w:ascii="Zurich BT" w:hAnsi="Zurich BT" w:cs="Zurich BT"/>
          <w:sz w:val="20"/>
          <w:szCs w:val="20"/>
        </w:rPr>
        <w:t xml:space="preserve">the maximum extent of the respective Limits specified in the Facility Agreement (the </w:t>
      </w:r>
      <w:r w:rsidRPr="00885F8E">
        <w:rPr>
          <w:rFonts w:ascii="Zurich BT" w:hAnsi="Zurich BT"/>
          <w:sz w:val="20"/>
          <w:szCs w:val="20"/>
        </w:rPr>
        <w:t>“</w:t>
      </w:r>
      <w:r w:rsidRPr="00885F8E">
        <w:rPr>
          <w:rFonts w:ascii="Zurich Blk BT" w:hAnsi="Zurich Blk BT" w:cs="Zurich BT"/>
          <w:sz w:val="20"/>
          <w:szCs w:val="20"/>
        </w:rPr>
        <w:t>LC Facilities</w:t>
      </w:r>
      <w:r w:rsidRPr="00885F8E">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LC Facilities) </w:t>
      </w:r>
      <w:r w:rsidRPr="00E369B0">
        <w:rPr>
          <w:rFonts w:ascii="Zurich BT" w:hAnsi="Zurich BT" w:cs="Zurich BT"/>
          <w:color w:val="000000"/>
          <w:sz w:val="20"/>
          <w:szCs w:val="20"/>
        </w:rPr>
        <w:t>from time to time. Provided, however, the total of LC Outstanding and Amounts Devolved under the LC Facilities shall not at any point of time exceed the amount of the respective Limits.</w:t>
      </w:r>
    </w:p>
    <w:p w14:paraId="34465C34" w14:textId="77777777" w:rsidR="0057656E" w:rsidRPr="00102B26" w:rsidRDefault="0057656E" w:rsidP="00102B26">
      <w:pPr>
        <w:pStyle w:val="WW-Default"/>
        <w:rPr>
          <w:rFonts w:eastAsia="Zurich BT"/>
        </w:rPr>
      </w:pPr>
    </w:p>
    <w:p w14:paraId="48813D6B" w14:textId="77777777" w:rsidR="00BD4FD6" w:rsidRDefault="00BD4FD6" w:rsidP="008D629D">
      <w:pPr>
        <w:ind w:left="567" w:hanging="567"/>
        <w:jc w:val="both"/>
        <w:rPr>
          <w:rFonts w:ascii="Zurich Blk BT" w:hAnsi="Zurich Blk BT" w:cs="Zurich BT"/>
          <w:color w:val="000000"/>
          <w:sz w:val="20"/>
          <w:szCs w:val="20"/>
        </w:rPr>
      </w:pPr>
      <w:r w:rsidRPr="00C363AE">
        <w:rPr>
          <w:rFonts w:ascii="Zurich BT" w:hAnsi="Zurich BT" w:cs="Zurich BT"/>
          <w:color w:val="000000"/>
          <w:sz w:val="20"/>
          <w:szCs w:val="20"/>
        </w:rPr>
        <w:t>2.</w:t>
      </w:r>
      <w:r w:rsidR="00F96132">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211E09EA" w14:textId="77777777" w:rsidR="00C676F7" w:rsidRPr="00C363AE" w:rsidRDefault="00C676F7" w:rsidP="00783195">
      <w:pPr>
        <w:pStyle w:val="WW-Default"/>
      </w:pPr>
    </w:p>
    <w:p w14:paraId="186F19E5" w14:textId="77777777" w:rsidR="00BD4FD6" w:rsidRPr="00E369B0" w:rsidRDefault="00BD4FD6" w:rsidP="008D629D">
      <w:pPr>
        <w:pStyle w:val="BodyText"/>
        <w:spacing w:after="0"/>
        <w:ind w:left="1134" w:hanging="567"/>
        <w:jc w:val="both"/>
        <w:rPr>
          <w:rFonts w:ascii="Zurich BT" w:hAnsi="Zurich BT" w:cs="Zurich BT"/>
          <w:color w:val="000000"/>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A26BE7">
        <w:rPr>
          <w:rFonts w:ascii="Zurich BT" w:hAnsi="Zurich BT" w:cs="Zurich BT"/>
          <w:sz w:val="20"/>
          <w:szCs w:val="20"/>
        </w:rPr>
        <w:tab/>
      </w:r>
      <w:r w:rsidRPr="00E369B0">
        <w:rPr>
          <w:rFonts w:ascii="Zurich BT" w:hAnsi="Zurich BT" w:cs="Zurich BT"/>
          <w:sz w:val="20"/>
          <w:szCs w:val="20"/>
        </w:rPr>
        <w:t xml:space="preserve">The Borrower shall accept and / or pay all Bills drawn in terms of the: </w:t>
      </w:r>
    </w:p>
    <w:p w14:paraId="79412F65" w14:textId="77777777" w:rsidR="00BD4FD6" w:rsidRPr="00E369B0" w:rsidRDefault="00BD4FD6" w:rsidP="00783195">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(a) Sight LCs, on presentation of Documents, </w:t>
      </w:r>
    </w:p>
    <w:p w14:paraId="54C4214A" w14:textId="77777777" w:rsidR="00BD4FD6" w:rsidRDefault="00BD4FD6" w:rsidP="00974765">
      <w:pPr>
        <w:pStyle w:val="BodyTex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 xml:space="preserve">(b)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on the date of its maturity</w:t>
      </w:r>
      <w:r w:rsidR="00A26BE7">
        <w:rPr>
          <w:rFonts w:ascii="Zurich BT" w:hAnsi="Zurich BT" w:cs="Zurich BT"/>
          <w:color w:val="000000"/>
          <w:sz w:val="20"/>
          <w:szCs w:val="20"/>
        </w:rPr>
        <w:t>.</w:t>
      </w:r>
    </w:p>
    <w:p w14:paraId="033DE76F" w14:textId="77777777" w:rsidR="00A7257B" w:rsidRPr="00E369B0" w:rsidRDefault="00A7257B">
      <w:pPr>
        <w:pStyle w:val="BodyText"/>
        <w:spacing w:after="0"/>
        <w:ind w:left="1418" w:hanging="284"/>
        <w:jc w:val="both"/>
        <w:rPr>
          <w:rFonts w:ascii="Zurich BT" w:hAnsi="Zurich BT" w:cs="Zurich BT"/>
          <w:sz w:val="20"/>
          <w:szCs w:val="20"/>
        </w:rPr>
      </w:pPr>
    </w:p>
    <w:p w14:paraId="78E42EBD" w14:textId="77777777" w:rsidR="0048540B" w:rsidRDefault="00BD4FD6">
      <w:pPr>
        <w:ind w:left="1134" w:hanging="567"/>
        <w:jc w:val="both"/>
        <w:rPr>
          <w:rFonts w:ascii="Zurich BT" w:hAnsi="Zurich BT" w:cs="Zurich BT"/>
          <w:sz w:val="20"/>
          <w:szCs w:val="20"/>
        </w:rPr>
      </w:pPr>
      <w:r w:rsidRPr="00E369B0">
        <w:rPr>
          <w:rFonts w:ascii="Zurich BT" w:hAnsi="Zurich BT" w:cs="Zurich BT"/>
          <w:sz w:val="20"/>
          <w:szCs w:val="20"/>
        </w:rPr>
        <w:t xml:space="preserve">(ii) </w:t>
      </w:r>
      <w:r w:rsidR="0048540B">
        <w:rPr>
          <w:rFonts w:ascii="Zurich BT" w:hAnsi="Zurich BT" w:cs="Zurich BT"/>
          <w:sz w:val="20"/>
          <w:szCs w:val="20"/>
        </w:rPr>
        <w:tab/>
      </w:r>
      <w:r w:rsidRPr="00E369B0">
        <w:rPr>
          <w:rFonts w:ascii="Zurich BT" w:hAnsi="Zurich BT" w:cs="Zurich BT"/>
          <w:sz w:val="20"/>
          <w:szCs w:val="20"/>
        </w:rPr>
        <w:t xml:space="preserve">If, on default by the Borrower in paying the Bills / amounts paid / payable by the Bank in respect of the LCs on the Date of </w:t>
      </w:r>
      <w:proofErr w:type="spellStart"/>
      <w:r w:rsidRPr="00E369B0">
        <w:rPr>
          <w:rFonts w:ascii="Zurich BT" w:hAnsi="Zurich BT" w:cs="Zurich BT"/>
          <w:sz w:val="20"/>
          <w:szCs w:val="20"/>
        </w:rPr>
        <w:t>Crystallisation</w:t>
      </w:r>
      <w:proofErr w:type="spellEnd"/>
      <w:r w:rsidRPr="00E369B0">
        <w:rPr>
          <w:rFonts w:ascii="Zurich BT" w:hAnsi="Zurich BT" w:cs="Zurich BT"/>
          <w:sz w:val="20"/>
          <w:szCs w:val="20"/>
        </w:rPr>
        <w:t xml:space="preserve">, the Bank is called upon / required / expected to pay or has paid, all or any of the monies in pursuance of the LCs, the Borrower shall forthwith pay / reimburse to the Bank, all amounts payable or as the case may be, paid by the Bank under the LCs together with all interest, costs, charges, expenses and monies whatsoever stipulated in or payable under the Transaction Documents. The Bank shall be entitled, at its sole discretion, without any further consent from the Borrower, to debit the Account or any of the accounts of the Borrower with the Bank, with the aforesaid amounts. </w:t>
      </w:r>
    </w:p>
    <w:p w14:paraId="64E20950" w14:textId="77777777" w:rsidR="0048540B" w:rsidRPr="00D56B79" w:rsidRDefault="0048540B">
      <w:pPr>
        <w:pStyle w:val="WW-Default"/>
        <w:ind w:left="1134" w:hanging="567"/>
      </w:pPr>
    </w:p>
    <w:p w14:paraId="4E8C2E2F" w14:textId="08B694AE" w:rsidR="00BD4FD6" w:rsidRPr="00E369B0" w:rsidRDefault="00BD4FD6">
      <w:pPr>
        <w:tabs>
          <w:tab w:val="left" w:pos="1134"/>
        </w:tabs>
        <w:ind w:left="1418" w:hanging="851"/>
        <w:jc w:val="both"/>
        <w:rPr>
          <w:rFonts w:ascii="Zurich BT" w:hAnsi="Zurich BT" w:cs="Zurich BT"/>
          <w:sz w:val="20"/>
          <w:szCs w:val="20"/>
        </w:rPr>
      </w:pPr>
      <w:r w:rsidRPr="00E369B0">
        <w:rPr>
          <w:rFonts w:ascii="Zurich BT" w:hAnsi="Zurich BT" w:cs="Zurich BT"/>
          <w:color w:val="000000"/>
          <w:sz w:val="20"/>
          <w:szCs w:val="20"/>
        </w:rPr>
        <w:t xml:space="preserve">(iii) </w:t>
      </w:r>
      <w:r w:rsidR="0048540B">
        <w:rPr>
          <w:rFonts w:ascii="Zurich BT" w:hAnsi="Zurich BT" w:cs="Zurich BT"/>
          <w:color w:val="000000"/>
          <w:sz w:val="20"/>
          <w:szCs w:val="20"/>
        </w:rPr>
        <w:tab/>
      </w:r>
      <w:r w:rsidRPr="00E369B0">
        <w:rPr>
          <w:rFonts w:ascii="Zurich BT" w:hAnsi="Zurich BT" w:cs="Zurich BT"/>
          <w:color w:val="000000"/>
          <w:sz w:val="20"/>
          <w:szCs w:val="20"/>
        </w:rPr>
        <w:t>(a)</w:t>
      </w:r>
      <w:r w:rsidR="0048540B">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other rights and remedies under the Facility Agreement, the Bank shall be at liberty to </w:t>
      </w:r>
      <w:r w:rsidRPr="00E369B0">
        <w:rPr>
          <w:rFonts w:ascii="Zurich BT" w:hAnsi="Zurich BT" w:cs="Zurich BT"/>
          <w:color w:val="000000"/>
          <w:sz w:val="20"/>
          <w:szCs w:val="20"/>
          <w:lang w:val="en-GB"/>
        </w:rPr>
        <w:t>crystallise</w:t>
      </w:r>
      <w:r w:rsidRPr="00E369B0">
        <w:rPr>
          <w:rFonts w:ascii="Zurich BT" w:hAnsi="Zurich BT" w:cs="Zurich BT"/>
          <w:color w:val="000000"/>
          <w:sz w:val="20"/>
          <w:szCs w:val="20"/>
        </w:rPr>
        <w:t xml:space="preserve"> on the Date of </w:t>
      </w:r>
      <w:r w:rsidRPr="00E369B0">
        <w:rPr>
          <w:rFonts w:ascii="Zurich BT" w:hAnsi="Zurich BT" w:cs="Zurich BT"/>
          <w:color w:val="000000"/>
          <w:sz w:val="20"/>
          <w:szCs w:val="20"/>
          <w:lang w:val="en-GB"/>
        </w:rPr>
        <w:t>Crystallisation</w:t>
      </w:r>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s outstanding liability in respect of the LCs denominated in foreign currencies, by converting the foreign currency amount into Rupees, whereupon the Borrower shall</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forthwith pay / reimburse to the Bank the Indian </w:t>
      </w:r>
      <w:r w:rsidR="0095368D" w:rsidRPr="00E369B0">
        <w:rPr>
          <w:rFonts w:ascii="Zurich BT" w:hAnsi="Zurich BT" w:cs="Zurich BT"/>
          <w:color w:val="000000"/>
          <w:sz w:val="20"/>
          <w:szCs w:val="20"/>
        </w:rPr>
        <w:t xml:space="preserve">Rupee </w:t>
      </w:r>
      <w:r w:rsidRPr="00E369B0">
        <w:rPr>
          <w:rFonts w:ascii="Zurich BT" w:hAnsi="Zurich BT" w:cs="Zurich BT"/>
          <w:color w:val="000000"/>
          <w:sz w:val="20"/>
          <w:szCs w:val="20"/>
        </w:rPr>
        <w:t>equivalent of such foreign currency amount as calculated at the Applicable Rate of Exchange</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in respect of such</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LCs (the </w:t>
      </w:r>
      <w:r w:rsidRPr="00885F8E">
        <w:rPr>
          <w:rFonts w:ascii="Zurich BT" w:hAnsi="Zurich BT"/>
          <w:sz w:val="20"/>
          <w:szCs w:val="20"/>
        </w:rPr>
        <w:t>“</w:t>
      </w:r>
      <w:r w:rsidRPr="00D56B79">
        <w:rPr>
          <w:rFonts w:ascii="Zurich Blk BT" w:hAnsi="Zurich Blk BT" w:cs="Zurich BT"/>
          <w:color w:val="000000"/>
          <w:sz w:val="20"/>
          <w:szCs w:val="20"/>
        </w:rPr>
        <w:t>Defaulted Amounts – FC LC</w:t>
      </w:r>
      <w:r w:rsidRPr="00885F8E">
        <w:rPr>
          <w:rFonts w:ascii="Zurich BT" w:hAnsi="Zurich BT"/>
          <w:sz w:val="20"/>
          <w:szCs w:val="20"/>
        </w:rPr>
        <w:t>”</w:t>
      </w:r>
      <w:r w:rsidRPr="00E369B0">
        <w:rPr>
          <w:rFonts w:ascii="Zurich BT" w:hAnsi="Zurich BT" w:cs="Zurich BT"/>
          <w:color w:val="000000"/>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 xml:space="preserve">at the rate specified in </w:t>
      </w:r>
      <w:r w:rsidR="00AD7C09">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Any difference on account of exchange fluctuations in the rates of foreign currencies involved between the payment made by the Borrower to the Bank and the actual amounts incurred by the Bank shall be borne by or be given credit to the Borrower. All payments made by the Bank in foreign currencies may be, at the option of the Bank, converted into rupees with reference to the actual cost to the Bank (including all commission or other bank charges and out-of-pocket expenses) in remitting the foreign currencies.</w:t>
      </w:r>
    </w:p>
    <w:p w14:paraId="72D49F08" w14:textId="4A0E1ECA"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(b) </w:t>
      </w:r>
      <w:r w:rsidR="0048540B">
        <w:rPr>
          <w:rFonts w:ascii="Zurich BT" w:hAnsi="Zurich BT" w:cs="Zurich BT"/>
          <w:sz w:val="20"/>
          <w:szCs w:val="20"/>
        </w:rPr>
        <w:tab/>
      </w:r>
      <w:r w:rsidRPr="00E369B0">
        <w:rPr>
          <w:rFonts w:ascii="Zurich BT" w:hAnsi="Zurich BT" w:cs="Zurich BT"/>
          <w:sz w:val="20"/>
          <w:szCs w:val="20"/>
        </w:rPr>
        <w:t>Notwithstanding the above and without prejudice to the Bank</w:t>
      </w:r>
      <w:r w:rsidRPr="00E369B0">
        <w:rPr>
          <w:sz w:val="20"/>
          <w:szCs w:val="20"/>
        </w:rPr>
        <w:t>’</w:t>
      </w:r>
      <w:r w:rsidRPr="00E369B0">
        <w:rPr>
          <w:rFonts w:ascii="Zurich BT" w:hAnsi="Zurich BT" w:cs="Zurich BT"/>
          <w:sz w:val="20"/>
          <w:szCs w:val="20"/>
        </w:rPr>
        <w:t xml:space="preserve">s other rights and remedies under the Facility Agreement, the Bank shall be at liberty to </w:t>
      </w:r>
      <w:r w:rsidRPr="00E369B0">
        <w:rPr>
          <w:rFonts w:ascii="Zurich BT" w:hAnsi="Zurich BT" w:cs="Zurich BT"/>
          <w:sz w:val="20"/>
          <w:szCs w:val="20"/>
          <w:lang w:val="en-GB"/>
        </w:rPr>
        <w:t>crystallise</w:t>
      </w:r>
      <w:r w:rsidRPr="00E369B0">
        <w:rPr>
          <w:rFonts w:ascii="Zurich BT" w:hAnsi="Zurich BT" w:cs="Zurich BT"/>
          <w:sz w:val="20"/>
          <w:szCs w:val="20"/>
        </w:rPr>
        <w:t xml:space="preserve"> on the Date of </w:t>
      </w:r>
      <w:r w:rsidRPr="00E369B0">
        <w:rPr>
          <w:rFonts w:ascii="Zurich BT" w:hAnsi="Zurich BT" w:cs="Zurich BT"/>
          <w:sz w:val="20"/>
          <w:szCs w:val="20"/>
          <w:lang w:val="en-GB"/>
        </w:rPr>
        <w:t>Crystallisation</w:t>
      </w:r>
      <w:r w:rsidRPr="00E369B0">
        <w:rPr>
          <w:rFonts w:ascii="Zurich BT" w:hAnsi="Zurich BT" w:cs="Zurich BT"/>
          <w:sz w:val="20"/>
          <w:szCs w:val="20"/>
        </w:rPr>
        <w:t>, the Borrower</w:t>
      </w:r>
      <w:r w:rsidRPr="00E369B0">
        <w:rPr>
          <w:sz w:val="20"/>
          <w:szCs w:val="20"/>
        </w:rPr>
        <w:t>’</w:t>
      </w:r>
      <w:r w:rsidRPr="00E369B0">
        <w:rPr>
          <w:rFonts w:ascii="Zurich BT" w:hAnsi="Zurich BT" w:cs="Zurich BT"/>
          <w:sz w:val="20"/>
          <w:szCs w:val="20"/>
        </w:rPr>
        <w:t xml:space="preserve">s outstanding liability in respect of the LCs denominated in rupees (the </w:t>
      </w:r>
      <w:r w:rsidRPr="00885F8E">
        <w:rPr>
          <w:rFonts w:ascii="Zurich BT" w:hAnsi="Zurich BT"/>
          <w:sz w:val="20"/>
          <w:szCs w:val="20"/>
        </w:rPr>
        <w:t>“</w:t>
      </w:r>
      <w:r w:rsidRPr="00D56B79">
        <w:rPr>
          <w:rFonts w:ascii="Zurich Blk BT" w:hAnsi="Zurich Blk BT" w:cs="Zurich BT"/>
          <w:color w:val="000000"/>
          <w:sz w:val="20"/>
          <w:szCs w:val="20"/>
        </w:rPr>
        <w:t>Defaulted Amounts – RLC</w:t>
      </w:r>
      <w:r w:rsidRPr="00885F8E">
        <w:rPr>
          <w:rFonts w:ascii="Zurich BT" w:hAnsi="Zurich BT"/>
          <w:sz w:val="20"/>
          <w:szCs w:val="20"/>
        </w:rPr>
        <w:t>”</w:t>
      </w:r>
      <w:r w:rsidRPr="00E369B0">
        <w:rPr>
          <w:rFonts w:ascii="Zurich BT" w:hAnsi="Zurich BT" w:cs="Zurich BT"/>
          <w:sz w:val="20"/>
          <w:szCs w:val="20"/>
        </w:rPr>
        <w:t>) and until such payment by the Borrower, the same shall unless otherwise agreed to by the Bank in writing be deemed to be on demand loan to the Borrower and shall, without prejudice to any other rights and remedies available to the Bank, carry interest</w:t>
      </w:r>
      <w:r w:rsidR="00FE5D4F">
        <w:rPr>
          <w:rFonts w:ascii="Zurich BT" w:hAnsi="Zurich BT" w:cs="Zurich BT"/>
          <w:sz w:val="20"/>
          <w:szCs w:val="20"/>
        </w:rPr>
        <w:t xml:space="preserve"> </w:t>
      </w:r>
      <w:r w:rsidRPr="00E369B0">
        <w:rPr>
          <w:rFonts w:ascii="Zurich BT" w:hAnsi="Zurich BT" w:cs="Zurich BT"/>
          <w:sz w:val="20"/>
          <w:szCs w:val="20"/>
        </w:rPr>
        <w:t xml:space="preserve">at the rate at the rate specified in </w:t>
      </w:r>
      <w:r w:rsidR="00AD7C09">
        <w:rPr>
          <w:rFonts w:ascii="Zurich BT" w:hAnsi="Zurich BT" w:cs="Zurich BT"/>
          <w:sz w:val="20"/>
          <w:szCs w:val="20"/>
        </w:rPr>
        <w:t>Schedule II of the Facility Agreement</w:t>
      </w:r>
      <w:r w:rsidRPr="00E369B0">
        <w:rPr>
          <w:rFonts w:ascii="Zurich BT" w:hAnsi="Zurich BT" w:cs="Zurich BT"/>
          <w:sz w:val="20"/>
          <w:szCs w:val="20"/>
        </w:rPr>
        <w:t xml:space="preserve">. </w:t>
      </w:r>
    </w:p>
    <w:p w14:paraId="61E5ED91" w14:textId="77777777" w:rsidR="00BD4FD6" w:rsidRPr="00E369B0" w:rsidRDefault="0048540B"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Defaulted Amounts - LC FC and Defaulted Amounts </w:t>
      </w:r>
      <w:r w:rsidR="00BD4FD6" w:rsidRPr="00E369B0">
        <w:rPr>
          <w:sz w:val="20"/>
          <w:szCs w:val="20"/>
        </w:rPr>
        <w:t>–</w:t>
      </w:r>
      <w:r w:rsidR="00BD4FD6" w:rsidRPr="00E369B0">
        <w:rPr>
          <w:rFonts w:ascii="Zurich BT" w:hAnsi="Zurich BT" w:cs="Zurich BT"/>
          <w:sz w:val="20"/>
          <w:szCs w:val="20"/>
        </w:rPr>
        <w:t xml:space="preserve"> RLC are hereinafter referred to as the </w:t>
      </w:r>
      <w:r w:rsidR="00BD4FD6" w:rsidRPr="00885F8E">
        <w:rPr>
          <w:rFonts w:ascii="Zurich BT" w:hAnsi="Zurich BT"/>
          <w:sz w:val="20"/>
          <w:szCs w:val="20"/>
        </w:rPr>
        <w:t>“</w:t>
      </w:r>
      <w:r w:rsidR="00BD4FD6" w:rsidRPr="00D56B79">
        <w:rPr>
          <w:rFonts w:ascii="Zurich Blk BT" w:hAnsi="Zurich Blk BT" w:cs="Zurich BT"/>
          <w:color w:val="000000"/>
          <w:sz w:val="20"/>
          <w:szCs w:val="20"/>
        </w:rPr>
        <w:t>Defaulted Amounts</w:t>
      </w:r>
      <w:r w:rsidR="00BD4FD6" w:rsidRPr="00885F8E">
        <w:rPr>
          <w:rFonts w:ascii="Zurich BT" w:hAnsi="Zurich BT"/>
          <w:sz w:val="20"/>
          <w:szCs w:val="20"/>
        </w:rPr>
        <w:t>”</w:t>
      </w:r>
      <w:r w:rsidR="00BD4FD6" w:rsidRPr="00E369B0">
        <w:rPr>
          <w:rFonts w:ascii="Zurich BT" w:hAnsi="Zurich BT" w:cs="Zurich BT"/>
          <w:sz w:val="20"/>
          <w:szCs w:val="20"/>
        </w:rPr>
        <w:t>.</w:t>
      </w:r>
    </w:p>
    <w:p w14:paraId="4CD7B0A9" w14:textId="45596DE4" w:rsidR="00BD4FD6" w:rsidRDefault="00BD4FD6"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(c) </w:t>
      </w:r>
      <w:r w:rsidR="009D63EC">
        <w:rPr>
          <w:rFonts w:ascii="Zurich BT" w:hAnsi="Zurich BT" w:cs="Zurich BT"/>
          <w:sz w:val="20"/>
          <w:szCs w:val="20"/>
        </w:rPr>
        <w:tab/>
      </w:r>
      <w:r w:rsidRPr="00E369B0">
        <w:rPr>
          <w:rFonts w:ascii="Zurich BT" w:hAnsi="Zurich BT" w:cs="Zurich BT"/>
          <w:sz w:val="20"/>
          <w:szCs w:val="20"/>
        </w:rPr>
        <w:t>Notwithstanding anything contained herein, the interest payable by the Borrower with respect to the Facility shall be subject to the changes in interest rates made by the RBI from time to time.</w:t>
      </w:r>
    </w:p>
    <w:p w14:paraId="12D9AEAE" w14:textId="77777777" w:rsidR="0057656E" w:rsidRPr="00E369B0" w:rsidRDefault="0057656E" w:rsidP="008D629D">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p>
    <w:p w14:paraId="09A12D32" w14:textId="77777777" w:rsidR="00BD4FD6" w:rsidRPr="00D56B79" w:rsidRDefault="00BD4FD6" w:rsidP="008D629D">
      <w:pPr>
        <w:pStyle w:val="Bodytext0"/>
        <w:tabs>
          <w:tab w:val="left" w:pos="567"/>
        </w:tabs>
        <w:jc w:val="both"/>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sidR="009D63EC">
        <w:rPr>
          <w:rFonts w:ascii="Zurich Blk BT" w:hAnsi="Zurich Blk BT" w:cs="Zurich BT"/>
          <w:color w:val="000000"/>
          <w:sz w:val="20"/>
          <w:szCs w:val="20"/>
        </w:rPr>
        <w:tab/>
      </w:r>
      <w:r w:rsidRPr="00D56B79">
        <w:rPr>
          <w:rFonts w:ascii="Zurich Blk BT" w:hAnsi="Zurich Blk BT" w:cs="Zurich BT"/>
          <w:color w:val="000000"/>
          <w:sz w:val="20"/>
          <w:szCs w:val="20"/>
        </w:rPr>
        <w:t>BORROWER’S CONFIRMATIONS</w:t>
      </w:r>
    </w:p>
    <w:p w14:paraId="074F9CED" w14:textId="77777777" w:rsidR="009D63EC" w:rsidRDefault="009D63EC" w:rsidP="00783195">
      <w:pPr>
        <w:pStyle w:val="WW-Default"/>
        <w:jc w:val="both"/>
        <w:rPr>
          <w:rFonts w:ascii="Zurich BT" w:hAnsi="Zurich BT" w:cs="Zurich BT"/>
          <w:sz w:val="20"/>
          <w:szCs w:val="20"/>
        </w:rPr>
      </w:pPr>
    </w:p>
    <w:p w14:paraId="1443E7B3" w14:textId="77777777" w:rsidR="00D81439" w:rsidRDefault="00BD4FD6" w:rsidP="00CD09AF">
      <w:pPr>
        <w:pStyle w:val="WW-Default"/>
        <w:numPr>
          <w:ilvl w:val="0"/>
          <w:numId w:val="31"/>
        </w:numPr>
        <w:ind w:left="1134" w:hanging="567"/>
        <w:jc w:val="both"/>
        <w:rPr>
          <w:rFonts w:ascii="Zurich BT" w:hAnsi="Zurich BT" w:cs="Zurich BT"/>
          <w:sz w:val="20"/>
          <w:szCs w:val="20"/>
        </w:rPr>
      </w:pPr>
      <w:r w:rsidRPr="00E369B0">
        <w:rPr>
          <w:rFonts w:ascii="Zurich BT" w:hAnsi="Zurich BT" w:cs="Zurich BT"/>
          <w:sz w:val="20"/>
          <w:szCs w:val="20"/>
        </w:rPr>
        <w:t>The Bank may in its sole and absolute discretion and without reference to the Borrower and without the Bank being required to ascertain whether or not there was any breach on the part of the Borrower of the agreements / contracts underlying the LCs and without the Bank being required to go into the validity thereof or otherwise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LCs and</w:t>
      </w:r>
      <w:r w:rsidR="00FE5D4F">
        <w:rPr>
          <w:rFonts w:ascii="Zurich BT" w:hAnsi="Zurich BT" w:cs="Zurich BT"/>
          <w:sz w:val="20"/>
          <w:szCs w:val="20"/>
        </w:rPr>
        <w:t xml:space="preserve"> </w:t>
      </w:r>
      <w:r w:rsidRPr="00E369B0">
        <w:rPr>
          <w:rFonts w:ascii="Zurich BT" w:hAnsi="Zurich BT" w:cs="Zurich BT"/>
          <w:sz w:val="20"/>
          <w:szCs w:val="20"/>
        </w:rPr>
        <w:t>the benefit of the Facility Agreement shall continue to be available to the Bank in respect of any action or repayment which the Bank may take or make in respect of such LCs / LC Facilities.</w:t>
      </w:r>
    </w:p>
    <w:p w14:paraId="0C1C68F7" w14:textId="77777777" w:rsidR="004C4606" w:rsidRPr="00E369B0" w:rsidRDefault="004C4606">
      <w:pPr>
        <w:pStyle w:val="WW-Default"/>
        <w:ind w:left="1287"/>
        <w:jc w:val="both"/>
        <w:rPr>
          <w:rFonts w:ascii="Zurich BT" w:hAnsi="Zurich BT" w:cs="Zurich BT"/>
          <w:sz w:val="20"/>
          <w:szCs w:val="20"/>
        </w:rPr>
      </w:pPr>
    </w:p>
    <w:p w14:paraId="38F38247"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sidR="009D63EC">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70D9C09F"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(iii)</w:t>
      </w:r>
      <w:r w:rsidR="00B2422C">
        <w:rPr>
          <w:rFonts w:ascii="Zurich BT" w:hAnsi="Zurich BT" w:cs="Zurich BT"/>
          <w:sz w:val="20"/>
          <w:szCs w:val="20"/>
        </w:rPr>
        <w:tab/>
      </w:r>
      <w:r w:rsidRPr="00E369B0">
        <w:rPr>
          <w:rFonts w:ascii="Zurich BT" w:hAnsi="Zurich BT" w:cs="Zurich BT"/>
          <w:sz w:val="20"/>
          <w:szCs w:val="20"/>
        </w:rPr>
        <w:t xml:space="preserve">The LCs will be opened by the Bank only as per the provisions of applicable laws and regulations including exchange control norms laid down by RBI and import trade regulations. </w:t>
      </w:r>
    </w:p>
    <w:p w14:paraId="6CBF8400" w14:textId="36E5D17E"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sidR="009D63EC">
        <w:rPr>
          <w:rFonts w:ascii="Zurich BT" w:hAnsi="Zurich BT" w:cs="Zurich BT"/>
          <w:sz w:val="20"/>
          <w:szCs w:val="20"/>
        </w:rPr>
        <w:tab/>
      </w:r>
      <w:r w:rsidRPr="00E369B0">
        <w:rPr>
          <w:rFonts w:ascii="Zurich BT" w:hAnsi="Zurich BT" w:cs="Zurich BT"/>
          <w:sz w:val="20"/>
          <w:szCs w:val="20"/>
        </w:rPr>
        <w:t xml:space="preserve">Import LCs will be opened by the Bank against valid import </w:t>
      </w:r>
      <w:r w:rsidR="009B1122" w:rsidRPr="00E369B0">
        <w:rPr>
          <w:rFonts w:ascii="Zurich BT" w:hAnsi="Zurich BT" w:cs="Zurich BT"/>
          <w:sz w:val="20"/>
          <w:szCs w:val="20"/>
        </w:rPr>
        <w:t>licenses</w:t>
      </w:r>
      <w:r w:rsidRPr="00E369B0">
        <w:rPr>
          <w:rFonts w:ascii="Zurich BT" w:hAnsi="Zurich BT" w:cs="Zurich BT"/>
          <w:sz w:val="20"/>
          <w:szCs w:val="20"/>
        </w:rPr>
        <w:t>, wherever applicable.</w:t>
      </w:r>
    </w:p>
    <w:p w14:paraId="0A37F81A"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sidR="009D63EC">
        <w:rPr>
          <w:rFonts w:ascii="Zurich BT" w:hAnsi="Zurich BT" w:cs="Zurich BT"/>
          <w:sz w:val="20"/>
          <w:szCs w:val="20"/>
        </w:rPr>
        <w:tab/>
      </w:r>
      <w:r w:rsidRPr="00E369B0">
        <w:rPr>
          <w:rFonts w:ascii="Zurich BT" w:hAnsi="Zurich BT" w:cs="Zurich BT"/>
          <w:sz w:val="20"/>
          <w:szCs w:val="20"/>
        </w:rPr>
        <w:t xml:space="preserve">In respect of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LCs, the goods received under the unpaid LCs will be excluded from the value of stocks for arriving at Drawing Power for availing fund based financial assistance.</w:t>
      </w:r>
    </w:p>
    <w:p w14:paraId="2035B9EA" w14:textId="77777777" w:rsidR="00BD4FD6" w:rsidRPr="00604E73"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sidR="009D63EC">
        <w:rPr>
          <w:rFonts w:ascii="Zurich BT" w:hAnsi="Zurich BT" w:cs="Zurich BT"/>
          <w:sz w:val="20"/>
          <w:szCs w:val="20"/>
        </w:rPr>
        <w:tab/>
      </w:r>
      <w:r w:rsidRPr="00E369B0">
        <w:rPr>
          <w:rFonts w:ascii="Zurich BT" w:hAnsi="Zurich BT" w:cs="Zurich BT"/>
          <w:sz w:val="20"/>
          <w:szCs w:val="20"/>
        </w:rPr>
        <w:t xml:space="preserve">In case of high value LCs, the Borrower shall, if so required by the Bank, furnish projected </w:t>
      </w:r>
      <w:r w:rsidRPr="00F270E2">
        <w:rPr>
          <w:rFonts w:ascii="Zurich BT" w:hAnsi="Zurich BT" w:cs="Zurich BT"/>
          <w:sz w:val="20"/>
          <w:szCs w:val="20"/>
        </w:rPr>
        <w:t>cash flow statements, opinion reports from reputed information exchange bureaus acceptable to the Bank or from other banks</w:t>
      </w:r>
      <w:r w:rsidRPr="00604E73">
        <w:rPr>
          <w:rFonts w:ascii="Zurich BT" w:hAnsi="Zurich BT" w:cs="Zurich BT"/>
          <w:sz w:val="20"/>
          <w:szCs w:val="20"/>
        </w:rPr>
        <w:t xml:space="preserve"> / institutions in India or overseas at the costs and expenses of the Borrower.</w:t>
      </w:r>
    </w:p>
    <w:p w14:paraId="482A0FE3" w14:textId="77777777" w:rsidR="00BD4FD6" w:rsidRPr="00160F2E" w:rsidRDefault="00BD4FD6" w:rsidP="00783195">
      <w:pPr>
        <w:pStyle w:val="WW-Default"/>
        <w:ind w:left="1134" w:hanging="567"/>
        <w:jc w:val="both"/>
        <w:rPr>
          <w:rFonts w:ascii="Zurich BT" w:hAnsi="Zurich BT" w:cs="Zurich BT"/>
          <w:sz w:val="20"/>
          <w:szCs w:val="20"/>
        </w:rPr>
      </w:pPr>
      <w:r w:rsidRPr="00160F2E">
        <w:rPr>
          <w:rFonts w:ascii="Zurich BT" w:hAnsi="Zurich BT" w:cs="Zurich BT"/>
          <w:sz w:val="20"/>
          <w:szCs w:val="20"/>
        </w:rPr>
        <w:t xml:space="preserve">(vii) </w:t>
      </w:r>
      <w:r w:rsidR="00FC0A9A" w:rsidRPr="00160F2E">
        <w:rPr>
          <w:rFonts w:ascii="Zurich BT" w:hAnsi="Zurich BT" w:cs="Zurich BT"/>
          <w:sz w:val="20"/>
          <w:szCs w:val="20"/>
        </w:rPr>
        <w:tab/>
      </w:r>
      <w:r w:rsidRPr="00160F2E">
        <w:rPr>
          <w:rFonts w:ascii="Zurich BT" w:hAnsi="Zurich BT" w:cs="Zurich BT"/>
          <w:sz w:val="20"/>
          <w:szCs w:val="20"/>
        </w:rPr>
        <w:t>The Bank shall issue LCs only in a form acceptable to the Bank.</w:t>
      </w:r>
    </w:p>
    <w:p w14:paraId="10B0550E" w14:textId="77777777" w:rsidR="009D63EC" w:rsidRPr="00160F2E" w:rsidRDefault="009D63EC" w:rsidP="00974765">
      <w:pPr>
        <w:pStyle w:val="WW-Default"/>
        <w:ind w:left="1134" w:hanging="567"/>
        <w:jc w:val="both"/>
        <w:rPr>
          <w:rFonts w:ascii="Zurich BT" w:hAnsi="Zurich BT" w:cs="Zurich BT"/>
          <w:sz w:val="20"/>
          <w:szCs w:val="20"/>
        </w:rPr>
      </w:pPr>
    </w:p>
    <w:p w14:paraId="57BBA88A" w14:textId="77777777" w:rsidR="00BD4FD6" w:rsidRPr="00102B26" w:rsidRDefault="00BD4FD6" w:rsidP="00CD09AF">
      <w:pPr>
        <w:pStyle w:val="WW-Default"/>
        <w:numPr>
          <w:ilvl w:val="1"/>
          <w:numId w:val="25"/>
        </w:numPr>
        <w:tabs>
          <w:tab w:val="clear" w:pos="2940"/>
        </w:tabs>
        <w:ind w:left="1134" w:hanging="567"/>
        <w:jc w:val="both"/>
        <w:rPr>
          <w:rFonts w:ascii="Zurich BT" w:hAnsi="Zurich BT" w:cs="Zurich BT"/>
          <w:sz w:val="20"/>
          <w:szCs w:val="20"/>
        </w:rPr>
      </w:pPr>
      <w:r w:rsidRPr="00102B26">
        <w:rPr>
          <w:rFonts w:ascii="Zurich BT" w:hAnsi="Zurich BT" w:cs="Zurich BT"/>
          <w:sz w:val="20"/>
          <w:szCs w:val="20"/>
        </w:rPr>
        <w:t>The Borrower shall make adequate arrangement for retiring the Documents under the LC Facilities and does not contemplate to seek any financial assistance from the Bank for such purpose, unless otherwise previously arranged with the Bank.</w:t>
      </w:r>
    </w:p>
    <w:p w14:paraId="553DA7A6" w14:textId="77777777" w:rsidR="00D77A11" w:rsidRPr="00E369B0" w:rsidRDefault="00D77A11">
      <w:pPr>
        <w:pStyle w:val="WW-Default"/>
        <w:ind w:left="1134" w:hanging="567"/>
        <w:jc w:val="both"/>
        <w:rPr>
          <w:rFonts w:ascii="Zurich BT" w:hAnsi="Zurich BT" w:cs="Zurich BT"/>
          <w:sz w:val="20"/>
          <w:szCs w:val="20"/>
        </w:rPr>
      </w:pPr>
    </w:p>
    <w:p w14:paraId="39556C43" w14:textId="77777777" w:rsidR="00042A05" w:rsidRDefault="00BD4FD6" w:rsidP="00CD09AF">
      <w:pPr>
        <w:pStyle w:val="WW-Default"/>
        <w:numPr>
          <w:ilvl w:val="1"/>
          <w:numId w:val="25"/>
        </w:numPr>
        <w:tabs>
          <w:tab w:val="clear" w:pos="2940"/>
        </w:tabs>
        <w:ind w:left="1134" w:hanging="567"/>
        <w:jc w:val="both"/>
        <w:rPr>
          <w:rFonts w:ascii="Zurich BT" w:hAnsi="Zurich BT" w:cs="Zurich BT"/>
          <w:sz w:val="20"/>
          <w:szCs w:val="20"/>
        </w:rPr>
      </w:pPr>
      <w:r w:rsidRPr="00E369B0">
        <w:rPr>
          <w:rFonts w:ascii="Zurich BT" w:hAnsi="Zurich BT" w:cs="Zurich BT"/>
          <w:sz w:val="20"/>
          <w:szCs w:val="20"/>
        </w:rPr>
        <w:t xml:space="preserve">The Borrower shall have furnished to the Bank at the time of submitting the Documentary Credit Application, the following, duly completed: </w:t>
      </w:r>
    </w:p>
    <w:p w14:paraId="1D2721D4" w14:textId="77777777" w:rsidR="00042A05" w:rsidRDefault="00042A05">
      <w:pPr>
        <w:pStyle w:val="ListParagraph"/>
        <w:ind w:left="1134" w:hanging="567"/>
        <w:rPr>
          <w:rFonts w:ascii="Zurich BT" w:hAnsi="Zurich BT" w:cs="Zurich BT"/>
          <w:sz w:val="20"/>
          <w:szCs w:val="20"/>
        </w:rPr>
      </w:pPr>
    </w:p>
    <w:p w14:paraId="0149938B" w14:textId="7777777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(a) Order together with the order confirmation of Supplier</w:t>
      </w:r>
      <w:r w:rsidR="004D6758">
        <w:rPr>
          <w:rFonts w:ascii="Zurich BT" w:hAnsi="Zurich BT" w:cs="Zurich BT"/>
          <w:sz w:val="20"/>
          <w:szCs w:val="20"/>
        </w:rPr>
        <w:t>;</w:t>
      </w:r>
      <w:r w:rsidRPr="00E369B0">
        <w:rPr>
          <w:rFonts w:ascii="Zurich BT" w:hAnsi="Zurich BT" w:cs="Zurich BT"/>
          <w:sz w:val="20"/>
          <w:szCs w:val="20"/>
        </w:rPr>
        <w:t xml:space="preserve"> or </w:t>
      </w:r>
    </w:p>
    <w:p w14:paraId="7EADE095" w14:textId="7777777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(b) </w:t>
      </w:r>
      <w:proofErr w:type="spellStart"/>
      <w:r w:rsidRPr="00E369B0">
        <w:rPr>
          <w:rFonts w:ascii="Zurich BT" w:hAnsi="Zurich BT" w:cs="Zurich BT"/>
          <w:sz w:val="20"/>
          <w:szCs w:val="20"/>
        </w:rPr>
        <w:t>Proforma</w:t>
      </w:r>
      <w:proofErr w:type="spellEnd"/>
      <w:r w:rsidRPr="00E369B0">
        <w:rPr>
          <w:rFonts w:ascii="Zurich BT" w:hAnsi="Zurich BT" w:cs="Zurich BT"/>
          <w:sz w:val="20"/>
          <w:szCs w:val="20"/>
        </w:rPr>
        <w:t xml:space="preserve"> invoice of Supplier duly countersigned by the Borrower; or </w:t>
      </w:r>
    </w:p>
    <w:p w14:paraId="6F8DB0F5" w14:textId="3C936597" w:rsidR="00042A05" w:rsidRDefault="00BD4FD6">
      <w:pPr>
        <w:pStyle w:val="WW-Default"/>
        <w:ind w:left="1418" w:hanging="284"/>
        <w:jc w:val="both"/>
        <w:rPr>
          <w:rFonts w:ascii="Zurich BT" w:hAnsi="Zurich BT" w:cs="Zurich BT"/>
          <w:sz w:val="20"/>
          <w:szCs w:val="20"/>
        </w:rPr>
      </w:pPr>
      <w:r w:rsidRPr="00E369B0">
        <w:rPr>
          <w:rFonts w:ascii="Zurich BT" w:hAnsi="Zurich BT" w:cs="Zurich BT"/>
          <w:sz w:val="20"/>
          <w:szCs w:val="20"/>
        </w:rPr>
        <w:t xml:space="preserve">(c) Indent / offer from Supplier or his </w:t>
      </w:r>
      <w:proofErr w:type="spellStart"/>
      <w:r w:rsidRPr="00E369B0">
        <w:rPr>
          <w:rFonts w:ascii="Zurich BT" w:hAnsi="Zurich BT" w:cs="Zurich BT"/>
          <w:sz w:val="20"/>
          <w:szCs w:val="20"/>
        </w:rPr>
        <w:t>authorised</w:t>
      </w:r>
      <w:proofErr w:type="spellEnd"/>
      <w:r w:rsidRPr="00E369B0">
        <w:rPr>
          <w:rFonts w:ascii="Zurich BT" w:hAnsi="Zurich BT" w:cs="Zurich BT"/>
          <w:sz w:val="20"/>
          <w:szCs w:val="20"/>
        </w:rPr>
        <w:t xml:space="preserve"> agent together with the exchange control copy of the relative </w:t>
      </w:r>
      <w:r w:rsidR="00143925">
        <w:rPr>
          <w:rFonts w:ascii="Zurich BT" w:hAnsi="Zurich BT" w:cs="Zurich BT"/>
          <w:sz w:val="20"/>
          <w:szCs w:val="20"/>
        </w:rPr>
        <w:t>i</w:t>
      </w:r>
      <w:r w:rsidRPr="00E369B0">
        <w:rPr>
          <w:rFonts w:ascii="Zurich BT" w:hAnsi="Zurich BT" w:cs="Zurich BT"/>
          <w:sz w:val="20"/>
          <w:szCs w:val="20"/>
        </w:rPr>
        <w:t xml:space="preserve">mport </w:t>
      </w:r>
      <w:proofErr w:type="spellStart"/>
      <w:r w:rsidRPr="00E369B0">
        <w:rPr>
          <w:rFonts w:ascii="Zurich BT" w:hAnsi="Zurich BT" w:cs="Zurich BT"/>
          <w:sz w:val="20"/>
          <w:szCs w:val="20"/>
        </w:rPr>
        <w:t>licence</w:t>
      </w:r>
      <w:proofErr w:type="spellEnd"/>
      <w:r w:rsidRPr="00E369B0">
        <w:rPr>
          <w:rFonts w:ascii="Zurich BT" w:hAnsi="Zurich BT" w:cs="Zurich BT"/>
          <w:sz w:val="20"/>
          <w:szCs w:val="20"/>
        </w:rPr>
        <w:t xml:space="preserve">; or </w:t>
      </w:r>
    </w:p>
    <w:p w14:paraId="29CAA3E9" w14:textId="77777777" w:rsidR="00BD4FD6" w:rsidRDefault="004D6758">
      <w:pPr>
        <w:pStyle w:val="WW-Default"/>
        <w:ind w:left="1418" w:hanging="284"/>
        <w:jc w:val="both"/>
        <w:rPr>
          <w:rFonts w:ascii="Zurich BT" w:hAnsi="Zurich BT" w:cs="Zurich BT"/>
          <w:sz w:val="20"/>
          <w:szCs w:val="20"/>
        </w:rPr>
      </w:pPr>
      <w:r>
        <w:rPr>
          <w:rFonts w:ascii="Zurich BT" w:hAnsi="Zurich BT" w:cs="Zurich BT"/>
          <w:sz w:val="20"/>
          <w:szCs w:val="20"/>
        </w:rPr>
        <w:t>(</w:t>
      </w:r>
      <w:r w:rsidR="00BD4FD6" w:rsidRPr="00E369B0">
        <w:rPr>
          <w:rFonts w:ascii="Zurich BT" w:hAnsi="Zurich BT" w:cs="Zurich BT"/>
          <w:sz w:val="20"/>
          <w:szCs w:val="20"/>
        </w:rPr>
        <w:t>d) Any other documents as may be specified by the Bank from time to time.</w:t>
      </w:r>
    </w:p>
    <w:p w14:paraId="5DFEF3B1" w14:textId="77777777" w:rsidR="00BD4FD6" w:rsidRPr="00D56B79" w:rsidRDefault="00BD4FD6" w:rsidP="00CD09AF">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The Borrower shall submit to the Bank the exchange control copy of the relative Customs Bills of Entry within the time limit stipulated by RBI.</w:t>
      </w:r>
    </w:p>
    <w:p w14:paraId="18D7A32C" w14:textId="77777777" w:rsidR="0024742F" w:rsidRPr="00D56B79" w:rsidRDefault="00BD4FD6" w:rsidP="00CD09AF">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the Borrower requests the Bank to issue delivery order (</w:t>
      </w:r>
      <w:r w:rsidRPr="00885F8E">
        <w:rPr>
          <w:rFonts w:ascii="Zurich BT" w:hAnsi="Zurich BT"/>
          <w:sz w:val="20"/>
          <w:szCs w:val="20"/>
        </w:rPr>
        <w:t>“</w:t>
      </w:r>
      <w:r w:rsidRPr="00D56B79">
        <w:rPr>
          <w:rFonts w:ascii="Zurich Blk BT" w:hAnsi="Zurich Blk BT" w:cs="Zurich BT"/>
          <w:color w:val="000000"/>
          <w:sz w:val="20"/>
          <w:szCs w:val="20"/>
        </w:rPr>
        <w:t>DO</w:t>
      </w:r>
      <w:r w:rsidRPr="00885F8E">
        <w:rPr>
          <w:rFonts w:ascii="Zurich BT" w:hAnsi="Zurich BT"/>
          <w:sz w:val="20"/>
          <w:szCs w:val="20"/>
        </w:rPr>
        <w:t>”</w:t>
      </w:r>
      <w:r w:rsidRPr="00D56B79">
        <w:rPr>
          <w:rFonts w:ascii="Zurich BT" w:hAnsi="Zurich BT" w:cs="Zurich BT"/>
          <w:color w:val="000000"/>
          <w:sz w:val="20"/>
          <w:szCs w:val="20"/>
        </w:rPr>
        <w:t>) pending receipt of Documents to enable the Borrower to clear the goods covered under the LCs, the Borrower shall accept and retire the Documents irrespective of any discrepancy on receipt or on due date without any demur whatsoever</w:t>
      </w:r>
      <w:r w:rsidR="00B2422C">
        <w:rPr>
          <w:rFonts w:ascii="Zurich BT" w:hAnsi="Zurich BT" w:cs="Zurich BT"/>
          <w:color w:val="000000"/>
          <w:sz w:val="20"/>
          <w:szCs w:val="20"/>
        </w:rPr>
        <w:t>.</w:t>
      </w:r>
    </w:p>
    <w:p w14:paraId="239B889B" w14:textId="77777777" w:rsidR="00BD4FD6" w:rsidRPr="00D56B79" w:rsidRDefault="00BD4FD6" w:rsidP="00783195">
      <w:pPr>
        <w:pStyle w:val="ListParagraph"/>
        <w:ind w:left="1134" w:hanging="567"/>
        <w:jc w:val="both"/>
        <w:rPr>
          <w:rFonts w:ascii="Zurich BT" w:hAnsi="Zurich BT" w:cs="Zurich BT"/>
          <w:color w:val="000000"/>
          <w:sz w:val="20"/>
          <w:szCs w:val="20"/>
        </w:rPr>
      </w:pPr>
      <w:r w:rsidRPr="00D56B79">
        <w:rPr>
          <w:rFonts w:ascii="Zurich BT" w:hAnsi="Zurich BT" w:cs="Zurich BT"/>
          <w:color w:val="000000"/>
          <w:sz w:val="20"/>
          <w:szCs w:val="20"/>
        </w:rPr>
        <w:t xml:space="preserve"> </w:t>
      </w:r>
    </w:p>
    <w:p w14:paraId="20D46FF0" w14:textId="77777777" w:rsidR="00BD4FD6" w:rsidRPr="00D56B79" w:rsidRDefault="00BD4FD6" w:rsidP="00CD09AF">
      <w:pPr>
        <w:pStyle w:val="ListParagraph"/>
        <w:numPr>
          <w:ilvl w:val="1"/>
          <w:numId w:val="25"/>
        </w:numPr>
        <w:tabs>
          <w:tab w:val="clear" w:pos="2940"/>
        </w:tabs>
        <w:ind w:left="1134" w:hanging="567"/>
        <w:jc w:val="both"/>
        <w:rPr>
          <w:rFonts w:ascii="Zurich BT" w:hAnsi="Zurich BT" w:cs="Zurich BT"/>
          <w:color w:val="000000"/>
          <w:sz w:val="20"/>
          <w:szCs w:val="20"/>
        </w:rPr>
      </w:pPr>
      <w:r w:rsidRPr="00D56B79">
        <w:rPr>
          <w:rFonts w:ascii="Zurich BT" w:hAnsi="Zurich BT" w:cs="Zurich BT"/>
          <w:color w:val="000000"/>
          <w:sz w:val="20"/>
          <w:szCs w:val="20"/>
        </w:rPr>
        <w:t>In the event agency commission is payable in India or abroad, the Borrower shall deduct the same and request the Bank to open the LCs for the net amount of the contract value. If the invoice(s) presented for negotiation by the foreign Suppliers indicate agency commission amount(s) payable to the local agents of such Suppliers, the Borrower shall promptly effect the payment of such commission in equivalent rupees</w:t>
      </w:r>
      <w:r w:rsidR="004A7C38" w:rsidRPr="00D56B79">
        <w:rPr>
          <w:rFonts w:ascii="Zurich BT" w:hAnsi="Zurich BT" w:cs="Zurich BT"/>
          <w:color w:val="000000"/>
          <w:sz w:val="20"/>
          <w:szCs w:val="20"/>
        </w:rPr>
        <w:t xml:space="preserve"> </w:t>
      </w:r>
      <w:r w:rsidRPr="00D56B79">
        <w:rPr>
          <w:rFonts w:ascii="Zurich BT" w:hAnsi="Zurich BT" w:cs="Zurich BT"/>
          <w:color w:val="000000"/>
          <w:sz w:val="20"/>
          <w:szCs w:val="20"/>
        </w:rPr>
        <w:t>out of its own resources and submit to the Bank the receipt(s) from the local agents of such Suppliers.</w:t>
      </w:r>
    </w:p>
    <w:p w14:paraId="10D7048F" w14:textId="77777777" w:rsidR="00D85C16" w:rsidRPr="00D56B79" w:rsidRDefault="00D85C16" w:rsidP="00974765">
      <w:pPr>
        <w:pStyle w:val="WW-Default"/>
        <w:ind w:left="2940"/>
      </w:pPr>
    </w:p>
    <w:p w14:paraId="23D6A889" w14:textId="77777777" w:rsidR="00BD4FD6" w:rsidRPr="00E369B0" w:rsidRDefault="00BD4FD6">
      <w:pPr>
        <w:tabs>
          <w:tab w:val="left" w:pos="1134"/>
          <w:tab w:val="left" w:pos="2880"/>
          <w:tab w:val="left" w:pos="3600"/>
          <w:tab w:val="left" w:pos="4320"/>
          <w:tab w:val="left" w:pos="5040"/>
          <w:tab w:val="left" w:pos="5760"/>
          <w:tab w:val="left" w:pos="6480"/>
          <w:tab w:val="left" w:pos="7200"/>
          <w:tab w:val="left" w:pos="7920"/>
          <w:tab w:val="left" w:pos="8640"/>
        </w:tabs>
        <w:ind w:left="1418" w:hanging="851"/>
        <w:jc w:val="both"/>
        <w:rPr>
          <w:rFonts w:ascii="Zurich BT" w:hAnsi="Zurich BT" w:cs="Zurich BT"/>
          <w:color w:val="000000"/>
          <w:sz w:val="20"/>
          <w:szCs w:val="20"/>
        </w:rPr>
      </w:pPr>
      <w:r w:rsidRPr="00E369B0">
        <w:rPr>
          <w:rFonts w:ascii="Zurich BT" w:hAnsi="Zurich BT" w:cs="Zurich BT"/>
          <w:color w:val="000000"/>
          <w:sz w:val="20"/>
          <w:szCs w:val="20"/>
        </w:rPr>
        <w:t>(xiii)</w:t>
      </w:r>
      <w:r w:rsidR="00B2422C">
        <w:rPr>
          <w:rFonts w:ascii="Zurich BT" w:hAnsi="Zurich BT" w:cs="Zurich BT"/>
          <w:color w:val="000000"/>
          <w:sz w:val="20"/>
          <w:szCs w:val="20"/>
        </w:rPr>
        <w:tab/>
      </w:r>
      <w:r w:rsidRPr="00E369B0">
        <w:rPr>
          <w:rFonts w:ascii="Zurich BT" w:hAnsi="Zurich BT" w:cs="Zurich BT"/>
          <w:color w:val="000000"/>
          <w:sz w:val="20"/>
          <w:szCs w:val="20"/>
        </w:rPr>
        <w:t>(a) The Documentary Credit Application shall be deemed to have been accepted when advice thereof has been sent to the beneficiary through SWIFT / tested telex / airmail;</w:t>
      </w:r>
    </w:p>
    <w:p w14:paraId="7D0C474A"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(b)</w:t>
      </w:r>
      <w:r>
        <w:rPr>
          <w:rFonts w:ascii="Zurich BT" w:hAnsi="Zurich BT" w:cs="Zurich BT"/>
          <w:color w:val="000000"/>
          <w:sz w:val="20"/>
          <w:szCs w:val="20"/>
        </w:rPr>
        <w:tab/>
        <w:t>T</w:t>
      </w:r>
      <w:r w:rsidR="00BD4FD6" w:rsidRPr="00E369B0">
        <w:rPr>
          <w:rFonts w:ascii="Zurich BT" w:hAnsi="Zurich BT" w:cs="Zurich BT"/>
          <w:color w:val="000000"/>
          <w:sz w:val="20"/>
          <w:szCs w:val="20"/>
        </w:rPr>
        <w:t>he date of receipt of Documents by the Bank under the LC Facilities as registered in the records of the Bank shall be conclusive and binding on the Borrower;</w:t>
      </w:r>
    </w:p>
    <w:p w14:paraId="5B17D293"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(c)</w:t>
      </w:r>
      <w:r>
        <w:rPr>
          <w:rFonts w:ascii="Zurich BT" w:hAnsi="Zurich BT" w:cs="Zurich BT"/>
          <w:color w:val="000000"/>
          <w:sz w:val="20"/>
          <w:szCs w:val="20"/>
        </w:rPr>
        <w:tab/>
        <w:t>T</w:t>
      </w:r>
      <w:r w:rsidR="00BD4FD6" w:rsidRPr="00E369B0">
        <w:rPr>
          <w:rFonts w:ascii="Zurich BT" w:hAnsi="Zurich BT" w:cs="Zurich BT"/>
          <w:color w:val="000000"/>
          <w:sz w:val="20"/>
          <w:szCs w:val="20"/>
        </w:rPr>
        <w:t>he import of Goods is / are not in contravention of Trade Policy / Exim Policy guidelines and / or any other laws, policy and guidelines prescribed by the Government of India from time to time;</w:t>
      </w:r>
    </w:p>
    <w:p w14:paraId="3BF6326F"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4A7C38" w:rsidRPr="00E369B0">
        <w:rPr>
          <w:rFonts w:ascii="Zurich BT" w:hAnsi="Zurich BT" w:cs="Zurich BT"/>
          <w:color w:val="000000"/>
          <w:sz w:val="20"/>
          <w:szCs w:val="20"/>
        </w:rPr>
        <w:t xml:space="preserve">(d) </w:t>
      </w:r>
      <w:r>
        <w:rPr>
          <w:rFonts w:ascii="Zurich BT" w:hAnsi="Zurich BT" w:cs="Zurich BT"/>
          <w:color w:val="000000"/>
          <w:sz w:val="20"/>
          <w:szCs w:val="20"/>
        </w:rPr>
        <w:t>I</w:t>
      </w:r>
      <w:r w:rsidRPr="00E369B0">
        <w:rPr>
          <w:rFonts w:ascii="Zurich BT" w:hAnsi="Zurich BT" w:cs="Zurich BT"/>
          <w:color w:val="000000"/>
          <w:sz w:val="20"/>
          <w:szCs w:val="20"/>
        </w:rPr>
        <w:t xml:space="preserve">t </w:t>
      </w:r>
      <w:r w:rsidR="00BD4FD6" w:rsidRPr="00E369B0">
        <w:rPr>
          <w:rFonts w:ascii="Zurich BT" w:hAnsi="Zurich BT" w:cs="Zurich BT"/>
          <w:color w:val="000000"/>
          <w:sz w:val="20"/>
          <w:szCs w:val="20"/>
        </w:rPr>
        <w:t xml:space="preserve">has a valid Import Export Code assigned by the Director General of Foreign Trade; </w:t>
      </w:r>
    </w:p>
    <w:p w14:paraId="6EF9AEC7"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w:t>
      </w:r>
      <w:r w:rsidR="004A7C38" w:rsidRPr="00E369B0">
        <w:rPr>
          <w:rFonts w:ascii="Zurich BT" w:hAnsi="Zurich BT" w:cs="Zurich BT"/>
          <w:color w:val="000000"/>
          <w:sz w:val="20"/>
          <w:szCs w:val="20"/>
        </w:rPr>
        <w:t>e</w:t>
      </w:r>
      <w:r w:rsidR="00BD4FD6" w:rsidRPr="00E369B0">
        <w:rPr>
          <w:rFonts w:ascii="Zurich BT" w:hAnsi="Zurich BT" w:cs="Zurich BT"/>
          <w:color w:val="000000"/>
          <w:sz w:val="20"/>
          <w:szCs w:val="20"/>
        </w:rPr>
        <w:t xml:space="preserve">) </w:t>
      </w:r>
      <w:r>
        <w:rPr>
          <w:rFonts w:ascii="Zurich BT" w:hAnsi="Zurich BT" w:cs="Zurich BT"/>
          <w:color w:val="000000"/>
          <w:sz w:val="20"/>
          <w:szCs w:val="20"/>
        </w:rPr>
        <w:t>I</w:t>
      </w:r>
      <w:r w:rsidR="00BD4FD6" w:rsidRPr="00E369B0">
        <w:rPr>
          <w:rFonts w:ascii="Zurich BT" w:hAnsi="Zurich BT" w:cs="Zurich BT"/>
          <w:color w:val="000000"/>
          <w:sz w:val="20"/>
          <w:szCs w:val="20"/>
        </w:rPr>
        <w:t xml:space="preserve">t is </w:t>
      </w:r>
      <w:proofErr w:type="spellStart"/>
      <w:r w:rsidR="00BD4FD6" w:rsidRPr="00E369B0">
        <w:rPr>
          <w:rFonts w:ascii="Zurich BT" w:hAnsi="Zurich BT" w:cs="Zurich BT"/>
          <w:color w:val="000000"/>
          <w:sz w:val="20"/>
          <w:szCs w:val="20"/>
        </w:rPr>
        <w:t>authorised</w:t>
      </w:r>
      <w:proofErr w:type="spellEnd"/>
      <w:r w:rsidR="00BD4FD6" w:rsidRPr="00E369B0">
        <w:rPr>
          <w:rFonts w:ascii="Zurich BT" w:hAnsi="Zurich BT" w:cs="Zurich BT"/>
          <w:color w:val="000000"/>
          <w:sz w:val="20"/>
          <w:szCs w:val="20"/>
        </w:rPr>
        <w:t xml:space="preserve"> to undertake imports of the Goods, wherever applicable;</w:t>
      </w:r>
    </w:p>
    <w:p w14:paraId="7BB2FC0E" w14:textId="77777777" w:rsidR="00BD4FD6" w:rsidRPr="00E369B0" w:rsidRDefault="00B2422C">
      <w:pPr>
        <w:tabs>
          <w:tab w:val="left" w:pos="1134"/>
          <w:tab w:val="left" w:pos="2160"/>
          <w:tab w:val="left" w:pos="2880"/>
          <w:tab w:val="left" w:pos="3600"/>
          <w:tab w:val="left" w:pos="4320"/>
          <w:tab w:val="left" w:pos="5040"/>
          <w:tab w:val="left" w:pos="5760"/>
          <w:tab w:val="left" w:pos="6480"/>
          <w:tab w:val="left" w:pos="7200"/>
          <w:tab w:val="left" w:pos="7920"/>
          <w:tab w:val="left" w:pos="8640"/>
        </w:tabs>
        <w:ind w:left="1418" w:hanging="567"/>
        <w:jc w:val="both"/>
        <w:rPr>
          <w:rFonts w:ascii="Zurich BT" w:hAnsi="Zurich BT" w:cs="Zurich BT"/>
          <w:color w:val="000000"/>
          <w:sz w:val="20"/>
          <w:szCs w:val="20"/>
        </w:rPr>
      </w:pPr>
      <w:r>
        <w:rPr>
          <w:rFonts w:ascii="Zurich BT" w:hAnsi="Zurich BT" w:cs="Zurich BT"/>
          <w:color w:val="000000"/>
          <w:sz w:val="20"/>
          <w:szCs w:val="20"/>
        </w:rPr>
        <w:tab/>
      </w:r>
      <w:r w:rsidR="00BD4FD6" w:rsidRPr="00E369B0">
        <w:rPr>
          <w:rFonts w:ascii="Zurich BT" w:hAnsi="Zurich BT" w:cs="Zurich BT"/>
          <w:color w:val="000000"/>
          <w:sz w:val="20"/>
          <w:szCs w:val="20"/>
        </w:rPr>
        <w:t xml:space="preserve">(f) </w:t>
      </w:r>
      <w:r>
        <w:rPr>
          <w:rFonts w:ascii="Zurich BT" w:hAnsi="Zurich BT" w:cs="Zurich BT"/>
          <w:color w:val="000000"/>
          <w:sz w:val="20"/>
          <w:szCs w:val="20"/>
        </w:rPr>
        <w:t>T</w:t>
      </w:r>
      <w:r w:rsidR="00BD4FD6" w:rsidRPr="00E369B0">
        <w:rPr>
          <w:rFonts w:ascii="Zurich BT" w:hAnsi="Zurich BT" w:cs="Zurich BT"/>
          <w:color w:val="000000"/>
          <w:sz w:val="20"/>
          <w:szCs w:val="20"/>
        </w:rPr>
        <w:t>he transaction covered under the LC Facilities does not involve and is not designed for the purpose of any contravention or evasion of the provisions of Foreign Exchange Management Act, 1999 or of any rule, regulations, notifications direction or order made thereunder or of any other law, rule, regulation or direction</w:t>
      </w:r>
      <w:r w:rsidR="0024742F">
        <w:rPr>
          <w:rFonts w:ascii="Zurich BT" w:hAnsi="Zurich BT" w:cs="Zurich BT"/>
          <w:color w:val="000000"/>
          <w:sz w:val="20"/>
          <w:szCs w:val="20"/>
        </w:rPr>
        <w:t>.</w:t>
      </w:r>
    </w:p>
    <w:p w14:paraId="1C7C975B" w14:textId="77777777" w:rsidR="0024742F" w:rsidRDefault="0024742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51" w:hanging="425"/>
        <w:jc w:val="both"/>
        <w:rPr>
          <w:rFonts w:ascii="Zurich BT" w:hAnsi="Zurich BT" w:cs="Zurich BT"/>
          <w:color w:val="000000"/>
          <w:sz w:val="20"/>
          <w:szCs w:val="20"/>
        </w:rPr>
      </w:pPr>
    </w:p>
    <w:p w14:paraId="72C731AE"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(xiv) </w:t>
      </w:r>
      <w:r w:rsidR="00DC0210">
        <w:rPr>
          <w:rFonts w:ascii="Zurich BT" w:hAnsi="Zurich BT" w:cs="Zurich BT"/>
          <w:color w:val="000000"/>
          <w:sz w:val="20"/>
          <w:szCs w:val="20"/>
        </w:rPr>
        <w:tab/>
      </w:r>
      <w:r w:rsidRPr="00E369B0">
        <w:rPr>
          <w:rFonts w:ascii="Zurich BT" w:hAnsi="Zurich BT" w:cs="Zurich BT"/>
          <w:color w:val="000000"/>
          <w:sz w:val="20"/>
          <w:szCs w:val="20"/>
        </w:rPr>
        <w:t>The LCs may be amended and / or modified by the Bank in its absolute discretion, including for an increased limit on the Borrower giving the Bank written instruction for the same</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and in such an event, such amendment / modification will be deemed to form part of the relevant Documentary Credit Application and will be governed by the terms hereof and the Borrower agrees, covenants, records and confirms that it shall be bound by the same as if such amendment / modification including the increased limit had</w:t>
      </w:r>
      <w:r w:rsidR="00FE5D4F">
        <w:rPr>
          <w:rFonts w:ascii="Zurich BT" w:hAnsi="Zurich BT" w:cs="Zurich BT"/>
          <w:color w:val="000000"/>
          <w:sz w:val="20"/>
          <w:szCs w:val="20"/>
        </w:rPr>
        <w:t xml:space="preserve"> </w:t>
      </w:r>
      <w:r w:rsidRPr="00E369B0">
        <w:rPr>
          <w:rFonts w:ascii="Zurich BT" w:hAnsi="Zurich BT" w:cs="Zurich BT"/>
          <w:color w:val="000000"/>
          <w:sz w:val="20"/>
          <w:szCs w:val="20"/>
        </w:rPr>
        <w:t>originally constituted the term of the LCs</w:t>
      </w:r>
      <w:r w:rsidR="0024742F">
        <w:rPr>
          <w:rFonts w:ascii="Zurich BT" w:hAnsi="Zurich BT" w:cs="Zurich BT"/>
          <w:color w:val="000000"/>
          <w:sz w:val="20"/>
          <w:szCs w:val="20"/>
        </w:rPr>
        <w:t>.</w:t>
      </w:r>
    </w:p>
    <w:p w14:paraId="5EC9E62E" w14:textId="77777777" w:rsidR="0024742F" w:rsidRPr="00D56B79" w:rsidRDefault="0024742F">
      <w:pPr>
        <w:pStyle w:val="WW-Default"/>
        <w:ind w:left="1134" w:hanging="567"/>
      </w:pPr>
    </w:p>
    <w:p w14:paraId="02906A3A"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(xv) </w:t>
      </w:r>
      <w:r w:rsidR="00DC0210">
        <w:rPr>
          <w:rFonts w:ascii="Zurich BT" w:hAnsi="Zurich BT" w:cs="Zurich BT"/>
          <w:color w:val="000000"/>
          <w:sz w:val="20"/>
          <w:szCs w:val="20"/>
        </w:rPr>
        <w:tab/>
        <w:t>T</w:t>
      </w:r>
      <w:r w:rsidRPr="00E369B0">
        <w:rPr>
          <w:rFonts w:ascii="Zurich BT" w:hAnsi="Zurich BT" w:cs="Zurich BT"/>
          <w:color w:val="000000"/>
          <w:sz w:val="20"/>
          <w:szCs w:val="20"/>
        </w:rPr>
        <w:t xml:space="preserve">he LC Facilities shall be </w:t>
      </w:r>
      <w:proofErr w:type="spellStart"/>
      <w:r w:rsidRPr="00E369B0">
        <w:rPr>
          <w:rFonts w:ascii="Zurich BT" w:hAnsi="Zurich BT" w:cs="Zurich BT"/>
          <w:color w:val="000000"/>
          <w:sz w:val="20"/>
          <w:szCs w:val="20"/>
        </w:rPr>
        <w:t>utilised</w:t>
      </w:r>
      <w:proofErr w:type="spellEnd"/>
      <w:r w:rsidRPr="00E369B0">
        <w:rPr>
          <w:rFonts w:ascii="Zurich BT" w:hAnsi="Zurich BT" w:cs="Zurich BT"/>
          <w:color w:val="000000"/>
          <w:sz w:val="20"/>
          <w:szCs w:val="20"/>
        </w:rPr>
        <w:t xml:space="preserve"> only for the purpose as has been disclosed to the Bank in Documentary Credit Application, unless otherwise previously permitted by the Bank in writing;</w:t>
      </w:r>
    </w:p>
    <w:p w14:paraId="7947DBAE" w14:textId="77777777" w:rsidR="0024742F" w:rsidRPr="00D56B79" w:rsidRDefault="0024742F">
      <w:pPr>
        <w:pStyle w:val="WW-Default"/>
        <w:ind w:left="1134" w:hanging="567"/>
      </w:pPr>
    </w:p>
    <w:p w14:paraId="54C38D49" w14:textId="77777777" w:rsidR="00BD4FD6"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(xvi)</w:t>
      </w:r>
      <w:r w:rsidR="006939B0">
        <w:rPr>
          <w:rFonts w:ascii="Zurich BT" w:hAnsi="Zurich BT" w:cs="Zurich BT"/>
          <w:sz w:val="20"/>
          <w:szCs w:val="20"/>
        </w:rPr>
        <w:tab/>
      </w:r>
      <w:r w:rsidRPr="00E369B0">
        <w:rPr>
          <w:rFonts w:ascii="Zurich BT" w:hAnsi="Zurich BT" w:cs="Zurich BT"/>
          <w:sz w:val="20"/>
          <w:szCs w:val="20"/>
        </w:rPr>
        <w:t>The Bank shall be entitled, at its sole discretion and without any reference to and / or consent of the Borrower, to make payment of the Bills under the LCs on presentment thereof or on the due date thereof;</w:t>
      </w:r>
    </w:p>
    <w:p w14:paraId="6D1009A6" w14:textId="77777777" w:rsidR="0024742F" w:rsidRPr="00D56B79" w:rsidRDefault="0024742F">
      <w:pPr>
        <w:pStyle w:val="WW-Default"/>
        <w:ind w:left="1134" w:hanging="567"/>
      </w:pPr>
    </w:p>
    <w:p w14:paraId="1B4F273C" w14:textId="77777777" w:rsidR="00BD4FD6" w:rsidRPr="008D629D" w:rsidRDefault="00E445C3"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Pr>
          <w:rFonts w:ascii="Zurich BT" w:hAnsi="Zurich BT" w:cs="Zurich BT"/>
          <w:sz w:val="20"/>
          <w:szCs w:val="20"/>
        </w:rPr>
        <w:t>(xvii)</w:t>
      </w:r>
      <w:r>
        <w:rPr>
          <w:rFonts w:ascii="Zurich BT" w:hAnsi="Zurich BT" w:cs="Zurich BT"/>
          <w:sz w:val="20"/>
          <w:szCs w:val="20"/>
        </w:rPr>
        <w:tab/>
      </w:r>
      <w:r w:rsidR="00BD4FD6" w:rsidRPr="008D629D">
        <w:rPr>
          <w:rFonts w:ascii="Zurich BT" w:hAnsi="Zurich BT" w:cs="Zurich BT"/>
          <w:sz w:val="20"/>
          <w:szCs w:val="20"/>
        </w:rPr>
        <w:t>Notwithstanding the possibility or existence of any dispute or differences or of any arbitration</w:t>
      </w:r>
      <w:r w:rsidR="00FE5D4F" w:rsidRPr="008D629D">
        <w:rPr>
          <w:rFonts w:ascii="Zurich BT" w:hAnsi="Zurich BT" w:cs="Zurich BT"/>
          <w:sz w:val="20"/>
          <w:szCs w:val="20"/>
        </w:rPr>
        <w:t xml:space="preserve"> </w:t>
      </w:r>
      <w:r w:rsidR="00BD4FD6" w:rsidRPr="008D629D">
        <w:rPr>
          <w:rFonts w:ascii="Zurich BT" w:hAnsi="Zurich BT" w:cs="Zurich BT"/>
          <w:sz w:val="20"/>
          <w:szCs w:val="20"/>
        </w:rPr>
        <w:t>or legal proceedings whatsoever between the Borrower and the beneficiary of the LCs and / or between the Borrower(s) inter-se, which may directly or indirectly arise out of or under or in connection with the subject matter(s) of the LCs or which may affect the legality or validity of the LCs and / or any transaction(s) relating thereto, the reasonableness or propriety or validity of any payment shall be conclusive and binding on the Borrower, in terms of its liability to the Bank under the Facility Agreement.</w:t>
      </w:r>
    </w:p>
    <w:p w14:paraId="46A0DB13" w14:textId="77777777" w:rsidR="00440122" w:rsidRPr="00D56B79" w:rsidRDefault="00440122">
      <w:pPr>
        <w:pStyle w:val="WW-Default"/>
        <w:ind w:left="218"/>
      </w:pPr>
    </w:p>
    <w:p w14:paraId="24013D2C" w14:textId="77777777" w:rsidR="00BD4FD6" w:rsidRPr="00E369B0" w:rsidRDefault="00BD4FD6">
      <w:pPr>
        <w:pStyle w:val="Bodytext0"/>
        <w:tabs>
          <w:tab w:val="left" w:pos="1440"/>
        </w:tabs>
        <w:ind w:left="1134" w:hanging="567"/>
        <w:jc w:val="both"/>
        <w:rPr>
          <w:rFonts w:ascii="Zurich BT" w:hAnsi="Zurich BT" w:cs="Zurich BT"/>
          <w:sz w:val="20"/>
          <w:szCs w:val="20"/>
        </w:rPr>
      </w:pPr>
      <w:r w:rsidRPr="00E369B0">
        <w:rPr>
          <w:rFonts w:ascii="Zurich BT" w:hAnsi="Zurich BT" w:cs="Zurich BT"/>
          <w:sz w:val="20"/>
          <w:szCs w:val="20"/>
        </w:rPr>
        <w:t xml:space="preserve">(xviii) In respect of Goods, their documents of title, or other related Documents in </w:t>
      </w:r>
      <w:proofErr w:type="spellStart"/>
      <w:r w:rsidRPr="00E369B0">
        <w:rPr>
          <w:rFonts w:ascii="Zurich BT" w:hAnsi="Zurich BT" w:cs="Zurich BT"/>
          <w:sz w:val="20"/>
          <w:szCs w:val="20"/>
        </w:rPr>
        <w:t>favour</w:t>
      </w:r>
      <w:proofErr w:type="spellEnd"/>
      <w:r w:rsidRPr="00E369B0">
        <w:rPr>
          <w:rFonts w:ascii="Zurich BT" w:hAnsi="Zurich BT" w:cs="Zurich BT"/>
          <w:sz w:val="20"/>
          <w:szCs w:val="20"/>
        </w:rPr>
        <w:t xml:space="preserve"> of the Bank / held by the Bank or released by the Bank, in its sole discretion, at the request of the Borrower, the Borrower agrees, confirms and undertakes that:</w:t>
      </w:r>
    </w:p>
    <w:p w14:paraId="5E948F95" w14:textId="77777777" w:rsidR="00BD4FD6" w:rsidRPr="00E369B0" w:rsidRDefault="00BD4FD6">
      <w:pPr>
        <w:pStyle w:val="Bodytext0"/>
        <w:tabs>
          <w:tab w:val="left" w:pos="0"/>
        </w:tabs>
        <w:ind w:left="1418" w:hanging="284"/>
        <w:jc w:val="both"/>
        <w:rPr>
          <w:rFonts w:ascii="Zurich BT" w:hAnsi="Zurich BT" w:cs="Zurich BT"/>
          <w:sz w:val="20"/>
          <w:szCs w:val="20"/>
        </w:rPr>
      </w:pPr>
      <w:r w:rsidRPr="00E369B0">
        <w:rPr>
          <w:rFonts w:ascii="Zurich BT" w:hAnsi="Zurich BT" w:cs="Zurich BT"/>
          <w:sz w:val="20"/>
          <w:szCs w:val="20"/>
        </w:rPr>
        <w:t>(a) the Borrower shall receive, hold and store, in trust for the Bank, the underlying Goods and / or their documents of title and/or the Documents delive</w:t>
      </w:r>
      <w:r w:rsidR="0004302B">
        <w:rPr>
          <w:rFonts w:ascii="Zurich BT" w:hAnsi="Zurich BT" w:cs="Zurich BT"/>
          <w:sz w:val="20"/>
          <w:szCs w:val="20"/>
        </w:rPr>
        <w:t>red by the Bank to the Borrower</w:t>
      </w:r>
      <w:r w:rsidRPr="00E369B0">
        <w:rPr>
          <w:rFonts w:ascii="Zurich BT" w:hAnsi="Zurich BT" w:cs="Zurich BT"/>
          <w:sz w:val="20"/>
          <w:szCs w:val="20"/>
        </w:rPr>
        <w:t>, until sale of the underlying Goods. If so required by the Bank, the Borrower shall, acting in the capacity of the Bank</w:t>
      </w:r>
      <w:r w:rsidRPr="00E369B0">
        <w:rPr>
          <w:sz w:val="20"/>
          <w:szCs w:val="20"/>
        </w:rPr>
        <w:t>’</w:t>
      </w:r>
      <w:r w:rsidRPr="00E369B0">
        <w:rPr>
          <w:rFonts w:ascii="Zurich BT" w:hAnsi="Zurich BT" w:cs="Zurich BT"/>
          <w:sz w:val="20"/>
          <w:szCs w:val="20"/>
        </w:rPr>
        <w:t>s trust agents, sell the Goods, at such price as the Bank may approve and immediately upon receipt thereof, pay the said proceeds to the Bank without any deduction as well as advise the Bank of the account and the transaction in respect of which such payment is made;</w:t>
      </w:r>
    </w:p>
    <w:p w14:paraId="045535BA" w14:textId="77777777" w:rsidR="00BD4FD6" w:rsidRPr="00E369B0" w:rsidRDefault="00BD4FD6">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(b)</w:t>
      </w:r>
      <w:r w:rsidR="006939B0">
        <w:rPr>
          <w:rFonts w:ascii="Zurich BT" w:hAnsi="Zurich BT" w:cs="Zurich BT"/>
          <w:sz w:val="20"/>
          <w:szCs w:val="20"/>
        </w:rPr>
        <w:tab/>
      </w:r>
      <w:r w:rsidRPr="00E369B0">
        <w:rPr>
          <w:rFonts w:ascii="Zurich BT" w:hAnsi="Zurich BT" w:cs="Zurich BT"/>
          <w:sz w:val="20"/>
          <w:szCs w:val="20"/>
        </w:rPr>
        <w:t>Bank shall have full authority to demand and receive from the purchaser, the purchase money of</w:t>
      </w:r>
      <w:r w:rsidR="00FE5D4F">
        <w:rPr>
          <w:rFonts w:ascii="Zurich BT" w:hAnsi="Zurich BT" w:cs="Zurich BT"/>
          <w:sz w:val="20"/>
          <w:szCs w:val="20"/>
        </w:rPr>
        <w:t xml:space="preserve"> </w:t>
      </w:r>
      <w:r w:rsidRPr="00E369B0">
        <w:rPr>
          <w:rFonts w:ascii="Zurich BT" w:hAnsi="Zurich BT" w:cs="Zurich BT"/>
          <w:sz w:val="20"/>
          <w:szCs w:val="20"/>
        </w:rPr>
        <w:t>the Goods sold or any part thereof;</w:t>
      </w:r>
    </w:p>
    <w:p w14:paraId="53FAD7F1" w14:textId="77777777" w:rsidR="00BD4FD6" w:rsidRPr="00E369B0" w:rsidRDefault="00BD4FD6">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(c) Borrower shall at its own cost insure and keep the Goods insured to their full value against such risks and with such insurers, as acceptable to the Bank, and hold the policies in trust on behalf of the Bank and in the name of the Bank, and if required assign</w:t>
      </w:r>
      <w:r w:rsidR="0009555A" w:rsidRPr="00E369B0">
        <w:rPr>
          <w:rFonts w:ascii="Zurich BT" w:hAnsi="Zurich BT" w:cs="Zurich BT"/>
          <w:sz w:val="20"/>
          <w:szCs w:val="20"/>
        </w:rPr>
        <w:t xml:space="preserve"> or ensure that </w:t>
      </w:r>
      <w:r w:rsidR="008C6714" w:rsidRPr="00E369B0">
        <w:rPr>
          <w:rFonts w:ascii="Zurich BT" w:hAnsi="Zurich BT" w:cs="Zurich BT"/>
          <w:sz w:val="20"/>
          <w:szCs w:val="20"/>
        </w:rPr>
        <w:t>Bank</w:t>
      </w:r>
      <w:r w:rsidR="008C6714" w:rsidRPr="00E369B0">
        <w:rPr>
          <w:sz w:val="20"/>
          <w:szCs w:val="20"/>
        </w:rPr>
        <w:t>’</w:t>
      </w:r>
      <w:r w:rsidR="008C6714" w:rsidRPr="00E369B0">
        <w:rPr>
          <w:rFonts w:ascii="Zurich BT" w:hAnsi="Zurich BT" w:cs="Zurich BT"/>
          <w:sz w:val="20"/>
          <w:szCs w:val="20"/>
        </w:rPr>
        <w:t>s name is noted as first loss payee</w:t>
      </w:r>
      <w:r w:rsidRPr="00E369B0">
        <w:rPr>
          <w:rFonts w:ascii="Zurich BT" w:hAnsi="Zurich BT" w:cs="Zurich BT"/>
          <w:sz w:val="20"/>
          <w:szCs w:val="20"/>
        </w:rPr>
        <w:t>, and deliver the policies to the Bank and ensure payment to the Bank of all sums payable by the insurers under or in respect of such policies;</w:t>
      </w:r>
    </w:p>
    <w:p w14:paraId="593B1B4E" w14:textId="77777777" w:rsidR="00BD4FD6" w:rsidRPr="00E369B0" w:rsidRDefault="00BD4FD6">
      <w:pPr>
        <w:pStyle w:val="Bodytext0"/>
        <w:tabs>
          <w:tab w:val="left" w:pos="0"/>
          <w:tab w:val="left" w:pos="1440"/>
        </w:tabs>
        <w:ind w:left="1418" w:hanging="284"/>
        <w:jc w:val="both"/>
        <w:rPr>
          <w:rFonts w:ascii="Zurich BT" w:hAnsi="Zurich BT" w:cs="Zurich BT"/>
          <w:sz w:val="20"/>
          <w:szCs w:val="20"/>
        </w:rPr>
      </w:pPr>
      <w:r w:rsidRPr="00E369B0">
        <w:rPr>
          <w:rFonts w:ascii="Zurich BT" w:hAnsi="Zurich BT" w:cs="Zurich BT"/>
          <w:sz w:val="20"/>
          <w:szCs w:val="20"/>
        </w:rPr>
        <w:t>(d) Borrower shall store / keep</w:t>
      </w:r>
      <w:r w:rsidR="00FE5D4F">
        <w:rPr>
          <w:rFonts w:ascii="Zurich BT" w:hAnsi="Zurich BT" w:cs="Zurich BT"/>
          <w:sz w:val="20"/>
          <w:szCs w:val="20"/>
        </w:rPr>
        <w:t xml:space="preserve"> </w:t>
      </w:r>
      <w:r w:rsidRPr="00E369B0">
        <w:rPr>
          <w:rFonts w:ascii="Zurich BT" w:hAnsi="Zurich BT" w:cs="Zurich BT"/>
          <w:sz w:val="20"/>
          <w:szCs w:val="20"/>
        </w:rPr>
        <w:t>the Goods separate and shall not raise any finance against the same without the approval of the Bank and the Goods shall be excluded from the value</w:t>
      </w:r>
      <w:r w:rsidR="008B2520">
        <w:rPr>
          <w:rFonts w:ascii="Zurich BT" w:hAnsi="Zurich BT" w:cs="Zurich BT"/>
          <w:sz w:val="20"/>
          <w:szCs w:val="20"/>
        </w:rPr>
        <w:t xml:space="preserve"> </w:t>
      </w:r>
      <w:r w:rsidRPr="00E369B0">
        <w:rPr>
          <w:rFonts w:ascii="Zurich BT" w:hAnsi="Zurich BT" w:cs="Zurich BT"/>
          <w:sz w:val="20"/>
          <w:szCs w:val="20"/>
        </w:rPr>
        <w:t>of stocks for arriving at the Drawing Power for availing fund based financial assistance;</w:t>
      </w:r>
    </w:p>
    <w:p w14:paraId="4B93689C" w14:textId="77777777"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(e) Bank, its officers, servants and agents shall be at liberty at all times without notice to the Borrower, to inspect the Goods and retake possession or demand redelivery thereof to the Bank (which the Borrower undertakes to give on demand) and remove and sell the same, at such price, in such manner and upon such terms and conditions as the Bank may in its absolute discretion think fit and otherwise take whatever steps the Bank considers expedient for the protection of their interest therein and enforcement and realization of Security;</w:t>
      </w:r>
    </w:p>
    <w:p w14:paraId="71210A60" w14:textId="77777777" w:rsidR="00BD4FD6" w:rsidRPr="00E369B0" w:rsidRDefault="00BD4FD6">
      <w:pPr>
        <w:ind w:left="1418" w:hanging="284"/>
        <w:jc w:val="both"/>
        <w:rPr>
          <w:rFonts w:ascii="Zurich BT" w:hAnsi="Zurich BT" w:cs="Zurich BT"/>
          <w:sz w:val="20"/>
          <w:szCs w:val="20"/>
        </w:rPr>
      </w:pPr>
      <w:r w:rsidRPr="00E369B0">
        <w:rPr>
          <w:rFonts w:ascii="Zurich BT" w:hAnsi="Zurich BT" w:cs="Zurich BT"/>
          <w:sz w:val="20"/>
          <w:szCs w:val="20"/>
        </w:rPr>
        <w:t xml:space="preserve">(f) </w:t>
      </w:r>
      <w:r w:rsidR="006939B0">
        <w:rPr>
          <w:rFonts w:ascii="Zurich BT" w:hAnsi="Zurich BT" w:cs="Zurich BT"/>
          <w:sz w:val="20"/>
          <w:szCs w:val="20"/>
        </w:rPr>
        <w:tab/>
      </w:r>
      <w:r w:rsidRPr="00E369B0">
        <w:rPr>
          <w:rFonts w:ascii="Zurich BT" w:hAnsi="Zurich BT" w:cs="Zurich BT"/>
          <w:sz w:val="20"/>
          <w:szCs w:val="20"/>
        </w:rPr>
        <w:t>the Goods shall be a Security to the Bank for the payment of all monies payable to the Bank from the Borrower under the LC Facilities and all monies in respect thereof under the Transaction Documents;</w:t>
      </w:r>
    </w:p>
    <w:p w14:paraId="1B97FFAF" w14:textId="77777777" w:rsidR="00BD4FD6" w:rsidRDefault="00BD4FD6">
      <w:pPr>
        <w:ind w:left="1418" w:hanging="284"/>
        <w:jc w:val="both"/>
        <w:rPr>
          <w:rFonts w:ascii="Zurich BT" w:hAnsi="Zurich BT" w:cs="Zurich BT"/>
          <w:sz w:val="20"/>
          <w:szCs w:val="20"/>
        </w:rPr>
      </w:pPr>
      <w:r w:rsidRPr="00E369B0">
        <w:rPr>
          <w:rFonts w:ascii="Zurich BT" w:hAnsi="Zurich BT" w:cs="Zurich BT"/>
          <w:sz w:val="20"/>
          <w:szCs w:val="20"/>
        </w:rPr>
        <w:t>(g)</w:t>
      </w:r>
      <w:r w:rsidR="006939B0">
        <w:rPr>
          <w:rFonts w:ascii="Zurich BT" w:hAnsi="Zurich BT" w:cs="Zurich BT"/>
          <w:sz w:val="20"/>
          <w:szCs w:val="20"/>
        </w:rPr>
        <w:tab/>
      </w:r>
      <w:r w:rsidRPr="00E369B0">
        <w:rPr>
          <w:rFonts w:ascii="Zurich BT" w:hAnsi="Zurich BT" w:cs="Zurich BT"/>
          <w:sz w:val="20"/>
          <w:szCs w:val="20"/>
        </w:rPr>
        <w:t>the Goods shall in all respects be treated by the Borrower, in its books as belonging to and held on behalf of the Bank.</w:t>
      </w:r>
    </w:p>
    <w:p w14:paraId="3138AB53" w14:textId="77777777" w:rsidR="00440122" w:rsidRPr="00D56B79" w:rsidRDefault="00440122">
      <w:pPr>
        <w:pStyle w:val="WW-Default"/>
      </w:pPr>
    </w:p>
    <w:p w14:paraId="66116551" w14:textId="77777777" w:rsidR="00BD4FD6" w:rsidRPr="00E369B0" w:rsidRDefault="00BD4FD6" w:rsidP="008D629D">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(xix) </w:t>
      </w:r>
      <w:r w:rsidR="00377FC5">
        <w:rPr>
          <w:rFonts w:ascii="Zurich BT" w:hAnsi="Zurich BT" w:cs="Zurich BT"/>
          <w:color w:val="000000"/>
          <w:sz w:val="20"/>
          <w:szCs w:val="20"/>
        </w:rPr>
        <w:tab/>
      </w:r>
      <w:r w:rsidRPr="00E369B0">
        <w:rPr>
          <w:rFonts w:ascii="Zurich BT" w:hAnsi="Zurich BT" w:cs="Zurich BT"/>
          <w:sz w:val="20"/>
          <w:szCs w:val="20"/>
        </w:rPr>
        <w:t>if for any reason whatsoever the liability of the Bank extends beyond the validity period specified in the LCs or if the Bank is prevented by any action initiated by the Borrower or otherwise from making payment of part or whole of the amounts under the LCs, the Borrower shall be liable to pay commission for such extended period, until the Bank is discharged of its obligations under the LCs</w:t>
      </w:r>
      <w:r w:rsidR="00F51635">
        <w:rPr>
          <w:rFonts w:ascii="Zurich BT" w:hAnsi="Zurich BT" w:cs="Zurich BT"/>
          <w:sz w:val="20"/>
          <w:szCs w:val="20"/>
        </w:rPr>
        <w:t>.</w:t>
      </w:r>
    </w:p>
    <w:p w14:paraId="4468D048" w14:textId="77777777" w:rsidR="00BD4FD6" w:rsidRPr="00E369B0" w:rsidRDefault="00BD4FD6" w:rsidP="00783195">
      <w:pPr>
        <w:ind w:left="1134" w:hanging="567"/>
        <w:jc w:val="both"/>
        <w:rPr>
          <w:rFonts w:ascii="Zurich BT" w:hAnsi="Zurich BT" w:cs="Zurich BT"/>
          <w:color w:val="000000"/>
          <w:sz w:val="20"/>
          <w:szCs w:val="20"/>
        </w:rPr>
      </w:pPr>
      <w:r w:rsidRPr="00E369B0">
        <w:rPr>
          <w:rFonts w:ascii="Zurich BT" w:hAnsi="Zurich BT" w:cs="Zurich BT"/>
          <w:sz w:val="20"/>
          <w:szCs w:val="20"/>
        </w:rPr>
        <w:t xml:space="preserve">(xx) </w:t>
      </w:r>
      <w:r w:rsidR="00377FC5">
        <w:rPr>
          <w:rFonts w:ascii="Zurich BT" w:hAnsi="Zurich BT" w:cs="Zurich BT"/>
          <w:sz w:val="20"/>
          <w:szCs w:val="20"/>
        </w:rPr>
        <w:tab/>
      </w:r>
      <w:r w:rsidRPr="00E369B0">
        <w:rPr>
          <w:rFonts w:ascii="Zurich BT" w:hAnsi="Zurich BT" w:cs="Zurich BT"/>
          <w:sz w:val="20"/>
          <w:szCs w:val="20"/>
        </w:rPr>
        <w:t>the Borrower shall provide / deposit immediately on demand and without demur, additional acceptable security to the</w:t>
      </w:r>
      <w:r w:rsidR="008B2520">
        <w:rPr>
          <w:rFonts w:ascii="Zurich BT" w:hAnsi="Zurich BT" w:cs="Zurich BT"/>
          <w:sz w:val="20"/>
          <w:szCs w:val="20"/>
        </w:rPr>
        <w:t xml:space="preserve"> </w:t>
      </w:r>
      <w:r w:rsidRPr="00E369B0">
        <w:rPr>
          <w:rFonts w:ascii="Zurich BT" w:hAnsi="Zurich BT" w:cs="Zurich BT"/>
          <w:sz w:val="20"/>
          <w:szCs w:val="20"/>
        </w:rPr>
        <w:t xml:space="preserve">Bank and / or sufficient amounts by way of 100% cash margin on the amounts of the LCs in respect of which the Bank is restrained from making payment. </w:t>
      </w:r>
    </w:p>
    <w:p w14:paraId="040B3DAA" w14:textId="77777777" w:rsidR="00BD4FD6" w:rsidRPr="00D56B79" w:rsidRDefault="00BD4FD6" w:rsidP="00974765">
      <w:pPr>
        <w:jc w:val="both"/>
        <w:rPr>
          <w:rFonts w:ascii="Zurich Blk BT" w:hAnsi="Zurich Blk BT" w:cs="Zurich BT"/>
          <w:color w:val="000000"/>
          <w:sz w:val="20"/>
          <w:szCs w:val="20"/>
        </w:rPr>
      </w:pPr>
    </w:p>
    <w:p w14:paraId="3E495EA0" w14:textId="77777777" w:rsidR="00BD4FD6" w:rsidRPr="00D56B79" w:rsidRDefault="00BD4FD6">
      <w:pPr>
        <w:ind w:left="567" w:hanging="567"/>
        <w:jc w:val="both"/>
        <w:rPr>
          <w:rFonts w:ascii="Zurich Blk BT" w:hAnsi="Zurich Blk BT" w:cs="Zurich BT"/>
          <w:color w:val="000000"/>
          <w:sz w:val="20"/>
          <w:szCs w:val="20"/>
        </w:rPr>
      </w:pPr>
      <w:r w:rsidRPr="00C363AE">
        <w:rPr>
          <w:rFonts w:ascii="Zurich BT" w:hAnsi="Zurich BT" w:cs="Zurich BT"/>
          <w:sz w:val="20"/>
          <w:szCs w:val="20"/>
        </w:rPr>
        <w:t>4.</w:t>
      </w:r>
      <w:r w:rsidR="00F422D0">
        <w:rPr>
          <w:rFonts w:ascii="Zurich Blk BT" w:hAnsi="Zurich Blk BT" w:cs="Zurich BT"/>
          <w:color w:val="000000"/>
          <w:sz w:val="20"/>
          <w:szCs w:val="20"/>
        </w:rPr>
        <w:tab/>
      </w:r>
      <w:r w:rsidRPr="00D56B79">
        <w:rPr>
          <w:rFonts w:ascii="Zurich Blk BT" w:hAnsi="Zurich Blk BT" w:cs="Zurich BT"/>
          <w:color w:val="000000"/>
          <w:sz w:val="20"/>
          <w:szCs w:val="20"/>
        </w:rPr>
        <w:t>NO LIABILITY</w:t>
      </w:r>
    </w:p>
    <w:p w14:paraId="1FBFFEFD" w14:textId="77777777" w:rsidR="005E08B2" w:rsidRDefault="005E08B2">
      <w:pPr>
        <w:pStyle w:val="BodyTextIndent"/>
        <w:spacing w:after="0"/>
        <w:ind w:left="426"/>
        <w:jc w:val="both"/>
        <w:rPr>
          <w:rFonts w:ascii="Zurich BT" w:hAnsi="Zurich BT" w:cs="Zurich BT"/>
          <w:sz w:val="20"/>
          <w:szCs w:val="20"/>
        </w:rPr>
      </w:pPr>
    </w:p>
    <w:p w14:paraId="23A5E1BD" w14:textId="77777777" w:rsidR="00BD4FD6" w:rsidRDefault="00BD4FD6">
      <w:pPr>
        <w:pStyle w:val="BodyTextIndent"/>
        <w:spacing w:after="0"/>
        <w:ind w:left="567"/>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under the LCs and the shipping of Documents and the Goods thereunder is entirely at the Borrower</w:t>
      </w:r>
      <w:r w:rsidRPr="00E369B0">
        <w:rPr>
          <w:sz w:val="20"/>
          <w:szCs w:val="20"/>
        </w:rPr>
        <w:t>’</w:t>
      </w:r>
      <w:r w:rsidRPr="00E369B0">
        <w:rPr>
          <w:rFonts w:ascii="Zurich BT" w:hAnsi="Zurich BT" w:cs="Zurich BT"/>
          <w:sz w:val="20"/>
          <w:szCs w:val="20"/>
        </w:rPr>
        <w:t>s risk. The Bank or its correspondents or agents or confirming banks shall not be responsible for any error or delay in such transmission or loss or delay in delivery of the Documents or the Goods.</w:t>
      </w:r>
    </w:p>
    <w:p w14:paraId="2DD1E17C" w14:textId="77777777" w:rsidR="005E08B2" w:rsidRPr="00E369B0" w:rsidRDefault="005E08B2">
      <w:pPr>
        <w:pStyle w:val="BodyTextIndent"/>
        <w:spacing w:after="0"/>
        <w:ind w:left="426"/>
        <w:jc w:val="both"/>
        <w:rPr>
          <w:rFonts w:ascii="Zurich BT" w:hAnsi="Zurich BT" w:cs="Zurich BT"/>
          <w:b/>
          <w:color w:val="000000"/>
          <w:sz w:val="20"/>
          <w:szCs w:val="20"/>
        </w:rPr>
      </w:pPr>
    </w:p>
    <w:p w14:paraId="67C41302" w14:textId="77777777" w:rsidR="00BD4FD6" w:rsidRPr="00D56B79" w:rsidRDefault="00BD4FD6">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5.</w:t>
      </w:r>
      <w:r w:rsidRPr="00D56B79">
        <w:rPr>
          <w:rFonts w:ascii="Zurich Blk BT" w:hAnsi="Zurich Blk BT" w:cs="Zurich BT"/>
          <w:color w:val="000000"/>
          <w:sz w:val="20"/>
          <w:szCs w:val="20"/>
        </w:rPr>
        <w:t xml:space="preserve"> </w:t>
      </w:r>
      <w:r w:rsidR="00E727C7">
        <w:rPr>
          <w:rFonts w:ascii="Zurich Blk BT" w:hAnsi="Zurich Blk BT" w:cs="Zurich BT"/>
          <w:color w:val="000000"/>
          <w:sz w:val="20"/>
          <w:szCs w:val="20"/>
        </w:rPr>
        <w:tab/>
      </w:r>
      <w:r w:rsidRPr="00D56B79">
        <w:rPr>
          <w:rFonts w:ascii="Zurich Blk BT" w:hAnsi="Zurich Blk BT" w:cs="Zurich BT"/>
          <w:color w:val="000000"/>
          <w:sz w:val="20"/>
          <w:szCs w:val="20"/>
        </w:rPr>
        <w:t xml:space="preserve">INDEMNITY </w:t>
      </w:r>
    </w:p>
    <w:p w14:paraId="681A2012" w14:textId="77777777" w:rsidR="00A6141C" w:rsidRDefault="00A6141C">
      <w:pPr>
        <w:ind w:left="426"/>
        <w:jc w:val="both"/>
        <w:rPr>
          <w:rFonts w:ascii="Zurich BT" w:hAnsi="Zurich BT" w:cs="Zurich BT"/>
          <w:color w:val="000000"/>
          <w:sz w:val="20"/>
          <w:szCs w:val="20"/>
        </w:rPr>
      </w:pPr>
    </w:p>
    <w:p w14:paraId="4D4D4567" w14:textId="77777777" w:rsidR="00BD4FD6" w:rsidRPr="00E369B0" w:rsidRDefault="00BD4FD6">
      <w:pPr>
        <w:ind w:left="567"/>
        <w:jc w:val="both"/>
        <w:rPr>
          <w:rFonts w:ascii="Zurich BT" w:hAnsi="Zurich BT" w:cs="Zurich BT"/>
          <w:sz w:val="20"/>
          <w:szCs w:val="20"/>
        </w:rPr>
      </w:pPr>
      <w:r w:rsidRPr="00E369B0">
        <w:rPr>
          <w:rFonts w:ascii="Zurich BT" w:hAnsi="Zurich BT" w:cs="Zurich BT"/>
          <w:color w:val="000000"/>
          <w:sz w:val="20"/>
          <w:szCs w:val="20"/>
        </w:rPr>
        <w:t xml:space="preserve">In addition to the indemnity provisions contained elsewhere in the </w:t>
      </w:r>
      <w:r w:rsidR="0032032A" w:rsidRPr="00E369B0">
        <w:rPr>
          <w:rFonts w:ascii="Zurich BT" w:hAnsi="Zurich BT" w:cs="Zurich BT"/>
          <w:color w:val="000000"/>
          <w:sz w:val="20"/>
          <w:szCs w:val="20"/>
        </w:rPr>
        <w:t>Facility Agreement</w:t>
      </w:r>
      <w:r w:rsidRPr="00E369B0">
        <w:rPr>
          <w:rFonts w:ascii="Zurich BT" w:hAnsi="Zurich BT" w:cs="Zurich BT"/>
          <w:color w:val="000000"/>
          <w:sz w:val="20"/>
          <w:szCs w:val="20"/>
        </w:rPr>
        <w:t xml:space="preserve">, the Borrower shall indemnify and keep the Bank indemnified against </w:t>
      </w:r>
      <w:r w:rsidRPr="00E369B0">
        <w:rPr>
          <w:rFonts w:ascii="Zurich BT" w:hAnsi="Zurich BT" w:cs="Zurich BT"/>
          <w:sz w:val="20"/>
          <w:szCs w:val="20"/>
        </w:rPr>
        <w:t>any liability, loss, damages, costs, which the bank may incur or suffer in connection with the LC as a result of:</w:t>
      </w:r>
    </w:p>
    <w:p w14:paraId="286C6BB8" w14:textId="77777777" w:rsidR="00BD4FD6" w:rsidRPr="00C363AE" w:rsidRDefault="00BD4FD6" w:rsidP="00CD09AF">
      <w:pPr>
        <w:pStyle w:val="ListParagraph"/>
        <w:widowControl/>
        <w:numPr>
          <w:ilvl w:val="0"/>
          <w:numId w:val="14"/>
        </w:numPr>
        <w:suppressAutoHyphens w:val="0"/>
        <w:autoSpaceDE/>
        <w:ind w:left="1134" w:hanging="567"/>
        <w:contextualSpacing/>
        <w:jc w:val="both"/>
        <w:rPr>
          <w:rFonts w:ascii="Zurich BT" w:eastAsia="Zurich BT" w:hAnsi="Zurich BT" w:cs="Zurich BT"/>
          <w:sz w:val="20"/>
          <w:szCs w:val="20"/>
        </w:rPr>
      </w:pPr>
      <w:r w:rsidRPr="00E369B0">
        <w:rPr>
          <w:rFonts w:ascii="Zurich BT" w:hAnsi="Zurich BT" w:cs="Zurich BT"/>
          <w:sz w:val="20"/>
          <w:szCs w:val="20"/>
        </w:rPr>
        <w:t>Bank issuing any DO and or the Borrower refusing to accept any discrepancy in the Docu</w:t>
      </w:r>
      <w:r w:rsidR="00FC0A9A">
        <w:rPr>
          <w:rFonts w:ascii="Zurich BT" w:hAnsi="Zurich BT" w:cs="Zurich BT"/>
          <w:sz w:val="20"/>
          <w:szCs w:val="20"/>
        </w:rPr>
        <w:t>ments on receipt or on due date;</w:t>
      </w:r>
    </w:p>
    <w:p w14:paraId="626D2984" w14:textId="77777777" w:rsidR="00B655E2" w:rsidRPr="00C363AE" w:rsidRDefault="00B655E2" w:rsidP="008D629D">
      <w:pPr>
        <w:pStyle w:val="ListParagraph"/>
        <w:widowControl/>
        <w:suppressAutoHyphens w:val="0"/>
        <w:autoSpaceDE/>
        <w:ind w:left="1134"/>
        <w:contextualSpacing/>
        <w:jc w:val="both"/>
        <w:rPr>
          <w:rFonts w:ascii="Zurich BT" w:eastAsia="Zurich BT" w:hAnsi="Zurich BT" w:cs="Zurich BT"/>
          <w:sz w:val="20"/>
          <w:szCs w:val="20"/>
        </w:rPr>
      </w:pPr>
    </w:p>
    <w:p w14:paraId="10DE8539" w14:textId="77777777" w:rsidR="00BD4FD6" w:rsidRPr="00E369B0"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payments made to the Suppliers, under the LCs, inclusive of payments made outside India, regardless of the consignment of the Goods, irrespective of</w:t>
      </w:r>
      <w:r w:rsidR="008B2520">
        <w:rPr>
          <w:rFonts w:ascii="Zurich BT" w:hAnsi="Zurich BT" w:cs="Zurich BT"/>
          <w:sz w:val="20"/>
          <w:szCs w:val="20"/>
        </w:rPr>
        <w:t xml:space="preserve"> </w:t>
      </w:r>
      <w:r w:rsidRPr="00E369B0">
        <w:rPr>
          <w:rFonts w:ascii="Zurich BT" w:hAnsi="Zurich BT" w:cs="Zurich BT"/>
          <w:sz w:val="20"/>
          <w:szCs w:val="20"/>
        </w:rPr>
        <w:t>receipt of the relevant Documents and</w:t>
      </w:r>
      <w:r w:rsidR="008B2520">
        <w:rPr>
          <w:rFonts w:ascii="Zurich BT" w:hAnsi="Zurich BT" w:cs="Zurich BT"/>
          <w:sz w:val="20"/>
          <w:szCs w:val="20"/>
        </w:rPr>
        <w:t xml:space="preserve"> </w:t>
      </w:r>
      <w:r w:rsidRPr="00E369B0">
        <w:rPr>
          <w:rFonts w:ascii="Zurich BT" w:hAnsi="Zurich BT" w:cs="Zurich BT"/>
          <w:sz w:val="20"/>
          <w:szCs w:val="20"/>
        </w:rPr>
        <w:t>notwithstanding any discrepancy between the quantity or quality of the Goods received from the Suppliers and the contracted quantity and quality</w:t>
      </w:r>
      <w:r w:rsidR="00FC0A9A">
        <w:rPr>
          <w:rFonts w:ascii="Zurich BT" w:hAnsi="Zurich BT" w:cs="Zurich BT"/>
          <w:sz w:val="20"/>
          <w:szCs w:val="20"/>
        </w:rPr>
        <w:t>;</w:t>
      </w:r>
    </w:p>
    <w:p w14:paraId="43A98E22"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release to the Borrower, on trust, of the Goods, movables and other assets pledged to the Bank notwithstanding any discrepancy between the price, quantity and quality of the Goods and the price, quantity and quality specified in the contract</w:t>
      </w:r>
      <w:r w:rsidR="00FC0A9A">
        <w:rPr>
          <w:rFonts w:ascii="Zurich BT" w:hAnsi="Zurich BT" w:cs="Zurich BT"/>
          <w:sz w:val="20"/>
          <w:szCs w:val="20"/>
        </w:rPr>
        <w:t>;</w:t>
      </w:r>
    </w:p>
    <w:p w14:paraId="5ABE918E"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5BE2E14E"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Borrower's act, default or omission or of the Borrower's servants or employees or other person acting on behalf of the Borrower in respect of goods, movables and other assets pledged to the</w:t>
      </w:r>
      <w:r w:rsidR="008B2520">
        <w:rPr>
          <w:rFonts w:ascii="Zurich BT" w:hAnsi="Zurich BT" w:cs="Zurich BT"/>
          <w:sz w:val="20"/>
          <w:szCs w:val="20"/>
        </w:rPr>
        <w:t xml:space="preserve"> </w:t>
      </w:r>
      <w:r w:rsidRPr="00E369B0">
        <w:rPr>
          <w:rFonts w:ascii="Zurich BT" w:hAnsi="Zurich BT" w:cs="Zurich BT"/>
          <w:sz w:val="20"/>
          <w:szCs w:val="20"/>
        </w:rPr>
        <w:t>Bank and re</w:t>
      </w:r>
      <w:r w:rsidR="00FC0A9A">
        <w:rPr>
          <w:rFonts w:ascii="Zurich BT" w:hAnsi="Zurich BT" w:cs="Zurich BT"/>
          <w:sz w:val="20"/>
          <w:szCs w:val="20"/>
        </w:rPr>
        <w:t>leased to the Borrower on trust;</w:t>
      </w:r>
      <w:r w:rsidRPr="00E369B0">
        <w:rPr>
          <w:rFonts w:ascii="Zurich BT" w:hAnsi="Zurich BT" w:cs="Zurich BT"/>
          <w:sz w:val="20"/>
          <w:szCs w:val="20"/>
        </w:rPr>
        <w:t xml:space="preserve"> </w:t>
      </w:r>
    </w:p>
    <w:p w14:paraId="29EA5CAE" w14:textId="77777777" w:rsidR="00B655E2" w:rsidRPr="00C363AE" w:rsidRDefault="00B655E2" w:rsidP="00783195">
      <w:pPr>
        <w:pStyle w:val="ListParagraph"/>
        <w:rPr>
          <w:rFonts w:ascii="Zurich BT" w:hAnsi="Zurich BT" w:cs="Zurich BT"/>
          <w:sz w:val="20"/>
          <w:szCs w:val="20"/>
        </w:rPr>
      </w:pPr>
    </w:p>
    <w:p w14:paraId="1EF255E8"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complying with the Borrower's instructions to deliver to the Borrower or to the Borrower's clearing agents the documents covering the goods, movables and other assets; whether or not the said documents are in order; notwithstanding any discrepancy between the price / value, quantity and quality of the goods, movables and other assets covered by the documents and price, quantity and qu</w:t>
      </w:r>
      <w:r w:rsidR="00FC0A9A">
        <w:rPr>
          <w:rFonts w:ascii="Zurich BT" w:hAnsi="Zurich BT" w:cs="Zurich BT"/>
          <w:sz w:val="20"/>
          <w:szCs w:val="20"/>
        </w:rPr>
        <w:t>ality specified in the contract;</w:t>
      </w:r>
    </w:p>
    <w:p w14:paraId="51D65ED3"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2800B1AD" w14:textId="77777777" w:rsidR="00B655E2" w:rsidRDefault="00AE50F3"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w:t>
      </w:r>
      <w:r w:rsidR="00BD4FD6" w:rsidRPr="00E369B0">
        <w:rPr>
          <w:rFonts w:ascii="Zurich BT" w:hAnsi="Zurich BT" w:cs="Zurich BT"/>
          <w:sz w:val="20"/>
          <w:szCs w:val="20"/>
        </w:rPr>
        <w:t xml:space="preserve">he Bank complying with the Borrower's request to effect advance payments from time to time to the suppliers, whether or not the suppliers consign the goods, movables and other assets, whether or not the documents in respect thereof are received by the Bank; and notwithstanding any discrepancy between the quantity or quality of the goods, movables and other assets received from the suppliers and the </w:t>
      </w:r>
      <w:r w:rsidR="00FC0A9A">
        <w:rPr>
          <w:rFonts w:ascii="Zurich BT" w:hAnsi="Zurich BT" w:cs="Zurich BT"/>
          <w:sz w:val="20"/>
          <w:szCs w:val="20"/>
        </w:rPr>
        <w:t>contracted quantity and quality;</w:t>
      </w:r>
    </w:p>
    <w:p w14:paraId="3DACF857" w14:textId="77777777" w:rsidR="00B655E2" w:rsidRPr="00C363AE" w:rsidRDefault="00B655E2" w:rsidP="00783195">
      <w:pPr>
        <w:pStyle w:val="ListParagraph"/>
        <w:rPr>
          <w:rFonts w:ascii="Zurich BT" w:hAnsi="Zurich BT" w:cs="Zurich BT"/>
          <w:sz w:val="20"/>
          <w:szCs w:val="20"/>
        </w:rPr>
      </w:pPr>
    </w:p>
    <w:p w14:paraId="2FBFE7D1"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cost, charges and expenses incurred in connection with the Goods and / or the documents of title to Goods covered by the LCs including for re-shipment thereof for any reason whatsoever, or in the exercise or enforcement of any right or power hereby conferred or otherwise howsoever</w:t>
      </w:r>
      <w:r w:rsidR="00FC0A9A">
        <w:rPr>
          <w:rFonts w:ascii="Zurich BT" w:hAnsi="Zurich BT" w:cs="Zurich BT"/>
          <w:sz w:val="20"/>
          <w:szCs w:val="20"/>
        </w:rPr>
        <w:t>;</w:t>
      </w:r>
    </w:p>
    <w:p w14:paraId="702CF7F7" w14:textId="77777777" w:rsidR="00B655E2" w:rsidRPr="00E369B0" w:rsidRDefault="00B655E2" w:rsidP="008D629D">
      <w:pPr>
        <w:pStyle w:val="ListParagraph"/>
        <w:widowControl/>
        <w:suppressAutoHyphens w:val="0"/>
        <w:autoSpaceDE/>
        <w:ind w:left="1134"/>
        <w:contextualSpacing/>
        <w:jc w:val="both"/>
        <w:rPr>
          <w:rFonts w:ascii="Zurich BT" w:hAnsi="Zurich BT" w:cs="Zurich BT"/>
          <w:sz w:val="20"/>
          <w:szCs w:val="20"/>
        </w:rPr>
      </w:pPr>
    </w:p>
    <w:p w14:paraId="0831C408"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any claim, whatsoever which may be brought or made against or sustained or incurred by the Bank</w:t>
      </w:r>
      <w:r w:rsidR="008B2520">
        <w:rPr>
          <w:rFonts w:ascii="Zurich BT" w:hAnsi="Zurich BT" w:cs="Zurich BT"/>
          <w:sz w:val="20"/>
          <w:szCs w:val="20"/>
        </w:rPr>
        <w:t xml:space="preserve"> </w:t>
      </w:r>
      <w:r w:rsidRPr="00E369B0">
        <w:rPr>
          <w:rFonts w:ascii="Zurich BT" w:hAnsi="Zurich BT" w:cs="Zurich BT"/>
          <w:sz w:val="20"/>
          <w:szCs w:val="20"/>
        </w:rPr>
        <w:t>and which the Bank may become liable under or in respect of the LCs</w:t>
      </w:r>
      <w:r w:rsidR="00FC0A9A">
        <w:rPr>
          <w:rFonts w:ascii="Zurich BT" w:hAnsi="Zurich BT" w:cs="Zurich BT"/>
          <w:sz w:val="20"/>
          <w:szCs w:val="20"/>
        </w:rPr>
        <w:t>;</w:t>
      </w:r>
    </w:p>
    <w:p w14:paraId="783A1FC6" w14:textId="77777777" w:rsidR="00B655E2" w:rsidRPr="00C363AE" w:rsidRDefault="00B655E2" w:rsidP="00783195">
      <w:pPr>
        <w:pStyle w:val="ListParagraph"/>
        <w:rPr>
          <w:rFonts w:ascii="Zurich BT" w:hAnsi="Zurich BT" w:cs="Zurich BT"/>
          <w:sz w:val="20"/>
          <w:szCs w:val="20"/>
        </w:rPr>
      </w:pPr>
    </w:p>
    <w:p w14:paraId="68E1E9F6"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action or proceedings made or brought against the Bank, its correspondents or confirming banks or agents in connection with the LC;</w:t>
      </w:r>
    </w:p>
    <w:p w14:paraId="3DD96619"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r w:rsidRPr="00E369B0">
        <w:rPr>
          <w:rFonts w:ascii="Zurich BT" w:hAnsi="Zurich BT" w:cs="Zurich BT"/>
          <w:sz w:val="20"/>
          <w:szCs w:val="20"/>
        </w:rPr>
        <w:t xml:space="preserve"> </w:t>
      </w:r>
    </w:p>
    <w:p w14:paraId="582E9DDB"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the Bank, its correspondents or confirming banks or agents having established the LCs;</w:t>
      </w:r>
    </w:p>
    <w:p w14:paraId="0F6AAD0F"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p>
    <w:p w14:paraId="0A7DCB67"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every payment made, obligation, liability, loss and damage, penalties, taxes, etc.</w:t>
      </w:r>
      <w:r w:rsidR="00FC0A9A">
        <w:rPr>
          <w:rFonts w:ascii="Zurich BT" w:hAnsi="Zurich BT" w:cs="Zurich BT"/>
          <w:sz w:val="20"/>
          <w:szCs w:val="20"/>
        </w:rPr>
        <w:t>;</w:t>
      </w:r>
    </w:p>
    <w:p w14:paraId="16F0F5AD" w14:textId="77777777" w:rsidR="00B655E2" w:rsidRPr="00C363AE" w:rsidRDefault="00B655E2" w:rsidP="00783195">
      <w:pPr>
        <w:pStyle w:val="ListParagraph"/>
        <w:rPr>
          <w:rFonts w:ascii="Zurich BT" w:hAnsi="Zurich BT" w:cs="Zurich BT"/>
          <w:sz w:val="20"/>
          <w:szCs w:val="20"/>
        </w:rPr>
      </w:pPr>
    </w:p>
    <w:p w14:paraId="350DBDB9" w14:textId="77777777" w:rsidR="00B655E2"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E369B0">
        <w:rPr>
          <w:rFonts w:ascii="Zurich BT" w:hAnsi="Zurich BT" w:cs="Zurich BT"/>
          <w:sz w:val="20"/>
          <w:szCs w:val="20"/>
        </w:rPr>
        <w:t xml:space="preserve"> whatsoever undertaken or incurred or suffered by the Bank (whether directly or indirectly) under or in connection with and / or arising from all or any or some of such LCs;</w:t>
      </w:r>
    </w:p>
    <w:p w14:paraId="6B342DCF" w14:textId="77777777" w:rsidR="00BD4FD6" w:rsidRPr="00E369B0" w:rsidRDefault="00BD4FD6" w:rsidP="008D629D">
      <w:pPr>
        <w:pStyle w:val="ListParagraph"/>
        <w:widowControl/>
        <w:suppressAutoHyphens w:val="0"/>
        <w:autoSpaceDE/>
        <w:ind w:left="1134"/>
        <w:contextualSpacing/>
        <w:jc w:val="both"/>
        <w:rPr>
          <w:rFonts w:ascii="Zurich BT" w:hAnsi="Zurich BT" w:cs="Zurich BT"/>
          <w:sz w:val="20"/>
          <w:szCs w:val="20"/>
        </w:rPr>
      </w:pPr>
    </w:p>
    <w:p w14:paraId="4BCE429A" w14:textId="77777777" w:rsidR="00BD4FD6" w:rsidRDefault="00BD4FD6" w:rsidP="00CD09AF">
      <w:pPr>
        <w:pStyle w:val="ListParagraph"/>
        <w:widowControl/>
        <w:numPr>
          <w:ilvl w:val="0"/>
          <w:numId w:val="14"/>
        </w:numPr>
        <w:suppressAutoHyphens w:val="0"/>
        <w:autoSpaceDE/>
        <w:ind w:left="1134" w:hanging="567"/>
        <w:contextualSpacing/>
        <w:jc w:val="both"/>
        <w:rPr>
          <w:rFonts w:ascii="Zurich BT" w:hAnsi="Zurich BT" w:cs="Zurich BT"/>
          <w:sz w:val="20"/>
          <w:szCs w:val="20"/>
        </w:rPr>
      </w:pPr>
      <w:r w:rsidRPr="00AB14FA">
        <w:rPr>
          <w:rFonts w:ascii="Zurich BT" w:hAnsi="Zurich BT" w:cs="Zurich BT"/>
          <w:sz w:val="20"/>
          <w:szCs w:val="20"/>
        </w:rPr>
        <w:t>the Bank making payment to the Suppliers, under the LCs, without deducting tax in India whether or not such payment attracts withholding tax in India or requires due certification by a qualified accountant.</w:t>
      </w:r>
    </w:p>
    <w:p w14:paraId="42DDF712" w14:textId="77777777" w:rsidR="00A857B3" w:rsidRPr="00A857B3" w:rsidRDefault="00A857B3" w:rsidP="00A857B3">
      <w:pPr>
        <w:pStyle w:val="ListParagraph"/>
        <w:rPr>
          <w:rFonts w:ascii="Zurich BT" w:hAnsi="Zurich BT" w:cs="Zurich BT"/>
          <w:sz w:val="20"/>
          <w:szCs w:val="20"/>
        </w:rPr>
      </w:pPr>
    </w:p>
    <w:p w14:paraId="585C414F" w14:textId="77777777" w:rsidR="00BD4FD6" w:rsidRDefault="00BD4FD6" w:rsidP="00783195">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6.</w:t>
      </w:r>
      <w:r w:rsidR="006900B9">
        <w:rPr>
          <w:rFonts w:ascii="Zurich Blk BT" w:hAnsi="Zurich Blk BT" w:cs="Zurich BT"/>
          <w:color w:val="000000"/>
          <w:sz w:val="20"/>
          <w:szCs w:val="20"/>
        </w:rPr>
        <w:tab/>
      </w:r>
      <w:r w:rsidRPr="00D56B79">
        <w:rPr>
          <w:rFonts w:ascii="Zurich Blk BT" w:hAnsi="Zurich Blk BT" w:cs="Zurich BT"/>
          <w:color w:val="000000"/>
          <w:sz w:val="20"/>
          <w:szCs w:val="20"/>
        </w:rPr>
        <w:t>SALE OF GOODS</w:t>
      </w:r>
    </w:p>
    <w:p w14:paraId="66425062" w14:textId="77777777" w:rsidR="003B645B" w:rsidRPr="00C363AE" w:rsidRDefault="003B645B" w:rsidP="00974765">
      <w:pPr>
        <w:pStyle w:val="WW-Default"/>
      </w:pPr>
    </w:p>
    <w:p w14:paraId="1912B3E5" w14:textId="77777777" w:rsidR="00BD4FD6" w:rsidRPr="00C363AE" w:rsidRDefault="00BD4FD6" w:rsidP="00CD09AF">
      <w:pPr>
        <w:pStyle w:val="ListParagraph"/>
        <w:numPr>
          <w:ilvl w:val="0"/>
          <w:numId w:val="28"/>
        </w:numPr>
        <w:ind w:left="1134" w:hanging="567"/>
        <w:jc w:val="both"/>
        <w:rPr>
          <w:rFonts w:ascii="Zurich BT" w:hAnsi="Zurich BT" w:cs="Zurich BT"/>
          <w:sz w:val="20"/>
          <w:szCs w:val="20"/>
        </w:rPr>
      </w:pPr>
      <w:r w:rsidRPr="00C363AE">
        <w:rPr>
          <w:rFonts w:ascii="Zurich BT" w:hAnsi="Zurich BT" w:cs="Zurich BT"/>
          <w:sz w:val="20"/>
          <w:szCs w:val="20"/>
        </w:rPr>
        <w:t xml:space="preserve">On the happening of any of the Event of Default, the Bank shall be entitled without prejudice to any of its other rights contained in the Transaction Documents 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the Goods in any manner whatsoever, without being bound to exercise any of these powers or liable for any loss in the exercise or non-exercise thereof. The proceeds </w:t>
      </w:r>
      <w:proofErr w:type="spellStart"/>
      <w:r w:rsidRPr="00C363AE">
        <w:rPr>
          <w:rFonts w:ascii="Zurich BT" w:hAnsi="Zurich BT" w:cs="Zurich BT"/>
          <w:sz w:val="20"/>
          <w:szCs w:val="20"/>
        </w:rPr>
        <w:t>realised</w:t>
      </w:r>
      <w:proofErr w:type="spellEnd"/>
      <w:r w:rsidRPr="00C363AE">
        <w:rPr>
          <w:rFonts w:ascii="Zurich BT" w:hAnsi="Zurich BT" w:cs="Zurich BT"/>
          <w:sz w:val="20"/>
          <w:szCs w:val="20"/>
        </w:rPr>
        <w:t xml:space="preserve">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LC Facilities for the account of the Borrower, and interest thereon and all costs charges and expenses as hereinabove mentioned. The Borrower shall accept the Bank</w:t>
      </w:r>
      <w:r w:rsidRPr="00C363AE">
        <w:rPr>
          <w:sz w:val="20"/>
          <w:szCs w:val="20"/>
        </w:rPr>
        <w:t>’</w:t>
      </w:r>
      <w:r w:rsidRPr="00C363AE">
        <w:rPr>
          <w:rFonts w:ascii="Zurich BT" w:hAnsi="Zurich BT" w:cs="Zurich BT"/>
          <w:sz w:val="20"/>
          <w:szCs w:val="20"/>
        </w:rPr>
        <w:t xml:space="preserve">s account of sale or </w:t>
      </w:r>
      <w:proofErr w:type="spellStart"/>
      <w:r w:rsidRPr="00C363AE">
        <w:rPr>
          <w:rFonts w:ascii="Zurich BT" w:hAnsi="Zurich BT" w:cs="Zurich BT"/>
          <w:sz w:val="20"/>
          <w:szCs w:val="20"/>
        </w:rPr>
        <w:t>realisation</w:t>
      </w:r>
      <w:proofErr w:type="spellEnd"/>
      <w:r w:rsidRPr="00C363AE">
        <w:rPr>
          <w:rFonts w:ascii="Zurich BT" w:hAnsi="Zurich BT" w:cs="Zurich BT"/>
          <w:sz w:val="20"/>
          <w:szCs w:val="20"/>
        </w:rPr>
        <w:t xml:space="preserve"> as conclusive evidence both in and out of court as to the amount(s) </w:t>
      </w:r>
      <w:proofErr w:type="spellStart"/>
      <w:r w:rsidRPr="00C363AE">
        <w:rPr>
          <w:rFonts w:ascii="Zurich BT" w:hAnsi="Zurich BT" w:cs="Zurich BT"/>
          <w:sz w:val="20"/>
          <w:szCs w:val="20"/>
        </w:rPr>
        <w:t>realised</w:t>
      </w:r>
      <w:proofErr w:type="spellEnd"/>
      <w:r w:rsidRPr="00C363AE">
        <w:rPr>
          <w:rFonts w:ascii="Zurich BT" w:hAnsi="Zurich BT" w:cs="Zurich BT"/>
          <w:sz w:val="20"/>
          <w:szCs w:val="20"/>
        </w:rPr>
        <w:t xml:space="preserve">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7D8C0811" w14:textId="77777777" w:rsidR="003B645B" w:rsidRPr="00C363AE" w:rsidRDefault="003B645B">
      <w:pPr>
        <w:pStyle w:val="WW-Default"/>
        <w:ind w:left="1287"/>
      </w:pPr>
    </w:p>
    <w:p w14:paraId="001E7701" w14:textId="77777777" w:rsidR="00BD4FD6" w:rsidRPr="00E369B0" w:rsidRDefault="00BD4FD6">
      <w:pPr>
        <w:ind w:left="1134" w:hanging="567"/>
        <w:jc w:val="both"/>
        <w:rPr>
          <w:rFonts w:ascii="Zurich BT" w:hAnsi="Zurich BT" w:cs="Zurich BT"/>
          <w:sz w:val="20"/>
          <w:szCs w:val="20"/>
        </w:rPr>
      </w:pPr>
      <w:r w:rsidRPr="00E369B0">
        <w:rPr>
          <w:rFonts w:ascii="Zurich BT" w:hAnsi="Zurich BT" w:cs="Zurich BT"/>
          <w:sz w:val="20"/>
          <w:szCs w:val="20"/>
        </w:rPr>
        <w:t xml:space="preserve">(ii) </w:t>
      </w:r>
      <w:r w:rsidR="00E727C7">
        <w:rPr>
          <w:rFonts w:ascii="Zurich BT" w:hAnsi="Zurich BT" w:cs="Zurich BT"/>
          <w:sz w:val="20"/>
          <w:szCs w:val="20"/>
        </w:rPr>
        <w:tab/>
      </w: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so as to render the same readily saleable or transferable by the Bank to any purchaser(s) at all time.</w:t>
      </w:r>
    </w:p>
    <w:p w14:paraId="2BC81A89" w14:textId="77777777" w:rsidR="00BD4FD6" w:rsidRPr="00E369B0" w:rsidRDefault="00BD4FD6">
      <w:pPr>
        <w:jc w:val="both"/>
        <w:rPr>
          <w:rFonts w:ascii="Zurich BT" w:hAnsi="Zurich BT" w:cs="Zurich BT"/>
          <w:sz w:val="20"/>
          <w:szCs w:val="20"/>
        </w:rPr>
      </w:pPr>
    </w:p>
    <w:p w14:paraId="36AEC3F3" w14:textId="77777777" w:rsidR="00BD4FD6" w:rsidRDefault="00BD4FD6">
      <w:pPr>
        <w:tabs>
          <w:tab w:val="left" w:pos="567"/>
        </w:tabs>
        <w:jc w:val="both"/>
        <w:rPr>
          <w:rFonts w:ascii="Zurich Blk BT" w:hAnsi="Zurich Blk BT" w:cs="Zurich BT"/>
          <w:color w:val="000000"/>
          <w:sz w:val="20"/>
          <w:szCs w:val="20"/>
        </w:rPr>
      </w:pPr>
      <w:r w:rsidRPr="00C363AE">
        <w:rPr>
          <w:rFonts w:ascii="Zurich BT" w:hAnsi="Zurich BT" w:cs="Zurich BT"/>
          <w:sz w:val="20"/>
          <w:szCs w:val="20"/>
        </w:rPr>
        <w:t>7.</w:t>
      </w:r>
      <w:r w:rsidRPr="00D56B79">
        <w:rPr>
          <w:rFonts w:ascii="Zurich Blk BT" w:hAnsi="Zurich Blk BT" w:cs="Zurich BT"/>
          <w:color w:val="000000"/>
          <w:sz w:val="20"/>
          <w:szCs w:val="20"/>
        </w:rPr>
        <w:t xml:space="preserve"> </w:t>
      </w:r>
      <w:r w:rsidR="00CC5CDC">
        <w:rPr>
          <w:rFonts w:ascii="Zurich Blk BT" w:hAnsi="Zurich Blk BT" w:cs="Zurich BT"/>
          <w:color w:val="000000"/>
          <w:sz w:val="20"/>
          <w:szCs w:val="20"/>
        </w:rPr>
        <w:tab/>
      </w:r>
      <w:r w:rsidRPr="00D56B79">
        <w:rPr>
          <w:rFonts w:ascii="Zurich Blk BT" w:hAnsi="Zurich Blk BT" w:cs="Zurich BT"/>
          <w:color w:val="000000"/>
          <w:sz w:val="20"/>
          <w:szCs w:val="20"/>
        </w:rPr>
        <w:t>DEFINITIONS</w:t>
      </w:r>
    </w:p>
    <w:p w14:paraId="69A022C2" w14:textId="77777777" w:rsidR="00A63A0D" w:rsidRPr="00C363AE" w:rsidRDefault="00A63A0D">
      <w:pPr>
        <w:pStyle w:val="WW-Default"/>
      </w:pPr>
    </w:p>
    <w:p w14:paraId="3F625261" w14:textId="77777777" w:rsidR="00BD4FD6" w:rsidRPr="00E369B0" w:rsidRDefault="00BD4FD6">
      <w:pPr>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CC5CDC">
        <w:rPr>
          <w:rFonts w:ascii="Zurich BT" w:hAnsi="Zurich BT" w:cs="Zurich BT"/>
          <w:sz w:val="20"/>
          <w:szCs w:val="20"/>
        </w:rPr>
        <w:tab/>
      </w:r>
      <w:r w:rsidRPr="00E369B0">
        <w:rPr>
          <w:rFonts w:ascii="Zurich BT" w:hAnsi="Zurich BT" w:cs="Zurich BT"/>
          <w:sz w:val="20"/>
          <w:szCs w:val="20"/>
        </w:rPr>
        <w:t>In this Part, unless there is anything repugnant to the subject or context thereof, the expressions listed below shall have the following meanings viz.:</w:t>
      </w:r>
    </w:p>
    <w:p w14:paraId="39FF2E47" w14:textId="77777777" w:rsidR="00BD4FD6" w:rsidRPr="00E369B0" w:rsidRDefault="00BD4FD6">
      <w:pPr>
        <w:jc w:val="both"/>
        <w:rPr>
          <w:rFonts w:ascii="Zurich BT" w:hAnsi="Zurich BT" w:cs="Zurich BT"/>
          <w:sz w:val="20"/>
          <w:szCs w:val="20"/>
        </w:rPr>
      </w:pPr>
    </w:p>
    <w:p w14:paraId="0D9F27DF" w14:textId="77777777" w:rsidR="00BD4FD6" w:rsidRDefault="00BD4FD6">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Amounts Devolved</w:t>
      </w:r>
      <w:r w:rsidRPr="00885F8E">
        <w:rPr>
          <w:rFonts w:ascii="Zurich BT" w:hAnsi="Zurich BT"/>
          <w:sz w:val="20"/>
          <w:szCs w:val="20"/>
        </w:rPr>
        <w:t>”</w:t>
      </w:r>
      <w:r w:rsidRPr="00E369B0">
        <w:rPr>
          <w:rFonts w:ascii="Zurich BT" w:hAnsi="Zurich BT" w:cs="Zurich BT"/>
          <w:sz w:val="20"/>
          <w:szCs w:val="20"/>
        </w:rPr>
        <w:t xml:space="preserve"> means the sum of the payments due from the Borrower under all the LCs for which the Documents have been presented to and paid by the Bank but reimbursement thereof has not yet been made by the Borrower to the Bank.</w:t>
      </w:r>
    </w:p>
    <w:p w14:paraId="2DC953D4" w14:textId="77777777" w:rsidR="00BC4CF6" w:rsidRPr="00BC4CF6" w:rsidRDefault="00BC4CF6" w:rsidP="00BC4CF6">
      <w:pPr>
        <w:pStyle w:val="WW-Default"/>
      </w:pPr>
    </w:p>
    <w:p w14:paraId="1FA1C03D" w14:textId="77777777" w:rsidR="00BD4FD6" w:rsidRPr="00E369B0" w:rsidRDefault="00BD4FD6">
      <w:pPr>
        <w:ind w:left="1134"/>
        <w:jc w:val="both"/>
        <w:rPr>
          <w:rFonts w:ascii="Zurich BT" w:hAnsi="Zurich BT" w:cs="Zurich BT"/>
          <w:sz w:val="20"/>
          <w:szCs w:val="20"/>
        </w:rPr>
      </w:pPr>
      <w:r w:rsidRPr="00885F8E">
        <w:rPr>
          <w:rFonts w:ascii="Zurich BT" w:hAnsi="Zurich BT"/>
          <w:sz w:val="20"/>
          <w:szCs w:val="20"/>
        </w:rPr>
        <w:t>“</w:t>
      </w:r>
      <w:r w:rsidRPr="00D56B79">
        <w:rPr>
          <w:rFonts w:ascii="Zurich Blk BT" w:hAnsi="Zurich Blk BT" w:cs="Zurich BT"/>
          <w:color w:val="000000"/>
          <w:sz w:val="20"/>
          <w:szCs w:val="20"/>
        </w:rPr>
        <w:t>Applicable Rate of Exchange</w:t>
      </w:r>
      <w:r w:rsidRPr="00885F8E">
        <w:rPr>
          <w:rFonts w:ascii="Zurich BT" w:hAnsi="Zurich BT"/>
          <w:sz w:val="20"/>
          <w:szCs w:val="20"/>
        </w:rPr>
        <w:t>”</w:t>
      </w:r>
      <w:r w:rsidRPr="00E369B0">
        <w:rPr>
          <w:rFonts w:ascii="Zurich BT" w:hAnsi="Zurich BT" w:cs="Zurich BT"/>
          <w:sz w:val="20"/>
          <w:szCs w:val="20"/>
        </w:rPr>
        <w:t xml:space="preserve"> means </w:t>
      </w:r>
    </w:p>
    <w:p w14:paraId="1B589DEF" w14:textId="77777777" w:rsidR="00BD4FD6" w:rsidRPr="00E369B0" w:rsidRDefault="00BD4FD6">
      <w:pPr>
        <w:ind w:left="1418"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Crystallization.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31AF8F06" w14:textId="77777777" w:rsidR="00BD4FD6" w:rsidRDefault="00BD4FD6" w:rsidP="008D629D">
      <w:pPr>
        <w:pStyle w:val="BodyTextIndent"/>
        <w:spacing w:after="0"/>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w:t>
      </w:r>
      <w:r w:rsidR="00CC5CDC">
        <w:rPr>
          <w:rFonts w:ascii="Zurich BT" w:hAnsi="Zurich BT" w:cs="Zurich BT"/>
          <w:color w:val="000000"/>
          <w:sz w:val="20"/>
          <w:szCs w:val="20"/>
        </w:rPr>
        <w:t xml:space="preserve"> </w:t>
      </w:r>
      <w:r w:rsidRPr="00E369B0">
        <w:rPr>
          <w:rFonts w:ascii="Zurich BT" w:hAnsi="Zurich BT" w:cs="Zurich BT"/>
          <w:color w:val="000000"/>
          <w:sz w:val="20"/>
          <w:szCs w:val="20"/>
        </w:rPr>
        <w:t>contract / swap has been booked by the Borrower with the Bank.</w:t>
      </w:r>
    </w:p>
    <w:p w14:paraId="370EB1AC" w14:textId="77777777" w:rsidR="00BC4CF6" w:rsidRPr="00E369B0" w:rsidRDefault="00BC4CF6" w:rsidP="008D629D">
      <w:pPr>
        <w:pStyle w:val="BodyTextIndent"/>
        <w:spacing w:after="0"/>
        <w:ind w:left="1418" w:hanging="284"/>
        <w:jc w:val="both"/>
        <w:rPr>
          <w:b/>
          <w:color w:val="000000"/>
          <w:sz w:val="20"/>
        </w:rPr>
      </w:pPr>
    </w:p>
    <w:p w14:paraId="49C2DAD1"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Bills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drawn under the LCs.</w:t>
      </w:r>
    </w:p>
    <w:p w14:paraId="53515AC4" w14:textId="77777777" w:rsidR="00BC4CF6" w:rsidRPr="00E369B0" w:rsidRDefault="00BC4CF6" w:rsidP="008D629D">
      <w:pPr>
        <w:pStyle w:val="BodyTextIndent"/>
        <w:spacing w:after="0"/>
        <w:ind w:left="1134"/>
        <w:jc w:val="both"/>
        <w:rPr>
          <w:b/>
          <w:color w:val="000000"/>
          <w:sz w:val="20"/>
        </w:rPr>
      </w:pPr>
    </w:p>
    <w:p w14:paraId="7313FF0C" w14:textId="77777777" w:rsidR="00BD4FD6" w:rsidRPr="00E369B0" w:rsidRDefault="00BD4FD6" w:rsidP="00783195">
      <w:pPr>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 xml:space="preserve">Date of </w:t>
      </w:r>
      <w:proofErr w:type="spellStart"/>
      <w:r w:rsidRPr="00D56B79">
        <w:rPr>
          <w:rFonts w:ascii="Zurich Blk BT" w:hAnsi="Zurich Blk BT" w:cs="Zurich BT"/>
          <w:color w:val="000000"/>
          <w:sz w:val="20"/>
          <w:szCs w:val="20"/>
        </w:rPr>
        <w:t>Crystallisation</w:t>
      </w:r>
      <w:proofErr w:type="spellEnd"/>
      <w:r w:rsidRPr="00885F8E">
        <w:rPr>
          <w:rFonts w:ascii="Zurich BT" w:hAnsi="Zurich BT"/>
          <w:sz w:val="20"/>
          <w:szCs w:val="20"/>
        </w:rPr>
        <w:t>”</w:t>
      </w:r>
      <w:r w:rsidRPr="00E369B0">
        <w:rPr>
          <w:rFonts w:ascii="Zurich BT" w:hAnsi="Zurich BT" w:cs="Zurich BT"/>
          <w:color w:val="000000"/>
          <w:sz w:val="20"/>
          <w:szCs w:val="20"/>
        </w:rPr>
        <w:t xml:space="preserve"> means the 10th day after the date of receipt of Documents by the Bank under the LCs in the case of a Sight LCs, or the date of maturity in the case of a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 or as per applicable rules from time to time. </w:t>
      </w:r>
    </w:p>
    <w:p w14:paraId="612C5423" w14:textId="77777777" w:rsidR="00CC5CDC" w:rsidRDefault="00CC5CDC" w:rsidP="00974765">
      <w:pPr>
        <w:pStyle w:val="BodyText3"/>
        <w:ind w:left="1134"/>
        <w:rPr>
          <w:rFonts w:ascii="Times New Roman" w:hAnsi="Times New Roman" w:cs="Times New Roman"/>
          <w:b/>
          <w:sz w:val="20"/>
          <w:szCs w:val="20"/>
        </w:rPr>
      </w:pPr>
    </w:p>
    <w:p w14:paraId="7CA4A864" w14:textId="77777777" w:rsidR="00BD4FD6" w:rsidRDefault="00BD4FD6">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Documents</w:t>
      </w:r>
      <w:r w:rsidRPr="00885F8E">
        <w:rPr>
          <w:rFonts w:cs="Times New Roman"/>
          <w:iCs w:val="0"/>
          <w:color w:val="auto"/>
          <w:sz w:val="20"/>
          <w:szCs w:val="20"/>
        </w:rPr>
        <w:t>”</w:t>
      </w:r>
      <w:r w:rsidRPr="00E369B0">
        <w:rPr>
          <w:rFonts w:cs="Calibri"/>
          <w:sz w:val="20"/>
          <w:szCs w:val="20"/>
        </w:rPr>
        <w:t xml:space="preserve"> means the documents as specified under the LCs (including all bills) and drawn up in accordance with the terms of the LCs opened under the LC Facilities and / or the documents as specified under / or in connection with co-accepted bills.</w:t>
      </w:r>
    </w:p>
    <w:p w14:paraId="53DCF0D3" w14:textId="77777777" w:rsidR="00BC4CF6" w:rsidRPr="00E369B0" w:rsidRDefault="00BC4CF6">
      <w:pPr>
        <w:pStyle w:val="BodyText3"/>
        <w:ind w:left="1134"/>
        <w:rPr>
          <w:sz w:val="20"/>
          <w:szCs w:val="20"/>
        </w:rPr>
      </w:pPr>
    </w:p>
    <w:p w14:paraId="5E0FA917" w14:textId="77777777" w:rsidR="00BD4FD6" w:rsidRDefault="00BD4FD6">
      <w:pPr>
        <w:pStyle w:val="BodyText3"/>
        <w:ind w:left="1134"/>
        <w:rPr>
          <w:rFonts w:cs="Calibri"/>
          <w:sz w:val="20"/>
          <w:szCs w:val="20"/>
        </w:rPr>
      </w:pPr>
      <w:r w:rsidRPr="00885F8E">
        <w:rPr>
          <w:rFonts w:cs="Times New Roman"/>
          <w:iCs w:val="0"/>
          <w:color w:val="auto"/>
          <w:sz w:val="20"/>
          <w:szCs w:val="20"/>
        </w:rPr>
        <w:t>“</w:t>
      </w:r>
      <w:r w:rsidRPr="00D56B79">
        <w:rPr>
          <w:rFonts w:ascii="Zurich Blk BT" w:hAnsi="Zurich Blk BT"/>
          <w:iCs w:val="0"/>
          <w:sz w:val="20"/>
          <w:szCs w:val="20"/>
        </w:rPr>
        <w:t>Documentary Credit Application</w:t>
      </w:r>
      <w:r w:rsidRPr="00885F8E">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 xml:space="preserve">s application(s) to the Bank for opening LCs and all supporting documents furnished by the Borrower in respect thereof to the Bank. </w:t>
      </w:r>
    </w:p>
    <w:p w14:paraId="19D6BA6A" w14:textId="77777777" w:rsidR="00BC4CF6" w:rsidRPr="00E369B0" w:rsidRDefault="00BC4CF6">
      <w:pPr>
        <w:pStyle w:val="BodyText3"/>
        <w:ind w:left="1134"/>
        <w:rPr>
          <w:rFonts w:cs="Calibri"/>
          <w:sz w:val="20"/>
          <w:szCs w:val="20"/>
        </w:rPr>
      </w:pPr>
    </w:p>
    <w:p w14:paraId="5DBA2CED"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Goods</w:t>
      </w:r>
      <w:r w:rsidRPr="00885F8E">
        <w:rPr>
          <w:rFonts w:ascii="Zurich BT" w:hAnsi="Zurich BT"/>
          <w:sz w:val="20"/>
          <w:szCs w:val="20"/>
        </w:rPr>
        <w:t>”</w:t>
      </w:r>
      <w:r w:rsidRPr="00E369B0">
        <w:rPr>
          <w:rFonts w:ascii="Zurich BT" w:hAnsi="Zurich BT" w:cs="Zurich BT"/>
          <w:color w:val="000000"/>
          <w:sz w:val="20"/>
          <w:szCs w:val="20"/>
        </w:rPr>
        <w:t xml:space="preserve"> means the relevant goods described in the Documentary Credit Application.</w:t>
      </w:r>
    </w:p>
    <w:p w14:paraId="4A5A77AF" w14:textId="77777777" w:rsidR="00BC4CF6" w:rsidRPr="00E369B0" w:rsidRDefault="00BC4CF6" w:rsidP="008D629D">
      <w:pPr>
        <w:pStyle w:val="BodyTextIndent"/>
        <w:spacing w:after="0"/>
        <w:ind w:left="1134"/>
        <w:jc w:val="both"/>
        <w:rPr>
          <w:b/>
          <w:color w:val="000000"/>
          <w:sz w:val="20"/>
          <w:szCs w:val="20"/>
        </w:rPr>
      </w:pPr>
    </w:p>
    <w:p w14:paraId="0BAE4A85" w14:textId="77777777" w:rsidR="00BD4FD6" w:rsidRDefault="00BD4FD6" w:rsidP="008D629D">
      <w:pPr>
        <w:pStyle w:val="BodyTextIndent"/>
        <w:spacing w:after="0"/>
        <w:ind w:left="1134"/>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LC Outstanding</w:t>
      </w:r>
      <w:r w:rsidRPr="00885F8E">
        <w:rPr>
          <w:rFonts w:ascii="Zurich BT" w:hAnsi="Zurich BT"/>
          <w:sz w:val="20"/>
          <w:szCs w:val="20"/>
        </w:rPr>
        <w:t>”</w:t>
      </w:r>
      <w:r w:rsidRPr="00E369B0">
        <w:rPr>
          <w:rFonts w:ascii="Zurich BT" w:hAnsi="Zurich BT" w:cs="Zurich BT"/>
          <w:color w:val="000000"/>
          <w:sz w:val="20"/>
          <w:szCs w:val="20"/>
        </w:rPr>
        <w:t xml:space="preserve"> means the sum of the value of all the LCs opened by the Bank on behalf of the Borrower for which the Documents have not been presented to the Bank as well as the LCs where documents are received but are not due for payment / outstanding for payment.</w:t>
      </w:r>
    </w:p>
    <w:p w14:paraId="386D90E8" w14:textId="77777777" w:rsidR="00BC4CF6" w:rsidRPr="00E369B0" w:rsidRDefault="00BC4CF6" w:rsidP="008D629D">
      <w:pPr>
        <w:pStyle w:val="BodyTextIndent"/>
        <w:spacing w:after="0"/>
        <w:ind w:left="1134"/>
        <w:jc w:val="both"/>
        <w:rPr>
          <w:b/>
          <w:color w:val="000000"/>
          <w:sz w:val="20"/>
        </w:rPr>
      </w:pPr>
    </w:p>
    <w:p w14:paraId="5E5CDDC9" w14:textId="77777777" w:rsidR="00BD4FD6" w:rsidRPr="00E369B0" w:rsidRDefault="00BD4FD6" w:rsidP="008D629D">
      <w:pPr>
        <w:pStyle w:val="BodyTextIndent"/>
        <w:spacing w:after="0"/>
        <w:ind w:left="1134"/>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Letters of Credit</w:t>
      </w:r>
      <w:r w:rsidRPr="00885F8E">
        <w:rPr>
          <w:rFonts w:ascii="Zurich BT" w:hAnsi="Zurich BT"/>
          <w:sz w:val="20"/>
          <w:szCs w:val="20"/>
        </w:rPr>
        <w:t>”</w:t>
      </w:r>
      <w:r w:rsidRPr="00D56B79">
        <w:rPr>
          <w:rFonts w:ascii="Zurich Blk BT" w:hAnsi="Zurich Blk BT" w:cs="Zurich BT"/>
          <w:color w:val="000000"/>
          <w:sz w:val="20"/>
          <w:szCs w:val="20"/>
        </w:rPr>
        <w:t xml:space="preserve"> or </w:t>
      </w:r>
      <w:r w:rsidRPr="00885F8E">
        <w:rPr>
          <w:rFonts w:ascii="Zurich BT" w:hAnsi="Zurich BT"/>
          <w:sz w:val="20"/>
          <w:szCs w:val="20"/>
        </w:rPr>
        <w:t>“</w:t>
      </w:r>
      <w:r w:rsidRPr="00D56B79">
        <w:rPr>
          <w:rFonts w:ascii="Zurich Blk BT" w:hAnsi="Zurich Blk BT" w:cs="Zurich BT"/>
          <w:color w:val="000000"/>
          <w:sz w:val="20"/>
          <w:szCs w:val="20"/>
        </w:rPr>
        <w:t>LCs</w:t>
      </w:r>
      <w:r w:rsidRPr="00885F8E">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w:t>
      </w:r>
    </w:p>
    <w:p w14:paraId="2BB54921" w14:textId="77777777" w:rsidR="00BD4FD6" w:rsidRPr="00E369B0" w:rsidRDefault="00BD4FD6" w:rsidP="00783195">
      <w:pPr>
        <w:pStyle w:val="BodyTextIndent"/>
        <w:widowControl/>
        <w:numPr>
          <w:ilvl w:val="0"/>
          <w:numId w:val="3"/>
        </w:numPr>
        <w:tabs>
          <w:tab w:val="clear" w:pos="720"/>
        </w:tabs>
        <w:autoSpaceDE/>
        <w:spacing w:after="0"/>
        <w:ind w:left="1418" w:hanging="284"/>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both inland and foreign,</w:t>
      </w:r>
    </w:p>
    <w:p w14:paraId="64C33A0C" w14:textId="77777777" w:rsidR="00BD4FD6" w:rsidRPr="00E369B0" w:rsidRDefault="00BD4FD6" w:rsidP="00BC4CF6">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only foreign, </w:t>
      </w:r>
    </w:p>
    <w:p w14:paraId="3096CE01" w14:textId="77777777" w:rsidR="00BD4FD6" w:rsidRPr="00E369B0" w:rsidRDefault="00BD4FD6" w:rsidP="00BC4CF6">
      <w:pPr>
        <w:pStyle w:val="BodyTextIndent"/>
        <w:widowControl/>
        <w:numPr>
          <w:ilvl w:val="0"/>
          <w:numId w:val="3"/>
        </w:numPr>
        <w:tabs>
          <w:tab w:val="clear" w:pos="720"/>
          <w:tab w:val="left" w:pos="1276"/>
        </w:tabs>
        <w:autoSpaceDE/>
        <w:spacing w:after="0"/>
        <w:ind w:left="1170"/>
        <w:jc w:val="both"/>
        <w:rPr>
          <w:rFonts w:ascii="Zurich BT" w:hAnsi="Zurich BT" w:cs="Zurich BT"/>
          <w:color w:val="000000"/>
          <w:sz w:val="20"/>
          <w:szCs w:val="20"/>
        </w:rPr>
      </w:pP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LCs and / or Sight LCs, only inland, </w:t>
      </w:r>
    </w:p>
    <w:p w14:paraId="2469C891" w14:textId="77777777" w:rsidR="00BD4FD6" w:rsidRPr="00E369B0" w:rsidRDefault="00BD4FD6" w:rsidP="00BC4CF6">
      <w:pPr>
        <w:pStyle w:val="BodyTextIndent"/>
        <w:spacing w:after="0"/>
        <w:ind w:left="1170"/>
        <w:jc w:val="both"/>
        <w:rPr>
          <w:b/>
          <w:color w:val="000000"/>
          <w:sz w:val="20"/>
        </w:rPr>
      </w:pPr>
      <w:r w:rsidRPr="00E369B0">
        <w:rPr>
          <w:rFonts w:ascii="Zurich BT" w:hAnsi="Zurich BT" w:cs="Zurich BT"/>
          <w:color w:val="000000"/>
          <w:sz w:val="20"/>
          <w:szCs w:val="20"/>
        </w:rPr>
        <w:t>Issued / opened by the Bank as per the Documentary Credit Application to the Bank for opening LCs and all supporting documents furnished by the Borrower in respect thereof to the Bank.</w:t>
      </w:r>
    </w:p>
    <w:p w14:paraId="0940321A" w14:textId="77777777" w:rsidR="00BD4FD6" w:rsidRDefault="00BD4FD6" w:rsidP="008D629D">
      <w:pPr>
        <w:pStyle w:val="BodyTextIndent"/>
        <w:spacing w:after="0"/>
        <w:ind w:left="851"/>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Sight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to the negotiating bank on presentation of relevant Documents drawn under the LCs.</w:t>
      </w:r>
    </w:p>
    <w:p w14:paraId="7ECED799" w14:textId="77777777" w:rsidR="00BC4CF6" w:rsidRPr="00E369B0" w:rsidRDefault="00BC4CF6" w:rsidP="008D629D">
      <w:pPr>
        <w:pStyle w:val="BodyTextIndent"/>
        <w:spacing w:after="0"/>
        <w:ind w:left="851"/>
        <w:jc w:val="both"/>
        <w:rPr>
          <w:color w:val="000000"/>
          <w:sz w:val="20"/>
        </w:rPr>
      </w:pPr>
    </w:p>
    <w:p w14:paraId="603205B6" w14:textId="77777777" w:rsidR="00BD4FD6" w:rsidRDefault="00BD4FD6" w:rsidP="008D629D">
      <w:pPr>
        <w:pStyle w:val="BodyTextIndent"/>
        <w:spacing w:after="0"/>
        <w:ind w:left="851"/>
        <w:jc w:val="both"/>
        <w:rPr>
          <w:rFonts w:ascii="Zurich BT" w:hAnsi="Zurich BT" w:cs="Zurich BT"/>
          <w:color w:val="000000"/>
          <w:sz w:val="20"/>
          <w:szCs w:val="20"/>
        </w:rPr>
      </w:pPr>
      <w:r w:rsidRPr="00885F8E">
        <w:rPr>
          <w:rFonts w:ascii="Zurich BT" w:hAnsi="Zurich BT"/>
          <w:sz w:val="20"/>
          <w:szCs w:val="20"/>
        </w:rPr>
        <w:t>“</w:t>
      </w:r>
      <w:r w:rsidRPr="00D56B79">
        <w:rPr>
          <w:rFonts w:ascii="Zurich Blk BT" w:hAnsi="Zurich Blk BT" w:cs="Zurich BT"/>
          <w:color w:val="000000"/>
          <w:sz w:val="20"/>
          <w:szCs w:val="20"/>
        </w:rPr>
        <w:t>Suppliers</w:t>
      </w:r>
      <w:r w:rsidRPr="00885F8E">
        <w:rPr>
          <w:rFonts w:ascii="Zurich BT" w:hAnsi="Zurich BT"/>
          <w:sz w:val="20"/>
          <w:szCs w:val="20"/>
        </w:rPr>
        <w:t>”</w:t>
      </w:r>
      <w:r w:rsidRPr="00E369B0">
        <w:rPr>
          <w:rFonts w:ascii="Zurich BT" w:hAnsi="Zurich BT" w:cs="Zurich BT"/>
          <w:color w:val="000000"/>
          <w:sz w:val="20"/>
          <w:szCs w:val="20"/>
        </w:rPr>
        <w:t xml:space="preserve"> means the suppliers of Goods as per the terms of the LCs.</w:t>
      </w:r>
    </w:p>
    <w:p w14:paraId="7A11FE24" w14:textId="77777777" w:rsidR="00BC4CF6" w:rsidRPr="00E369B0" w:rsidRDefault="00BC4CF6" w:rsidP="008D629D">
      <w:pPr>
        <w:pStyle w:val="BodyTextIndent"/>
        <w:spacing w:after="0"/>
        <w:ind w:left="851"/>
        <w:jc w:val="both"/>
        <w:rPr>
          <w:b/>
          <w:bCs/>
          <w:sz w:val="20"/>
          <w:szCs w:val="20"/>
        </w:rPr>
      </w:pPr>
    </w:p>
    <w:p w14:paraId="1F4FA1EB" w14:textId="77777777" w:rsidR="00BD4FD6" w:rsidRPr="00E369B0" w:rsidRDefault="00BD4FD6" w:rsidP="008D629D">
      <w:pPr>
        <w:pStyle w:val="BodyTextIndent"/>
        <w:spacing w:after="0"/>
        <w:ind w:left="851"/>
        <w:jc w:val="both"/>
        <w:rPr>
          <w:rFonts w:cs="Calibri"/>
          <w:sz w:val="20"/>
          <w:szCs w:val="20"/>
        </w:rPr>
      </w:pPr>
      <w:r w:rsidRPr="00885F8E">
        <w:rPr>
          <w:rFonts w:ascii="Zurich BT" w:hAnsi="Zurich BT"/>
          <w:sz w:val="20"/>
          <w:szCs w:val="20"/>
        </w:rPr>
        <w:t>“</w:t>
      </w:r>
      <w:proofErr w:type="spellStart"/>
      <w:r w:rsidRPr="00D56B79">
        <w:rPr>
          <w:rFonts w:ascii="Zurich Blk BT" w:hAnsi="Zurich Blk BT" w:cs="Zurich BT"/>
          <w:color w:val="000000"/>
          <w:sz w:val="20"/>
          <w:szCs w:val="20"/>
        </w:rPr>
        <w:t>Usance</w:t>
      </w:r>
      <w:proofErr w:type="spellEnd"/>
      <w:r w:rsidRPr="00D56B79">
        <w:rPr>
          <w:rFonts w:ascii="Zurich Blk BT" w:hAnsi="Zurich Blk BT" w:cs="Zurich BT"/>
          <w:color w:val="000000"/>
          <w:sz w:val="20"/>
          <w:szCs w:val="20"/>
        </w:rPr>
        <w:t xml:space="preserve"> LCs</w:t>
      </w:r>
      <w:r w:rsidRPr="00885F8E">
        <w:rPr>
          <w:rFonts w:ascii="Zurich BT" w:hAnsi="Zurich BT"/>
          <w:sz w:val="20"/>
          <w:szCs w:val="20"/>
        </w:rPr>
        <w:t>”</w:t>
      </w:r>
      <w:r w:rsidRPr="00E369B0">
        <w:rPr>
          <w:rFonts w:ascii="Zurich BT" w:hAnsi="Zurich BT" w:cs="Zurich BT"/>
          <w:color w:val="000000"/>
          <w:sz w:val="20"/>
          <w:szCs w:val="20"/>
        </w:rPr>
        <w:t xml:space="preserve"> means the LCs which provides for payment by the Bank on maturity as per the terms of the LCs.</w:t>
      </w:r>
    </w:p>
    <w:p w14:paraId="4D036B25" w14:textId="77777777" w:rsidR="00BD4FD6" w:rsidRPr="00D56B79" w:rsidRDefault="00BD4FD6" w:rsidP="00783195">
      <w:pPr>
        <w:pStyle w:val="BodySingle"/>
        <w:jc w:val="both"/>
        <w:rPr>
          <w:rFonts w:ascii="Zurich Blk BT" w:hAnsi="Zurich Blk BT"/>
          <w:color w:val="000000"/>
          <w:sz w:val="20"/>
          <w:szCs w:val="20"/>
        </w:rPr>
      </w:pPr>
    </w:p>
    <w:p w14:paraId="17323BD1" w14:textId="77777777" w:rsidR="00BD4FD6" w:rsidRPr="00D56B79" w:rsidRDefault="00BD4FD6" w:rsidP="00974765">
      <w:pPr>
        <w:pStyle w:val="WW-Default"/>
        <w:jc w:val="center"/>
        <w:rPr>
          <w:rFonts w:ascii="Zurich Blk BT" w:hAnsi="Zurich Blk BT" w:cs="Zurich BT"/>
          <w:sz w:val="20"/>
          <w:szCs w:val="20"/>
        </w:rPr>
      </w:pPr>
      <w:r w:rsidRPr="00D56B79">
        <w:rPr>
          <w:rFonts w:ascii="Zurich Blk BT" w:hAnsi="Zurich Blk BT" w:cs="Zurich BT"/>
          <w:sz w:val="20"/>
          <w:szCs w:val="20"/>
        </w:rPr>
        <w:t xml:space="preserve">PART B </w:t>
      </w:r>
    </w:p>
    <w:p w14:paraId="7D2D7E70" w14:textId="77777777" w:rsidR="00BD4FD6" w:rsidRPr="00D56B79" w:rsidRDefault="00BD4FD6">
      <w:pPr>
        <w:pStyle w:val="WW-Default"/>
        <w:jc w:val="center"/>
        <w:rPr>
          <w:rFonts w:ascii="Zurich Blk BT" w:hAnsi="Zurich Blk BT" w:cs="Zurich BT"/>
          <w:sz w:val="20"/>
          <w:szCs w:val="20"/>
        </w:rPr>
      </w:pPr>
      <w:r w:rsidRPr="00D56B79">
        <w:rPr>
          <w:rFonts w:ascii="Zurich Blk BT" w:hAnsi="Zurich Blk BT" w:cs="Zurich BT"/>
          <w:sz w:val="20"/>
          <w:szCs w:val="20"/>
        </w:rPr>
        <w:t>(BANK GUARANTEE [BG] / STAND BY LETTER OF CREDIT [SBLC])</w:t>
      </w:r>
    </w:p>
    <w:p w14:paraId="555893C2" w14:textId="77777777" w:rsidR="00BD4FD6" w:rsidRPr="00E369B0" w:rsidRDefault="00BD4FD6">
      <w:pPr>
        <w:pStyle w:val="Bodytext0"/>
        <w:rPr>
          <w:rFonts w:ascii="Zurich BT" w:hAnsi="Zurich BT" w:cs="Zurich BT"/>
          <w:b/>
          <w:sz w:val="20"/>
          <w:szCs w:val="20"/>
          <w:shd w:val="clear" w:color="auto" w:fill="FFFF00"/>
        </w:rPr>
      </w:pPr>
    </w:p>
    <w:p w14:paraId="42296A18" w14:textId="77777777" w:rsidR="00BD4FD6" w:rsidRDefault="00BD4FD6" w:rsidP="008D629D">
      <w:pPr>
        <w:pStyle w:val="BodyTextIndent"/>
        <w:tabs>
          <w:tab w:val="left" w:pos="567"/>
        </w:tabs>
        <w:spacing w:after="0"/>
        <w:ind w:left="0"/>
        <w:jc w:val="both"/>
        <w:rPr>
          <w:rFonts w:ascii="Zurich Blk BT" w:hAnsi="Zurich Blk BT" w:cs="Zurich BT"/>
          <w:color w:val="000000"/>
          <w:sz w:val="20"/>
          <w:szCs w:val="20"/>
        </w:rPr>
      </w:pPr>
      <w:r w:rsidRPr="00C363AE">
        <w:rPr>
          <w:rFonts w:ascii="Zurich BT" w:hAnsi="Zurich BT" w:cs="Zurich BT"/>
          <w:sz w:val="20"/>
          <w:szCs w:val="20"/>
        </w:rPr>
        <w:t>1.</w:t>
      </w:r>
      <w:r w:rsidRPr="00D56B79">
        <w:rPr>
          <w:rFonts w:ascii="Zurich Blk BT" w:hAnsi="Zurich Blk BT" w:cs="Zurich BT"/>
          <w:color w:val="000000"/>
          <w:sz w:val="20"/>
          <w:szCs w:val="20"/>
        </w:rPr>
        <w:t xml:space="preserve"> </w:t>
      </w:r>
      <w:r w:rsidR="005A7B4F">
        <w:rPr>
          <w:rFonts w:ascii="Zurich Blk BT" w:hAnsi="Zurich Blk BT" w:cs="Zurich BT"/>
          <w:color w:val="000000"/>
          <w:sz w:val="20"/>
          <w:szCs w:val="20"/>
        </w:rPr>
        <w:tab/>
      </w:r>
      <w:r w:rsidRPr="00D56B79">
        <w:rPr>
          <w:rFonts w:ascii="Zurich Blk BT" w:hAnsi="Zurich Blk BT" w:cs="Zurich BT"/>
          <w:color w:val="000000"/>
          <w:sz w:val="20"/>
          <w:szCs w:val="20"/>
        </w:rPr>
        <w:t xml:space="preserve">BG / SBLC FACILITIES </w:t>
      </w:r>
    </w:p>
    <w:p w14:paraId="49D7F4C8" w14:textId="77777777" w:rsidR="00152D92" w:rsidRPr="00D56B79" w:rsidRDefault="00152D92" w:rsidP="008D629D">
      <w:pPr>
        <w:pStyle w:val="BodyTextIndent"/>
        <w:tabs>
          <w:tab w:val="left" w:pos="567"/>
        </w:tabs>
        <w:spacing w:after="0"/>
        <w:ind w:left="0"/>
        <w:jc w:val="both"/>
        <w:rPr>
          <w:rFonts w:ascii="Zurich Blk BT" w:hAnsi="Zurich Blk BT" w:cs="Zurich BT"/>
          <w:color w:val="000000"/>
          <w:sz w:val="20"/>
          <w:szCs w:val="20"/>
        </w:rPr>
      </w:pPr>
    </w:p>
    <w:p w14:paraId="59F13380" w14:textId="51D1E1AF" w:rsidR="00D255B6" w:rsidRDefault="00D255B6" w:rsidP="00D255B6">
      <w:pPr>
        <w:pStyle w:val="BodyTextIndent"/>
        <w:spacing w:after="0"/>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has, at the request of the Borrower, agreed to grant to the Borrower working capital facilities by way of issue of bank guarantees </w:t>
      </w:r>
      <w:r>
        <w:rPr>
          <w:rFonts w:ascii="Zurich BT" w:hAnsi="Zurich BT" w:cs="Zurich BT"/>
          <w:color w:val="000000"/>
          <w:sz w:val="20"/>
          <w:szCs w:val="20"/>
        </w:rPr>
        <w:t xml:space="preserve">/ counter guarantees </w:t>
      </w:r>
      <w:r w:rsidRPr="00E369B0">
        <w:rPr>
          <w:rFonts w:ascii="Zurich BT" w:hAnsi="Zurich BT" w:cs="Zurich BT"/>
          <w:color w:val="000000"/>
          <w:sz w:val="20"/>
          <w:szCs w:val="20"/>
        </w:rPr>
        <w:t>/ standby letter(s) of credit (</w:t>
      </w:r>
      <w:r w:rsidRPr="00885F8E">
        <w:rPr>
          <w:rFonts w:ascii="Zurich BT" w:hAnsi="Zurich BT"/>
          <w:sz w:val="20"/>
          <w:szCs w:val="20"/>
        </w:rPr>
        <w:t>“</w:t>
      </w:r>
      <w:r w:rsidRPr="00D56B79">
        <w:rPr>
          <w:rFonts w:ascii="Zurich Blk BT" w:hAnsi="Zurich Blk BT" w:cs="Zurich BT"/>
          <w:color w:val="000000"/>
          <w:sz w:val="20"/>
          <w:szCs w:val="20"/>
        </w:rPr>
        <w:t>BGs</w:t>
      </w:r>
      <w:r w:rsidRPr="00885F8E">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BGs and all renewals made thereto from time to time) in </w:t>
      </w:r>
      <w:proofErr w:type="spellStart"/>
      <w:r w:rsidRPr="00E369B0">
        <w:rPr>
          <w:rFonts w:ascii="Zurich BT" w:hAnsi="Zurich BT" w:cs="Zurich BT"/>
          <w:color w:val="000000"/>
          <w:sz w:val="20"/>
          <w:szCs w:val="20"/>
        </w:rPr>
        <w:t>favour</w:t>
      </w:r>
      <w:proofErr w:type="spellEnd"/>
      <w:r w:rsidRPr="00E369B0">
        <w:rPr>
          <w:rFonts w:ascii="Zurich BT" w:hAnsi="Zurich BT" w:cs="Zurich BT"/>
          <w:color w:val="000000"/>
          <w:sz w:val="20"/>
          <w:szCs w:val="20"/>
        </w:rPr>
        <w:t xml:space="preserve"> of entities / persons acceptable to the Bank guaranteeing / undertaking payment obligations in terms of various contracts / agreements entered into between the Borrower and the respective beneficiaries,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maximum extent of the amounts of respective Limits specified in the CAL (the </w:t>
      </w:r>
      <w:r w:rsidRPr="00885F8E">
        <w:rPr>
          <w:rFonts w:ascii="Zurich BT" w:hAnsi="Zurich BT"/>
          <w:sz w:val="20"/>
          <w:szCs w:val="20"/>
        </w:rPr>
        <w:t>“</w:t>
      </w:r>
      <w:r w:rsidRPr="00D56B79">
        <w:rPr>
          <w:rFonts w:ascii="Zurich Blk BT" w:hAnsi="Zurich Blk BT" w:cs="Zurich BT"/>
          <w:color w:val="000000"/>
          <w:sz w:val="20"/>
          <w:szCs w:val="20"/>
        </w:rPr>
        <w:t>BG Facilities</w:t>
      </w:r>
      <w:r w:rsidRPr="00885F8E">
        <w:rPr>
          <w:rFonts w:ascii="Zurich BT" w:hAnsi="Zurich BT"/>
          <w:sz w:val="20"/>
          <w:szCs w:val="20"/>
        </w:rPr>
        <w:t>”</w:t>
      </w:r>
      <w:r w:rsidRPr="00E369B0">
        <w:rPr>
          <w:rFonts w:ascii="Zurich BT" w:hAnsi="Zurich BT" w:cs="Zurich BT"/>
          <w:color w:val="000000"/>
          <w:sz w:val="20"/>
          <w:szCs w:val="20"/>
        </w:rPr>
        <w:t>). Provided, however, the total of amounts outstanding under the BG Facilities shall not at any point of time exceed the amount of the respective Limits.</w:t>
      </w:r>
      <w:r>
        <w:rPr>
          <w:rFonts w:ascii="Zurich BT" w:hAnsi="Zurich BT" w:cs="Zurich BT"/>
          <w:color w:val="000000"/>
          <w:sz w:val="20"/>
          <w:szCs w:val="20"/>
        </w:rPr>
        <w:t xml:space="preserve"> </w:t>
      </w:r>
    </w:p>
    <w:p w14:paraId="155198B5" w14:textId="77777777" w:rsidR="00D255B6" w:rsidRDefault="00D255B6" w:rsidP="00D255B6">
      <w:pPr>
        <w:pStyle w:val="BodyTextIndent"/>
        <w:spacing w:after="0"/>
        <w:ind w:left="567"/>
        <w:jc w:val="both"/>
        <w:rPr>
          <w:rFonts w:ascii="Zurich BT" w:hAnsi="Zurich BT" w:cs="Zurich BT"/>
          <w:color w:val="000000"/>
          <w:sz w:val="20"/>
          <w:szCs w:val="20"/>
        </w:rPr>
      </w:pPr>
    </w:p>
    <w:p w14:paraId="765C1E1C" w14:textId="77777777" w:rsidR="00D255B6" w:rsidRDefault="00D255B6" w:rsidP="00D255B6">
      <w:pPr>
        <w:pStyle w:val="BodyTextIndent"/>
        <w:spacing w:after="0"/>
        <w:ind w:left="567"/>
        <w:jc w:val="both"/>
        <w:rPr>
          <w:rFonts w:ascii="Zurich BT" w:hAnsi="Zurich BT" w:cs="Zurich BT"/>
          <w:color w:val="000000"/>
          <w:sz w:val="20"/>
          <w:szCs w:val="20"/>
        </w:rPr>
      </w:pPr>
      <w:r w:rsidRPr="00D579E2">
        <w:rPr>
          <w:rFonts w:ascii="Zurich BT" w:hAnsi="Zurich BT" w:cs="Zurich BT"/>
          <w:color w:val="000000"/>
          <w:sz w:val="20"/>
          <w:szCs w:val="20"/>
        </w:rPr>
        <w:t xml:space="preserve">The Bank shall block Limits for the BG, under the BG Facilities, for </w:t>
      </w:r>
      <w:r>
        <w:rPr>
          <w:rFonts w:ascii="Zurich BT" w:hAnsi="Zurich BT" w:cs="Zurich BT"/>
          <w:color w:val="000000"/>
          <w:sz w:val="20"/>
          <w:szCs w:val="20"/>
        </w:rPr>
        <w:t>(</w:t>
      </w:r>
      <w:proofErr w:type="spellStart"/>
      <w:r>
        <w:rPr>
          <w:rFonts w:ascii="Zurich BT" w:hAnsi="Zurich BT" w:cs="Zurich BT"/>
          <w:color w:val="000000"/>
          <w:sz w:val="20"/>
          <w:szCs w:val="20"/>
        </w:rPr>
        <w:t>i</w:t>
      </w:r>
      <w:proofErr w:type="spellEnd"/>
      <w:r>
        <w:rPr>
          <w:rFonts w:ascii="Zurich BT" w:hAnsi="Zurich BT" w:cs="Zurich BT"/>
          <w:color w:val="000000"/>
          <w:sz w:val="20"/>
          <w:szCs w:val="20"/>
        </w:rPr>
        <w:t xml:space="preserve">) </w:t>
      </w:r>
      <w:r w:rsidRPr="00D579E2">
        <w:rPr>
          <w:rFonts w:ascii="Zurich BT" w:hAnsi="Zurich BT" w:cs="Zurich BT"/>
          <w:color w:val="000000"/>
          <w:sz w:val="20"/>
          <w:szCs w:val="20"/>
        </w:rPr>
        <w:t xml:space="preserve">a period of 1 (one) year from the date of expiry of such BG or </w:t>
      </w:r>
      <w:r>
        <w:rPr>
          <w:rFonts w:ascii="Zurich BT" w:hAnsi="Zurich BT" w:cs="Zurich BT"/>
          <w:color w:val="000000"/>
          <w:sz w:val="20"/>
          <w:szCs w:val="20"/>
        </w:rPr>
        <w:t xml:space="preserve">(ii) </w:t>
      </w:r>
      <w:r w:rsidRPr="00D579E2">
        <w:rPr>
          <w:rFonts w:ascii="Zurich BT" w:hAnsi="Zurich BT" w:cs="Zurich BT"/>
          <w:color w:val="000000"/>
          <w:sz w:val="20"/>
          <w:szCs w:val="20"/>
        </w:rPr>
        <w:t xml:space="preserve">the claim period specified in such BG, whichever is </w:t>
      </w:r>
      <w:r>
        <w:rPr>
          <w:rFonts w:ascii="Zurich BT" w:hAnsi="Zurich BT" w:cs="Zurich BT"/>
          <w:color w:val="000000"/>
          <w:sz w:val="20"/>
          <w:szCs w:val="20"/>
        </w:rPr>
        <w:t xml:space="preserve">later. However, where </w:t>
      </w:r>
      <w:r w:rsidRPr="00D579E2">
        <w:rPr>
          <w:rFonts w:ascii="Zurich BT" w:hAnsi="Zurich BT" w:cs="Zurich BT"/>
          <w:color w:val="000000"/>
          <w:sz w:val="20"/>
          <w:szCs w:val="20"/>
        </w:rPr>
        <w:t>the original BG or a valid discharge letter i</w:t>
      </w:r>
      <w:r>
        <w:rPr>
          <w:rFonts w:ascii="Zurich BT" w:hAnsi="Zurich BT" w:cs="Zurich BT"/>
          <w:color w:val="000000"/>
          <w:sz w:val="20"/>
          <w:szCs w:val="20"/>
        </w:rPr>
        <w:t>s received from the beneficiary,</w:t>
      </w:r>
      <w:r w:rsidRPr="00D579E2">
        <w:rPr>
          <w:rFonts w:ascii="Zurich BT" w:hAnsi="Zurich BT" w:cs="Zurich BT"/>
          <w:color w:val="000000"/>
          <w:sz w:val="20"/>
          <w:szCs w:val="20"/>
        </w:rPr>
        <w:t xml:space="preserve"> the blocked Limits shall </w:t>
      </w:r>
      <w:r>
        <w:rPr>
          <w:rFonts w:ascii="Zurich BT" w:hAnsi="Zurich BT" w:cs="Zurich BT"/>
          <w:color w:val="000000"/>
          <w:sz w:val="20"/>
          <w:szCs w:val="20"/>
        </w:rPr>
        <w:t xml:space="preserve">stand </w:t>
      </w:r>
      <w:r w:rsidRPr="00D579E2">
        <w:rPr>
          <w:rFonts w:ascii="Zurich BT" w:hAnsi="Zurich BT" w:cs="Zurich BT"/>
          <w:color w:val="000000"/>
          <w:sz w:val="20"/>
          <w:szCs w:val="20"/>
        </w:rPr>
        <w:t>released.</w:t>
      </w:r>
    </w:p>
    <w:p w14:paraId="46FC0784" w14:textId="77777777" w:rsidR="00D255B6" w:rsidRDefault="00D255B6" w:rsidP="008A28F6">
      <w:pPr>
        <w:pStyle w:val="BodyTextIndent"/>
        <w:spacing w:after="0"/>
        <w:ind w:left="0"/>
        <w:jc w:val="both"/>
        <w:rPr>
          <w:rFonts w:ascii="Zurich BT" w:hAnsi="Zurich BT" w:cs="Zurich BT"/>
          <w:color w:val="000000"/>
          <w:sz w:val="20"/>
          <w:szCs w:val="20"/>
        </w:rPr>
      </w:pPr>
    </w:p>
    <w:p w14:paraId="4DB929CB" w14:textId="77777777" w:rsidR="00D255B6" w:rsidRPr="008A28F6" w:rsidRDefault="00D255B6" w:rsidP="00D255B6">
      <w:pPr>
        <w:pStyle w:val="BodyTextIndent"/>
        <w:spacing w:after="0"/>
        <w:ind w:left="567"/>
        <w:jc w:val="both"/>
        <w:rPr>
          <w:rFonts w:ascii="Zurich BT" w:hAnsi="Zurich BT"/>
          <w:color w:val="000000"/>
          <w:sz w:val="20"/>
        </w:rPr>
      </w:pPr>
    </w:p>
    <w:p w14:paraId="53853E97" w14:textId="77777777" w:rsidR="00D255B6" w:rsidRDefault="00D255B6" w:rsidP="00D255B6">
      <w:pPr>
        <w:tabs>
          <w:tab w:val="left" w:pos="567"/>
        </w:tabs>
        <w:rPr>
          <w:rFonts w:ascii="Zurich Blk BT" w:hAnsi="Zurich Blk BT" w:cs="Zurich BT"/>
          <w:color w:val="000000"/>
          <w:sz w:val="20"/>
          <w:szCs w:val="20"/>
        </w:rPr>
      </w:pPr>
      <w:r w:rsidRPr="00C363AE">
        <w:rPr>
          <w:rFonts w:ascii="Zurich BT" w:hAnsi="Zurich BT" w:cs="Zurich BT"/>
          <w:sz w:val="20"/>
          <w:szCs w:val="20"/>
        </w:rPr>
        <w:t>2.</w:t>
      </w:r>
      <w:r>
        <w:rPr>
          <w:rFonts w:ascii="Zurich Blk BT" w:hAnsi="Zurich Blk BT" w:cs="Zurich BT"/>
          <w:color w:val="000000"/>
          <w:sz w:val="20"/>
          <w:szCs w:val="20"/>
        </w:rPr>
        <w:tab/>
      </w:r>
      <w:r w:rsidRPr="00D56B79">
        <w:rPr>
          <w:rFonts w:ascii="Zurich Blk BT" w:hAnsi="Zurich Blk BT" w:cs="Zurich BT"/>
          <w:color w:val="000000"/>
          <w:sz w:val="20"/>
          <w:szCs w:val="20"/>
        </w:rPr>
        <w:t>PAYMENT AND INTEREST</w:t>
      </w:r>
    </w:p>
    <w:p w14:paraId="39BF0BA2" w14:textId="77777777" w:rsidR="00D255B6" w:rsidRPr="00D56B79" w:rsidRDefault="00D255B6" w:rsidP="00D255B6">
      <w:pPr>
        <w:tabs>
          <w:tab w:val="left" w:pos="426"/>
        </w:tabs>
        <w:rPr>
          <w:rFonts w:ascii="Zurich Blk BT" w:hAnsi="Zurich Blk BT" w:cs="Zurich BT"/>
          <w:color w:val="000000"/>
          <w:sz w:val="20"/>
          <w:szCs w:val="20"/>
        </w:rPr>
      </w:pPr>
      <w:r w:rsidRPr="00D56B79">
        <w:rPr>
          <w:rFonts w:ascii="Zurich Blk BT" w:hAnsi="Zurich Blk BT" w:cs="Zurich BT"/>
          <w:color w:val="000000"/>
          <w:sz w:val="20"/>
          <w:szCs w:val="20"/>
        </w:rPr>
        <w:t xml:space="preserve"> </w:t>
      </w:r>
    </w:p>
    <w:p w14:paraId="712E2B74" w14:textId="7BCBCACA" w:rsidR="00D255B6" w:rsidRPr="007D4637" w:rsidRDefault="00D255B6" w:rsidP="00D255B6">
      <w:pPr>
        <w:ind w:left="1134" w:hanging="567"/>
        <w:jc w:val="both"/>
        <w:rPr>
          <w:rFonts w:ascii="Zurich BT" w:hAnsi="Zurich BT" w:cs="Zurich BT"/>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w:t>
      </w:r>
      <w:r>
        <w:rPr>
          <w:rFonts w:ascii="Zurich BT" w:hAnsi="Zurich BT" w:cs="Zurich BT"/>
          <w:color w:val="000000"/>
          <w:sz w:val="20"/>
          <w:szCs w:val="20"/>
        </w:rPr>
        <w:tab/>
      </w:r>
      <w:r w:rsidRPr="00E369B0">
        <w:rPr>
          <w:rFonts w:ascii="Zurich BT" w:hAnsi="Zurich BT" w:cs="Zurich BT"/>
          <w:color w:val="000000"/>
          <w:sz w:val="20"/>
          <w:szCs w:val="20"/>
        </w:rPr>
        <w:t>If</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the Bank is called upon to pay, or pays, all or any of the monies under or in respect of the BGs, the Borrower shall, without questioning the reasonableness or validity or otherwise of any payment made or required to be made by the Bank under the BGs, forthwith pay to the Bank, all amounts payable or as the case may be, paid by the Bank, including without limitation, all costs, charges and expenses whatsoever payable or paid, suffered or incurred by the Bank in respect of or in relation to or arising out of the obligations undertaken under the BGs (collectively, the </w:t>
      </w:r>
      <w:r w:rsidRPr="00885F8E">
        <w:rPr>
          <w:rFonts w:ascii="Zurich BT" w:hAnsi="Zurich BT"/>
          <w:sz w:val="20"/>
          <w:szCs w:val="20"/>
        </w:rPr>
        <w:t>“</w:t>
      </w:r>
      <w:r w:rsidRPr="00D56B79">
        <w:rPr>
          <w:rFonts w:ascii="Zurich Blk BT" w:hAnsi="Zurich Blk BT" w:cs="Zurich BT"/>
          <w:color w:val="000000"/>
          <w:sz w:val="20"/>
          <w:szCs w:val="20"/>
        </w:rPr>
        <w:t>Defaulted Amounts - BGs</w:t>
      </w:r>
      <w:r w:rsidRPr="00885F8E">
        <w:rPr>
          <w:rFonts w:ascii="Zurich BT" w:hAnsi="Zurich BT"/>
          <w:sz w:val="20"/>
          <w:szCs w:val="20"/>
        </w:rPr>
        <w:t>"</w:t>
      </w:r>
      <w:r w:rsidRPr="00E369B0">
        <w:rPr>
          <w:rFonts w:ascii="Zurich BT" w:hAnsi="Zurich BT" w:cs="Zurich BT"/>
          <w:color w:val="000000"/>
          <w:sz w:val="20"/>
          <w:szCs w:val="20"/>
        </w:rPr>
        <w:t>) and</w:t>
      </w:r>
      <w:r>
        <w:rPr>
          <w:rFonts w:ascii="Zurich BT" w:hAnsi="Zurich BT" w:cs="Zurich BT"/>
          <w:color w:val="000000"/>
          <w:sz w:val="20"/>
          <w:szCs w:val="20"/>
        </w:rPr>
        <w:t xml:space="preserve"> </w:t>
      </w:r>
      <w:r w:rsidRPr="00E369B0">
        <w:rPr>
          <w:rFonts w:ascii="Zurich BT" w:hAnsi="Zurich BT" w:cs="Zurich BT"/>
          <w:color w:val="000000"/>
          <w:sz w:val="20"/>
          <w:szCs w:val="20"/>
        </w:rPr>
        <w:t xml:space="preserve">until such payment by the Borrower, the same shall unless otherwise agreed to by the Bank, be deemed to be on demand loans to the Borrower carrying interest at the rate specified in </w:t>
      </w:r>
      <w:r>
        <w:rPr>
          <w:rFonts w:ascii="Zurich BT" w:hAnsi="Zurich BT" w:cs="Zurich BT"/>
          <w:color w:val="000000"/>
          <w:sz w:val="20"/>
          <w:szCs w:val="20"/>
        </w:rPr>
        <w:t>Schedule II of the Facility Agreement</w:t>
      </w:r>
      <w:r w:rsidRPr="00E369B0">
        <w:rPr>
          <w:rFonts w:ascii="Zurich BT" w:hAnsi="Zurich BT" w:cs="Zurich BT"/>
          <w:color w:val="000000"/>
          <w:sz w:val="20"/>
          <w:szCs w:val="20"/>
        </w:rPr>
        <w:t xml:space="preserve">. </w:t>
      </w:r>
      <w:r w:rsidRPr="00E369B0">
        <w:rPr>
          <w:rFonts w:ascii="Zurich BT" w:hAnsi="Zurich BT" w:cs="Zurich BT"/>
          <w:sz w:val="20"/>
          <w:szCs w:val="20"/>
        </w:rPr>
        <w:t xml:space="preserve">The Bank shall be entitled, at its </w:t>
      </w:r>
      <w:r w:rsidRPr="008E6488">
        <w:rPr>
          <w:rFonts w:ascii="Zurich BT" w:hAnsi="Zurich BT" w:cs="Zurich BT"/>
          <w:sz w:val="20"/>
          <w:szCs w:val="20"/>
        </w:rPr>
        <w:t xml:space="preserve">sole discretion, without any further consent from the Borrower, to debit the Account or liquidate any </w:t>
      </w:r>
      <w:r w:rsidRPr="002425A5">
        <w:rPr>
          <w:rFonts w:ascii="Zurich BT" w:hAnsi="Zurich BT" w:cs="Zurich BT"/>
          <w:sz w:val="20"/>
          <w:szCs w:val="20"/>
        </w:rPr>
        <w:t xml:space="preserve">security </w:t>
      </w:r>
      <w:r w:rsidRPr="008E6488">
        <w:rPr>
          <w:rFonts w:ascii="Zurich BT" w:hAnsi="Zurich BT" w:cs="Zurich BT"/>
          <w:sz w:val="20"/>
          <w:szCs w:val="20"/>
        </w:rPr>
        <w:t>held by the Ban</w:t>
      </w:r>
      <w:r w:rsidRPr="002425A5">
        <w:rPr>
          <w:rFonts w:ascii="Zurich BT" w:hAnsi="Zurich BT" w:cs="Zurich BT"/>
          <w:sz w:val="20"/>
          <w:szCs w:val="20"/>
        </w:rPr>
        <w:t>k,</w:t>
      </w:r>
      <w:r>
        <w:rPr>
          <w:rFonts w:ascii="Zurich BT" w:hAnsi="Zurich BT" w:cs="Zurich BT"/>
          <w:sz w:val="20"/>
          <w:szCs w:val="20"/>
        </w:rPr>
        <w:t xml:space="preserve"> </w:t>
      </w:r>
      <w:r w:rsidRPr="00E369B0">
        <w:rPr>
          <w:rFonts w:ascii="Zurich BT" w:hAnsi="Zurich BT" w:cs="Zurich BT"/>
          <w:sz w:val="20"/>
          <w:szCs w:val="20"/>
        </w:rPr>
        <w:t xml:space="preserve">with the amount of any payments the Bank is required to make / makes under or in respect of the BGs, as aforesaid. </w:t>
      </w:r>
      <w:r w:rsidRPr="002A2CA8">
        <w:rPr>
          <w:rFonts w:ascii="Zurich BT" w:hAnsi="Zurich BT" w:cs="Zurich BT"/>
          <w:sz w:val="20"/>
          <w:szCs w:val="20"/>
        </w:rPr>
        <w:t>For avoidance of doubt, in the event o</w:t>
      </w:r>
      <w:r>
        <w:rPr>
          <w:rFonts w:ascii="Zurich BT" w:hAnsi="Zurich BT" w:cs="Zurich BT"/>
          <w:sz w:val="20"/>
          <w:szCs w:val="20"/>
        </w:rPr>
        <w:t>f invocation of the BGs by the b</w:t>
      </w:r>
      <w:r w:rsidRPr="002A2CA8">
        <w:rPr>
          <w:rFonts w:ascii="Zurich BT" w:hAnsi="Zurich BT" w:cs="Zurich BT"/>
          <w:sz w:val="20"/>
          <w:szCs w:val="20"/>
        </w:rPr>
        <w:t>eneficiaries before and/ or after the expiry date of the BGs, irrespective of the claim period mentioned in the BGs where such claim period may be beyond the expiry date of the BGs, the Borrower specifically authorizes the</w:t>
      </w:r>
      <w:r>
        <w:rPr>
          <w:rFonts w:ascii="Zurich BT" w:hAnsi="Zurich BT" w:cs="Zurich BT"/>
          <w:sz w:val="20"/>
          <w:szCs w:val="20"/>
        </w:rPr>
        <w:t xml:space="preserve"> Bank to pay to the respective beneficiaries until the b</w:t>
      </w:r>
      <w:r w:rsidRPr="002A2CA8">
        <w:rPr>
          <w:rFonts w:ascii="Zurich BT" w:hAnsi="Zurich BT" w:cs="Zurich BT"/>
          <w:sz w:val="20"/>
          <w:szCs w:val="20"/>
        </w:rPr>
        <w:t xml:space="preserve">eneficiary discharges the Bank under the respective BGs </w:t>
      </w:r>
      <w:r>
        <w:rPr>
          <w:rFonts w:ascii="Zurich BT" w:hAnsi="Zurich BT" w:cs="Zurich BT"/>
          <w:sz w:val="20"/>
          <w:szCs w:val="20"/>
        </w:rPr>
        <w:t xml:space="preserve">by </w:t>
      </w:r>
      <w:r w:rsidRPr="002A2CA8">
        <w:rPr>
          <w:rFonts w:ascii="Zurich BT" w:hAnsi="Zurich BT" w:cs="Zurich BT"/>
          <w:sz w:val="20"/>
          <w:szCs w:val="20"/>
        </w:rPr>
        <w:t>deliver</w:t>
      </w:r>
      <w:r>
        <w:rPr>
          <w:rFonts w:ascii="Zurich BT" w:hAnsi="Zurich BT" w:cs="Zurich BT"/>
          <w:sz w:val="20"/>
          <w:szCs w:val="20"/>
        </w:rPr>
        <w:t>y of the</w:t>
      </w:r>
      <w:r w:rsidRPr="002A2CA8">
        <w:rPr>
          <w:rFonts w:ascii="Zurich BT" w:hAnsi="Zurich BT" w:cs="Zurich BT"/>
          <w:sz w:val="20"/>
          <w:szCs w:val="20"/>
        </w:rPr>
        <w:t xml:space="preserve"> original BG or discharge letter to the Bank in this regard. The Borrower undertakes to repay the said amounts paid by the Bank, along with interest as applicable, in the event o</w:t>
      </w:r>
      <w:r>
        <w:rPr>
          <w:rFonts w:ascii="Zurich BT" w:hAnsi="Zurich BT" w:cs="Zurich BT"/>
          <w:sz w:val="20"/>
          <w:szCs w:val="20"/>
        </w:rPr>
        <w:t>f invocation of the BGs by the b</w:t>
      </w:r>
      <w:r w:rsidRPr="002A2CA8">
        <w:rPr>
          <w:rFonts w:ascii="Zurich BT" w:hAnsi="Zurich BT" w:cs="Zurich BT"/>
          <w:sz w:val="20"/>
          <w:szCs w:val="20"/>
        </w:rPr>
        <w:t xml:space="preserve">eneficiary before and/or after the expiry date of the BGs, irrespective of the claim period mentioned in the BGs and further undertakes </w:t>
      </w:r>
      <w:r>
        <w:rPr>
          <w:rFonts w:ascii="Zurich BT" w:hAnsi="Zurich BT" w:cs="Zurich BT"/>
          <w:sz w:val="20"/>
          <w:szCs w:val="20"/>
        </w:rPr>
        <w:t>to deliver or cause the b</w:t>
      </w:r>
      <w:r w:rsidRPr="002A2CA8">
        <w:rPr>
          <w:rFonts w:ascii="Zurich BT" w:hAnsi="Zurich BT" w:cs="Zurich BT"/>
          <w:sz w:val="20"/>
          <w:szCs w:val="20"/>
        </w:rPr>
        <w:t xml:space="preserve">eneficiary to deliver the original BG or the </w:t>
      </w:r>
      <w:r>
        <w:rPr>
          <w:rFonts w:ascii="Zurich BT" w:hAnsi="Zurich BT" w:cs="Zurich BT"/>
          <w:sz w:val="20"/>
          <w:szCs w:val="20"/>
        </w:rPr>
        <w:t>discharge letter issued by the b</w:t>
      </w:r>
      <w:r w:rsidRPr="002A2CA8">
        <w:rPr>
          <w:rFonts w:ascii="Zurich BT" w:hAnsi="Zurich BT" w:cs="Zurich BT"/>
          <w:sz w:val="20"/>
          <w:szCs w:val="20"/>
        </w:rPr>
        <w:t>eneficiary to the Bank.</w:t>
      </w:r>
    </w:p>
    <w:p w14:paraId="1345E6AC" w14:textId="77777777" w:rsidR="00D255B6" w:rsidRPr="00C363AE" w:rsidRDefault="00D255B6" w:rsidP="00D255B6">
      <w:pPr>
        <w:pStyle w:val="WW-Default"/>
        <w:ind w:left="1134" w:hanging="567"/>
      </w:pPr>
    </w:p>
    <w:p w14:paraId="7BAF0CC1" w14:textId="77777777" w:rsidR="00D255B6" w:rsidRDefault="00D255B6" w:rsidP="00D255B6">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(ii) </w:t>
      </w:r>
      <w:r>
        <w:rPr>
          <w:rFonts w:ascii="Zurich BT" w:hAnsi="Zurich BT" w:cs="Zurich BT"/>
          <w:color w:val="000000"/>
          <w:sz w:val="20"/>
          <w:szCs w:val="20"/>
        </w:rPr>
        <w:tab/>
      </w:r>
      <w:r w:rsidRPr="00E369B0">
        <w:rPr>
          <w:rFonts w:ascii="Zurich BT" w:hAnsi="Zurich BT" w:cs="Zurich BT"/>
          <w:color w:val="000000"/>
          <w:sz w:val="20"/>
          <w:szCs w:val="20"/>
        </w:rPr>
        <w:t>All payments made by the Bank in foreign currencies may be, at the option of the Bank, converted into rupees with reference to the actual cost to the Bank (including all commission or other bank charges and out-of-pocket expenses) in remitting the foreign currencies</w:t>
      </w:r>
      <w:r w:rsidRPr="00E369B0">
        <w:rPr>
          <w:rFonts w:ascii="Zurich BT" w:hAnsi="Zurich BT" w:cs="Zurich BT"/>
          <w:sz w:val="20"/>
          <w:szCs w:val="20"/>
        </w:rPr>
        <w:t>.</w:t>
      </w:r>
    </w:p>
    <w:p w14:paraId="058931C4" w14:textId="77777777" w:rsidR="00D255B6" w:rsidRPr="00E369B0" w:rsidRDefault="00D255B6" w:rsidP="00D255B6">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b/>
          <w:sz w:val="20"/>
          <w:szCs w:val="20"/>
        </w:rPr>
      </w:pPr>
    </w:p>
    <w:p w14:paraId="7B46E42C" w14:textId="77777777" w:rsidR="00D255B6" w:rsidRDefault="00D255B6" w:rsidP="00D255B6">
      <w:pPr>
        <w:pStyle w:val="Bodytext0"/>
        <w:tabs>
          <w:tab w:val="left" w:pos="567"/>
        </w:tabs>
        <w:rPr>
          <w:rFonts w:ascii="Zurich Blk BT" w:hAnsi="Zurich Blk BT" w:cs="Zurich BT"/>
          <w:color w:val="000000"/>
          <w:sz w:val="20"/>
          <w:szCs w:val="20"/>
        </w:rPr>
      </w:pPr>
      <w:r w:rsidRPr="00C363AE">
        <w:rPr>
          <w:rFonts w:ascii="Zurich BT" w:hAnsi="Zurich BT" w:cs="Zurich BT"/>
          <w:sz w:val="20"/>
          <w:szCs w:val="20"/>
        </w:rPr>
        <w:t>3.</w:t>
      </w:r>
      <w:r w:rsidRPr="00D56B79">
        <w:rPr>
          <w:rFonts w:ascii="Zurich Blk BT" w:hAnsi="Zurich Blk BT" w:cs="Zurich BT"/>
          <w:color w:val="000000"/>
          <w:sz w:val="20"/>
          <w:szCs w:val="20"/>
        </w:rPr>
        <w:t xml:space="preserve"> </w:t>
      </w:r>
      <w:r>
        <w:rPr>
          <w:rFonts w:ascii="Zurich Blk BT" w:hAnsi="Zurich Blk BT" w:cs="Zurich BT"/>
          <w:color w:val="000000"/>
          <w:sz w:val="20"/>
          <w:szCs w:val="20"/>
        </w:rPr>
        <w:tab/>
      </w:r>
      <w:r w:rsidRPr="00D56B79">
        <w:rPr>
          <w:rFonts w:ascii="Zurich Blk BT" w:hAnsi="Zurich Blk BT" w:cs="Zurich BT"/>
          <w:color w:val="000000"/>
          <w:sz w:val="20"/>
          <w:szCs w:val="20"/>
        </w:rPr>
        <w:t xml:space="preserve">ADDITIONAL PROVISIONS </w:t>
      </w:r>
    </w:p>
    <w:p w14:paraId="69AC601F" w14:textId="77777777" w:rsidR="00D255B6" w:rsidRDefault="00D255B6" w:rsidP="00D255B6">
      <w:pPr>
        <w:pStyle w:val="Bodytext0"/>
        <w:ind w:firstLine="567"/>
        <w:jc w:val="both"/>
        <w:rPr>
          <w:rFonts w:ascii="Zurich BT" w:hAnsi="Zurich BT" w:cs="Zurich BT"/>
          <w:sz w:val="20"/>
          <w:szCs w:val="20"/>
        </w:rPr>
      </w:pPr>
    </w:p>
    <w:p w14:paraId="14F07415" w14:textId="77777777" w:rsidR="00D255B6" w:rsidRDefault="00D255B6" w:rsidP="00D255B6">
      <w:pPr>
        <w:pStyle w:val="Bodytext0"/>
        <w:ind w:firstLine="567"/>
        <w:jc w:val="both"/>
        <w:rPr>
          <w:rFonts w:ascii="Zurich BT" w:hAnsi="Zurich BT" w:cs="Zurich BT"/>
          <w:sz w:val="20"/>
          <w:szCs w:val="20"/>
        </w:rPr>
      </w:pPr>
      <w:r w:rsidRPr="00E369B0">
        <w:rPr>
          <w:rFonts w:ascii="Zurich BT" w:hAnsi="Zurich BT" w:cs="Zurich BT"/>
          <w:sz w:val="20"/>
          <w:szCs w:val="20"/>
        </w:rPr>
        <w:t>The Borrower further agrees, confirms and undertakes as follows:</w:t>
      </w:r>
    </w:p>
    <w:p w14:paraId="67A215E7" w14:textId="77777777" w:rsidR="00D255B6" w:rsidRPr="00C363AE" w:rsidRDefault="00D255B6" w:rsidP="00D255B6">
      <w:pPr>
        <w:pStyle w:val="WW-Default"/>
      </w:pPr>
    </w:p>
    <w:p w14:paraId="6F3ED5CE" w14:textId="44007E55" w:rsidR="00156437"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the Bank may</w:t>
      </w:r>
      <w:r>
        <w:rPr>
          <w:rFonts w:ascii="Zurich BT" w:hAnsi="Zurich BT" w:cs="Zurich BT"/>
          <w:sz w:val="20"/>
          <w:szCs w:val="20"/>
        </w:rPr>
        <w:t>,</w:t>
      </w:r>
      <w:r w:rsidRPr="00E369B0">
        <w:rPr>
          <w:rFonts w:ascii="Zurich BT" w:hAnsi="Zurich BT" w:cs="Zurich BT"/>
          <w:sz w:val="20"/>
          <w:szCs w:val="20"/>
        </w:rPr>
        <w:t xml:space="preserve"> in its sole and absolute discretion and without reference to the Borrower and without the</w:t>
      </w:r>
      <w:r>
        <w:rPr>
          <w:rFonts w:ascii="Zurich BT" w:hAnsi="Zurich BT" w:cs="Zurich BT"/>
          <w:sz w:val="20"/>
          <w:szCs w:val="20"/>
        </w:rPr>
        <w:t xml:space="preserve"> </w:t>
      </w:r>
      <w:r w:rsidRPr="00E369B0">
        <w:rPr>
          <w:rFonts w:ascii="Zurich BT" w:hAnsi="Zurich BT" w:cs="Zurich BT"/>
          <w:sz w:val="20"/>
          <w:szCs w:val="20"/>
        </w:rPr>
        <w:t xml:space="preserve">Bank being required to ascertain any breach of the agreements/ contracts </w:t>
      </w:r>
      <w:r w:rsidRPr="008C53D8">
        <w:rPr>
          <w:rFonts w:ascii="Zurich BT" w:hAnsi="Zurich BT" w:cs="Zurich BT"/>
          <w:sz w:val="20"/>
          <w:szCs w:val="20"/>
        </w:rPr>
        <w:t xml:space="preserve">underlying the BGs </w:t>
      </w:r>
      <w:r w:rsidRPr="00977F34">
        <w:rPr>
          <w:rFonts w:ascii="Zurich BT" w:hAnsi="Zurich BT" w:cs="Zurich BT"/>
          <w:sz w:val="20"/>
          <w:szCs w:val="20"/>
        </w:rPr>
        <w:t>or the validity or legality o</w:t>
      </w:r>
      <w:r>
        <w:rPr>
          <w:rFonts w:ascii="Zurich BT" w:hAnsi="Zurich BT" w:cs="Zurich BT"/>
          <w:sz w:val="20"/>
          <w:szCs w:val="20"/>
        </w:rPr>
        <w:t xml:space="preserve">r </w:t>
      </w:r>
      <w:r w:rsidRPr="00977F34">
        <w:rPr>
          <w:rFonts w:ascii="Zurich BT" w:hAnsi="Zurich BT" w:cs="Zurich BT"/>
          <w:sz w:val="20"/>
          <w:szCs w:val="20"/>
        </w:rPr>
        <w:t>propriet</w:t>
      </w:r>
      <w:r>
        <w:rPr>
          <w:rFonts w:ascii="Zurich BT" w:hAnsi="Zurich BT" w:cs="Zurich BT"/>
          <w:sz w:val="20"/>
          <w:szCs w:val="20"/>
        </w:rPr>
        <w:t xml:space="preserve">y </w:t>
      </w:r>
      <w:r w:rsidRPr="00161724">
        <w:rPr>
          <w:rFonts w:ascii="Zurich BT" w:hAnsi="Zurich BT" w:cs="Zurich BT"/>
          <w:sz w:val="20"/>
          <w:szCs w:val="20"/>
        </w:rPr>
        <w:t xml:space="preserve">thereof </w:t>
      </w:r>
      <w:r w:rsidRPr="00161724">
        <w:rPr>
          <w:rFonts w:ascii="Zurich BT" w:hAnsi="Zurich BT"/>
          <w:sz w:val="20"/>
        </w:rPr>
        <w:t xml:space="preserve">or </w:t>
      </w:r>
      <w:r w:rsidRPr="00161724">
        <w:rPr>
          <w:rFonts w:ascii="Zurich BT" w:hAnsi="Zurich BT" w:cs="Zurich BT"/>
          <w:sz w:val="20"/>
          <w:szCs w:val="20"/>
        </w:rPr>
        <w:t>otherwise</w:t>
      </w:r>
      <w:r>
        <w:rPr>
          <w:rFonts w:ascii="Zurich BT" w:hAnsi="Zurich BT" w:cs="Zurich BT"/>
          <w:sz w:val="20"/>
          <w:szCs w:val="20"/>
        </w:rPr>
        <w:t xml:space="preserve"> </w:t>
      </w:r>
      <w:r w:rsidRPr="008C53D8">
        <w:rPr>
          <w:rFonts w:ascii="Zurich BT" w:hAnsi="Zurich BT" w:cs="Zurich BT"/>
          <w:sz w:val="20"/>
          <w:szCs w:val="20"/>
        </w:rPr>
        <w:t xml:space="preserve">and notwithstanding any directions to the contrary given by the Borrower or any other person on the ground of a dispute as to the liability of the Borrower / the Bank or otherwise, </w:t>
      </w:r>
      <w:r w:rsidRPr="00977F34">
        <w:rPr>
          <w:rFonts w:ascii="Zurich BT" w:hAnsi="Zurich BT" w:cs="Zurich BT"/>
          <w:sz w:val="20"/>
          <w:szCs w:val="20"/>
        </w:rPr>
        <w:t>pay</w:t>
      </w:r>
      <w:r>
        <w:rPr>
          <w:rFonts w:ascii="Zurich BT" w:hAnsi="Zurich BT" w:cs="Zurich BT"/>
          <w:sz w:val="20"/>
          <w:szCs w:val="20"/>
        </w:rPr>
        <w:t xml:space="preserve"> or</w:t>
      </w:r>
      <w:r w:rsidRPr="008C53D8">
        <w:rPr>
          <w:rFonts w:ascii="Zurich BT" w:hAnsi="Zurich BT" w:cs="Zurich BT"/>
          <w:sz w:val="20"/>
          <w:szCs w:val="20"/>
        </w:rPr>
        <w:t xml:space="preserve"> admit</w:t>
      </w:r>
      <w:r w:rsidRPr="00E369B0">
        <w:rPr>
          <w:rFonts w:ascii="Zurich BT" w:hAnsi="Zurich BT" w:cs="Zurich BT"/>
          <w:sz w:val="20"/>
          <w:szCs w:val="20"/>
        </w:rPr>
        <w:t xml:space="preserve"> or compromise or submit to arbitration or dispute or resist any claim or demand made against the Bank under or in respect of such BGs. Notwithstanding the aforesaid, the Borrower shall, in accordance with the Facility Agreement, continue to be liable to indemnify the Bank, in respect of any action or payment which the Bank may take or make</w:t>
      </w:r>
      <w:r>
        <w:rPr>
          <w:rFonts w:ascii="Zurich BT" w:hAnsi="Zurich BT" w:cs="Zurich BT"/>
          <w:sz w:val="20"/>
          <w:szCs w:val="20"/>
        </w:rPr>
        <w:t>.</w:t>
      </w:r>
    </w:p>
    <w:p w14:paraId="3F111FE2" w14:textId="7777777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 </w:t>
      </w:r>
      <w:r>
        <w:rPr>
          <w:rFonts w:ascii="Zurich BT" w:hAnsi="Zurich BT" w:cs="Zurich BT"/>
          <w:sz w:val="20"/>
          <w:szCs w:val="20"/>
        </w:rPr>
        <w:tab/>
        <w:t xml:space="preserve">The </w:t>
      </w:r>
      <w:r w:rsidRPr="00E369B0">
        <w:rPr>
          <w:rFonts w:ascii="Zurich BT" w:hAnsi="Zurich BT" w:cs="Zurich BT"/>
          <w:sz w:val="20"/>
          <w:szCs w:val="20"/>
        </w:rPr>
        <w:t xml:space="preserve">Borrower shall (unless otherwise agreed to by the Bank): </w:t>
      </w:r>
    </w:p>
    <w:p w14:paraId="0F00F83F" w14:textId="7777777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(a) duly and punctually observe, perform and comply with all the covenants, obligations and conditions of all the agreements underlying the BGs; </w:t>
      </w:r>
    </w:p>
    <w:p w14:paraId="334045E1" w14:textId="7777777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(b) not create or permit to subsist, any encumbrance of any nature whatsoever over all or any part of the underlying agreements; </w:t>
      </w:r>
    </w:p>
    <w:p w14:paraId="43C59D08" w14:textId="77777777" w:rsidR="00D255B6"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 not amend or agree to amend or grant waiver of any of the provisions of the underlying agreements</w:t>
      </w:r>
      <w:r>
        <w:rPr>
          <w:rFonts w:ascii="Zurich BT" w:hAnsi="Zurich BT" w:cs="Zurich BT"/>
          <w:sz w:val="20"/>
          <w:szCs w:val="20"/>
        </w:rPr>
        <w:t>.</w:t>
      </w:r>
    </w:p>
    <w:p w14:paraId="0F262303" w14:textId="61FB6C73" w:rsidR="00D255B6" w:rsidRPr="00E369B0" w:rsidRDefault="00D255B6" w:rsidP="00D255B6">
      <w:pPr>
        <w:pStyle w:val="BodyText"/>
        <w:tabs>
          <w:tab w:val="left" w:pos="426"/>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(iii) </w:t>
      </w:r>
      <w:r w:rsidRPr="00E369B0">
        <w:rPr>
          <w:rFonts w:ascii="Zurich BT" w:hAnsi="Zurich BT" w:cs="Zurich BT"/>
          <w:sz w:val="20"/>
          <w:szCs w:val="20"/>
        </w:rPr>
        <w:tab/>
        <w:t>BGs will be issued by the</w:t>
      </w:r>
      <w:r>
        <w:rPr>
          <w:rFonts w:ascii="Zurich BT" w:hAnsi="Zurich BT" w:cs="Zurich BT"/>
          <w:sz w:val="20"/>
          <w:szCs w:val="20"/>
        </w:rPr>
        <w:t xml:space="preserve"> </w:t>
      </w:r>
      <w:r w:rsidRPr="00E369B0">
        <w:rPr>
          <w:rFonts w:ascii="Zurich BT" w:hAnsi="Zurich BT" w:cs="Zurich BT"/>
          <w:sz w:val="20"/>
          <w:szCs w:val="20"/>
        </w:rPr>
        <w:t>Bank only as per the provisions of applicable laws and regulations including those laid down</w:t>
      </w:r>
      <w:r>
        <w:rPr>
          <w:rFonts w:ascii="Zurich BT" w:hAnsi="Zurich BT" w:cs="Zurich BT"/>
          <w:sz w:val="20"/>
          <w:szCs w:val="20"/>
        </w:rPr>
        <w:t xml:space="preserve"> </w:t>
      </w:r>
      <w:r w:rsidRPr="00E369B0">
        <w:rPr>
          <w:rFonts w:ascii="Zurich BT" w:hAnsi="Zurich BT" w:cs="Zurich BT"/>
          <w:sz w:val="20"/>
          <w:szCs w:val="20"/>
        </w:rPr>
        <w:t>by RBI</w:t>
      </w:r>
      <w:r>
        <w:rPr>
          <w:rFonts w:ascii="Zurich BT" w:hAnsi="Zurich BT" w:cs="Zurich BT"/>
          <w:sz w:val="20"/>
          <w:szCs w:val="20"/>
        </w:rPr>
        <w:t>.</w:t>
      </w:r>
    </w:p>
    <w:p w14:paraId="4519DB2B" w14:textId="057C755C"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(iv) </w:t>
      </w:r>
      <w:r>
        <w:rPr>
          <w:rFonts w:ascii="Zurich BT" w:hAnsi="Zurich BT" w:cs="Zurich BT"/>
          <w:sz w:val="20"/>
          <w:szCs w:val="20"/>
        </w:rPr>
        <w:tab/>
      </w:r>
      <w:r w:rsidRPr="00E369B0">
        <w:rPr>
          <w:rFonts w:ascii="Zurich BT" w:hAnsi="Zurich BT" w:cs="Zurich BT"/>
          <w:sz w:val="20"/>
          <w:szCs w:val="20"/>
        </w:rPr>
        <w:t>BGs shall be issued by the Bank only in a format acceptable to the Bank</w:t>
      </w:r>
      <w:r>
        <w:rPr>
          <w:rFonts w:ascii="Zurich BT" w:hAnsi="Zurich BT" w:cs="Zurich BT"/>
          <w:sz w:val="20"/>
          <w:szCs w:val="20"/>
        </w:rPr>
        <w:t>.</w:t>
      </w:r>
    </w:p>
    <w:p w14:paraId="0BF9D97D" w14:textId="12AF0E63"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 </w:t>
      </w:r>
      <w:r>
        <w:rPr>
          <w:rFonts w:ascii="Zurich BT" w:hAnsi="Zurich BT" w:cs="Zurich BT"/>
          <w:sz w:val="20"/>
          <w:szCs w:val="20"/>
        </w:rPr>
        <w:tab/>
      </w:r>
      <w:r w:rsidRPr="00E369B0">
        <w:rPr>
          <w:rFonts w:ascii="Zurich BT" w:hAnsi="Zurich BT" w:cs="Zurich BT"/>
          <w:sz w:val="20"/>
          <w:szCs w:val="20"/>
        </w:rPr>
        <w:t>in case of bid bond / earnest money deposits / advance payment / retention money BGs, stipulated under project exports or if the BGs are issued under any Export Promotion Capital Goods Scheme (EPCGS), the</w:t>
      </w:r>
      <w:r>
        <w:rPr>
          <w:rFonts w:ascii="Zurich BT" w:hAnsi="Zurich BT" w:cs="Zurich BT"/>
          <w:sz w:val="20"/>
          <w:szCs w:val="20"/>
        </w:rPr>
        <w:t xml:space="preserve"> </w:t>
      </w:r>
      <w:r w:rsidRPr="00E369B0">
        <w:rPr>
          <w:rFonts w:ascii="Zurich BT" w:hAnsi="Zurich BT" w:cs="Zurich BT"/>
          <w:sz w:val="20"/>
          <w:szCs w:val="20"/>
        </w:rPr>
        <w:t>Bank shall be entitled to obtain counter guarantees from Export Credit Guarantee Corporation (</w:t>
      </w:r>
      <w:r w:rsidRPr="00885F8E">
        <w:rPr>
          <w:rFonts w:ascii="Zurich BT" w:hAnsi="Zurich BT"/>
          <w:sz w:val="20"/>
          <w:szCs w:val="20"/>
        </w:rPr>
        <w:t>“</w:t>
      </w:r>
      <w:r w:rsidRPr="00D56B79">
        <w:rPr>
          <w:rFonts w:ascii="Zurich Blk BT" w:hAnsi="Zurich Blk BT" w:cs="Zurich BT"/>
          <w:color w:val="000000"/>
          <w:sz w:val="20"/>
          <w:szCs w:val="20"/>
        </w:rPr>
        <w:t>ECGC</w:t>
      </w:r>
      <w:r w:rsidRPr="00885F8E">
        <w:rPr>
          <w:rFonts w:ascii="Zurich BT" w:hAnsi="Zurich BT"/>
          <w:sz w:val="20"/>
          <w:szCs w:val="20"/>
        </w:rPr>
        <w:t>”</w:t>
      </w:r>
      <w:r w:rsidRPr="00E369B0">
        <w:rPr>
          <w:rFonts w:ascii="Zurich BT" w:hAnsi="Zurich BT" w:cs="Zurich BT"/>
          <w:sz w:val="20"/>
          <w:szCs w:val="20"/>
        </w:rPr>
        <w:t>) or similar authority, at the costs and expenses of the Borrower</w:t>
      </w:r>
      <w:r>
        <w:rPr>
          <w:rFonts w:ascii="Zurich BT" w:hAnsi="Zurich BT" w:cs="Zurich BT"/>
          <w:sz w:val="20"/>
          <w:szCs w:val="20"/>
        </w:rPr>
        <w:t>.</w:t>
      </w:r>
    </w:p>
    <w:p w14:paraId="0B195439" w14:textId="63C9B467" w:rsidR="00D255B6" w:rsidRPr="00E369B0"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 </w:t>
      </w:r>
      <w:r>
        <w:rPr>
          <w:rFonts w:ascii="Zurich BT" w:hAnsi="Zurich BT" w:cs="Zurich BT"/>
          <w:sz w:val="20"/>
          <w:szCs w:val="20"/>
        </w:rPr>
        <w:tab/>
      </w:r>
      <w:r w:rsidRPr="00E369B0">
        <w:rPr>
          <w:rFonts w:ascii="Zurich BT" w:hAnsi="Zurich BT" w:cs="Zurich BT"/>
          <w:sz w:val="20"/>
          <w:szCs w:val="20"/>
        </w:rPr>
        <w:t xml:space="preserve">if for any reason whatsoever the liability of the Bank extends beyond the validity period specified in the BGs </w:t>
      </w:r>
      <w:r w:rsidRPr="00977F34">
        <w:rPr>
          <w:rFonts w:ascii="Zurich BT" w:hAnsi="Zurich BT" w:cs="Zurich BT"/>
          <w:sz w:val="20"/>
          <w:szCs w:val="20"/>
        </w:rPr>
        <w:t>or the BGs remain undischarged</w:t>
      </w:r>
      <w:r>
        <w:rPr>
          <w:rFonts w:ascii="Zurich BT" w:hAnsi="Zurich BT" w:cs="Zurich BT"/>
          <w:sz w:val="20"/>
          <w:szCs w:val="20"/>
        </w:rPr>
        <w:t xml:space="preserve"> after the expiry of the validity period </w:t>
      </w:r>
      <w:r w:rsidRPr="00E369B0">
        <w:rPr>
          <w:rFonts w:ascii="Zurich BT" w:hAnsi="Zurich BT" w:cs="Zurich BT"/>
          <w:sz w:val="20"/>
          <w:szCs w:val="20"/>
        </w:rPr>
        <w:t>or if the Bank</w:t>
      </w:r>
      <w:r>
        <w:rPr>
          <w:rFonts w:ascii="Zurich BT" w:hAnsi="Zurich BT" w:cs="Zurich BT"/>
          <w:sz w:val="20"/>
          <w:szCs w:val="20"/>
        </w:rPr>
        <w:t xml:space="preserve"> </w:t>
      </w:r>
      <w:r w:rsidRPr="00E369B0">
        <w:rPr>
          <w:rFonts w:ascii="Zurich BT" w:hAnsi="Zurich BT" w:cs="Zurich BT"/>
          <w:sz w:val="20"/>
          <w:szCs w:val="20"/>
        </w:rPr>
        <w:t>is prevented by any action initiated by the Borrower or otherwise from making payment of part or whole of the guaranteed amounts to the beneficiary of the BGs, the Borrower shall be liable to pay</w:t>
      </w:r>
      <w:r>
        <w:rPr>
          <w:rFonts w:ascii="Zurich BT" w:hAnsi="Zurich BT" w:cs="Zurich BT"/>
          <w:sz w:val="20"/>
          <w:szCs w:val="20"/>
        </w:rPr>
        <w:t xml:space="preserve"> </w:t>
      </w:r>
      <w:r w:rsidRPr="00E369B0">
        <w:rPr>
          <w:rFonts w:ascii="Zurich BT" w:hAnsi="Zurich BT" w:cs="Zurich BT"/>
          <w:sz w:val="20"/>
          <w:szCs w:val="20"/>
        </w:rPr>
        <w:t>commission for the period for which the Bank remains liable under the BGs and / or the period for which the payment of the guaranteed amount / discharge from the g</w:t>
      </w:r>
      <w:r w:rsidRPr="00BC4603">
        <w:rPr>
          <w:rFonts w:ascii="Zurich BT" w:hAnsi="Zurich BT" w:cs="Zurich BT"/>
          <w:sz w:val="20"/>
          <w:szCs w:val="20"/>
        </w:rPr>
        <w:t xml:space="preserve">uaranteed obligations has been delayed. </w:t>
      </w:r>
      <w:r w:rsidRPr="00BC4603">
        <w:rPr>
          <w:rFonts w:ascii="Zurich BT" w:hAnsi="Zurich BT"/>
          <w:sz w:val="20"/>
          <w:szCs w:val="20"/>
        </w:rPr>
        <w:t>The Borrower’s obligations in relation to the payment of commission shall not be discharged</w:t>
      </w:r>
      <w:r>
        <w:rPr>
          <w:rFonts w:ascii="Zurich BT" w:hAnsi="Zurich BT"/>
          <w:sz w:val="20"/>
          <w:szCs w:val="20"/>
        </w:rPr>
        <w:t xml:space="preserve"> as a result of </w:t>
      </w:r>
      <w:r w:rsidRPr="00BC4603">
        <w:rPr>
          <w:rFonts w:ascii="Zurich BT" w:hAnsi="Zurich BT"/>
          <w:sz w:val="20"/>
          <w:szCs w:val="20"/>
        </w:rPr>
        <w:t>insolvency or liquidation proceedings against the Borrower</w:t>
      </w:r>
      <w:r>
        <w:rPr>
          <w:rFonts w:ascii="Zurich BT" w:hAnsi="Zurich BT"/>
          <w:sz w:val="20"/>
        </w:rPr>
        <w:t>.</w:t>
      </w:r>
    </w:p>
    <w:p w14:paraId="65C0D0F1" w14:textId="3C141964" w:rsidR="00D255B6" w:rsidRDefault="00D255B6" w:rsidP="00D255B6">
      <w:pPr>
        <w:pStyle w:val="BodyText"/>
        <w:tabs>
          <w:tab w:val="left" w:pos="2880"/>
          <w:tab w:val="left" w:pos="3600"/>
          <w:tab w:val="left" w:pos="4320"/>
          <w:tab w:val="left" w:pos="5040"/>
          <w:tab w:val="left" w:pos="5760"/>
          <w:tab w:val="left" w:pos="6480"/>
          <w:tab w:val="left" w:pos="7200"/>
          <w:tab w:val="left" w:pos="7920"/>
          <w:tab w:val="left" w:pos="8640"/>
        </w:tabs>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Pr>
          <w:rFonts w:ascii="Zurich BT" w:hAnsi="Zurich BT" w:cs="Zurich BT"/>
          <w:sz w:val="20"/>
          <w:szCs w:val="20"/>
        </w:rPr>
        <w:tab/>
      </w:r>
      <w:r w:rsidRPr="00977F34">
        <w:rPr>
          <w:rFonts w:ascii="Zurich BT" w:hAnsi="Zurich BT" w:cs="Zurich BT"/>
          <w:sz w:val="20"/>
          <w:szCs w:val="20"/>
        </w:rPr>
        <w:t xml:space="preserve">the Bank </w:t>
      </w:r>
      <w:r>
        <w:rPr>
          <w:rFonts w:ascii="Zurich BT" w:hAnsi="Zurich BT" w:cs="Zurich BT"/>
          <w:sz w:val="20"/>
          <w:szCs w:val="20"/>
        </w:rPr>
        <w:t>may,</w:t>
      </w:r>
      <w:r w:rsidRPr="00977F34">
        <w:rPr>
          <w:rFonts w:ascii="Zurich BT" w:hAnsi="Zurich BT" w:cs="Zurich BT"/>
          <w:sz w:val="20"/>
          <w:szCs w:val="20"/>
        </w:rPr>
        <w:t xml:space="preserve"> </w:t>
      </w:r>
      <w:r>
        <w:rPr>
          <w:rFonts w:ascii="Zurich BT" w:hAnsi="Zurich BT" w:cs="Zurich BT"/>
          <w:sz w:val="20"/>
          <w:szCs w:val="20"/>
        </w:rPr>
        <w:t xml:space="preserve">at </w:t>
      </w:r>
      <w:r w:rsidRPr="00977F34">
        <w:rPr>
          <w:rFonts w:ascii="Zurich BT" w:hAnsi="Zurich BT" w:cs="Zurich BT"/>
          <w:sz w:val="20"/>
          <w:szCs w:val="20"/>
        </w:rPr>
        <w:t>its sole discretion</w:t>
      </w:r>
      <w:r>
        <w:rPr>
          <w:rFonts w:ascii="Zurich BT" w:hAnsi="Zurich BT" w:cs="Zurich BT"/>
          <w:sz w:val="20"/>
          <w:szCs w:val="20"/>
        </w:rPr>
        <w:t>,</w:t>
      </w:r>
      <w:r w:rsidRPr="00977F34">
        <w:rPr>
          <w:rFonts w:ascii="Zurich BT" w:hAnsi="Zurich BT" w:cs="Zurich BT"/>
          <w:sz w:val="20"/>
          <w:szCs w:val="20"/>
        </w:rPr>
        <w:t xml:space="preserve"> demand</w:t>
      </w:r>
      <w:r>
        <w:rPr>
          <w:rFonts w:ascii="Zurich BT" w:hAnsi="Zurich BT" w:cs="Zurich BT"/>
          <w:sz w:val="20"/>
          <w:szCs w:val="20"/>
        </w:rPr>
        <w:t xml:space="preserve"> from the Borrower </w:t>
      </w:r>
      <w:r w:rsidRPr="001F5C47">
        <w:rPr>
          <w:rFonts w:ascii="Zurich BT" w:hAnsi="Zurich BT" w:cs="Zurich BT"/>
          <w:sz w:val="20"/>
          <w:szCs w:val="20"/>
        </w:rPr>
        <w:t xml:space="preserve"> and the Borrower shall provide/deposit immediately on </w:t>
      </w:r>
      <w:r w:rsidRPr="00977F34">
        <w:rPr>
          <w:rFonts w:ascii="Zurich BT" w:hAnsi="Zurich BT" w:cs="Zurich BT"/>
          <w:sz w:val="20"/>
          <w:szCs w:val="20"/>
        </w:rPr>
        <w:t>such</w:t>
      </w:r>
      <w:r w:rsidRPr="001F5C47">
        <w:rPr>
          <w:rFonts w:ascii="Zurich BT" w:hAnsi="Zurich BT" w:cs="Zurich BT"/>
          <w:sz w:val="20"/>
          <w:szCs w:val="20"/>
        </w:rPr>
        <w:t xml:space="preserve"> demand and without demur, additional acceptable security to the Bank and/or sufficient amounts</w:t>
      </w:r>
      <w:r w:rsidRPr="00E369B0">
        <w:rPr>
          <w:rFonts w:ascii="Zurich BT" w:hAnsi="Zurich BT" w:cs="Zurich BT"/>
          <w:sz w:val="20"/>
          <w:szCs w:val="20"/>
        </w:rPr>
        <w:t xml:space="preserve"> by way of 100% cash margin on the</w:t>
      </w:r>
      <w:r>
        <w:rPr>
          <w:rFonts w:ascii="Zurich BT" w:hAnsi="Zurich BT" w:cs="Zurich BT"/>
          <w:sz w:val="20"/>
          <w:szCs w:val="20"/>
        </w:rPr>
        <w:t xml:space="preserve"> outstanding amounts of the BGs, including for  BGs </w:t>
      </w:r>
      <w:r w:rsidRPr="00E369B0">
        <w:rPr>
          <w:rFonts w:ascii="Zurich BT" w:hAnsi="Zurich BT" w:cs="Zurich BT"/>
          <w:sz w:val="20"/>
          <w:szCs w:val="20"/>
        </w:rPr>
        <w:t>which in the Bank</w:t>
      </w:r>
      <w:r w:rsidRPr="00E369B0">
        <w:rPr>
          <w:sz w:val="20"/>
          <w:szCs w:val="20"/>
        </w:rPr>
        <w:t>’</w:t>
      </w:r>
      <w:r w:rsidRPr="00E369B0">
        <w:rPr>
          <w:rFonts w:ascii="Zurich BT" w:hAnsi="Zurich BT" w:cs="Zurich BT"/>
          <w:sz w:val="20"/>
          <w:szCs w:val="20"/>
        </w:rPr>
        <w:t xml:space="preserve">s opinion are likely to be invoked due to non / </w:t>
      </w:r>
      <w:r w:rsidRPr="00E86602">
        <w:rPr>
          <w:rFonts w:ascii="Zurich BT" w:hAnsi="Zurich BT" w:cs="Zurich BT"/>
          <w:sz w:val="20"/>
          <w:szCs w:val="20"/>
        </w:rPr>
        <w:t>inadequate fulfillment of obligation</w:t>
      </w:r>
      <w:r w:rsidRPr="002425A5">
        <w:rPr>
          <w:rFonts w:ascii="Zurich BT" w:hAnsi="Zurich BT" w:cs="Zurich BT"/>
          <w:sz w:val="20"/>
          <w:szCs w:val="20"/>
        </w:rPr>
        <w:t>s by the Borrower</w:t>
      </w:r>
      <w:r w:rsidRPr="001B03FB">
        <w:rPr>
          <w:rFonts w:ascii="Zurich BT" w:hAnsi="Zurich BT" w:cs="Zurich BT"/>
          <w:sz w:val="20"/>
          <w:szCs w:val="20"/>
        </w:rPr>
        <w:t>.</w:t>
      </w:r>
      <w:r w:rsidRPr="00E369B0">
        <w:rPr>
          <w:rFonts w:ascii="Zurich BT" w:hAnsi="Zurich BT" w:cs="Zurich BT"/>
          <w:sz w:val="20"/>
          <w:szCs w:val="20"/>
        </w:rPr>
        <w:t xml:space="preserve"> The Borrower shall accept the Bank</w:t>
      </w:r>
      <w:r w:rsidRPr="00E369B0">
        <w:rPr>
          <w:sz w:val="20"/>
          <w:szCs w:val="20"/>
        </w:rPr>
        <w:t>’</w:t>
      </w:r>
      <w:r w:rsidRPr="00E369B0">
        <w:rPr>
          <w:rFonts w:ascii="Zurich BT" w:hAnsi="Zurich BT" w:cs="Zurich BT"/>
          <w:sz w:val="20"/>
          <w:szCs w:val="20"/>
        </w:rPr>
        <w:t xml:space="preserve">s judgment on the likelihood of </w:t>
      </w:r>
      <w:r>
        <w:rPr>
          <w:rFonts w:ascii="Zurich BT" w:hAnsi="Zurich BT" w:cs="Zurich BT"/>
          <w:sz w:val="20"/>
          <w:szCs w:val="20"/>
        </w:rPr>
        <w:t xml:space="preserve">the </w:t>
      </w:r>
      <w:r w:rsidRPr="00E369B0">
        <w:rPr>
          <w:rFonts w:ascii="Zurich BT" w:hAnsi="Zurich BT" w:cs="Zurich BT"/>
          <w:sz w:val="20"/>
          <w:szCs w:val="20"/>
        </w:rPr>
        <w:t>guarantee</w:t>
      </w:r>
      <w:r>
        <w:rPr>
          <w:rFonts w:ascii="Zurich BT" w:hAnsi="Zurich BT" w:cs="Zurich BT"/>
          <w:sz w:val="20"/>
          <w:szCs w:val="20"/>
        </w:rPr>
        <w:t>d</w:t>
      </w:r>
      <w:r w:rsidRPr="00E369B0">
        <w:rPr>
          <w:rFonts w:ascii="Zurich BT" w:hAnsi="Zurich BT" w:cs="Zurich BT"/>
          <w:sz w:val="20"/>
          <w:szCs w:val="20"/>
        </w:rPr>
        <w:t xml:space="preserve"> obligation</w:t>
      </w:r>
      <w:r>
        <w:rPr>
          <w:rFonts w:ascii="Zurich BT" w:hAnsi="Zurich BT" w:cs="Zurich BT"/>
          <w:sz w:val="20"/>
          <w:szCs w:val="20"/>
        </w:rPr>
        <w:t>s</w:t>
      </w:r>
      <w:r w:rsidRPr="00E369B0">
        <w:rPr>
          <w:rFonts w:ascii="Zurich BT" w:hAnsi="Zurich BT" w:cs="Zurich BT"/>
          <w:sz w:val="20"/>
          <w:szCs w:val="20"/>
        </w:rPr>
        <w:t xml:space="preserve"> being unfulfilled, as final and binding</w:t>
      </w:r>
      <w:r>
        <w:rPr>
          <w:rFonts w:ascii="Zurich BT" w:hAnsi="Zurich BT" w:cs="Zurich BT"/>
          <w:sz w:val="20"/>
          <w:szCs w:val="20"/>
        </w:rPr>
        <w:t>.</w:t>
      </w:r>
    </w:p>
    <w:p w14:paraId="311C9D45" w14:textId="77777777" w:rsidR="00D255B6" w:rsidRDefault="00D255B6" w:rsidP="00D255B6">
      <w:pPr>
        <w:ind w:left="1134" w:hanging="567"/>
        <w:jc w:val="both"/>
        <w:rPr>
          <w:rFonts w:ascii="Zurich BT" w:hAnsi="Zurich BT" w:cs="Zurich BT"/>
          <w:sz w:val="20"/>
          <w:szCs w:val="20"/>
        </w:rPr>
      </w:pPr>
      <w:r w:rsidRPr="00E369B0" w:rsidDel="00A35C10">
        <w:rPr>
          <w:rFonts w:ascii="Zurich BT" w:hAnsi="Zurich BT" w:cs="Zurich BT"/>
          <w:sz w:val="20"/>
          <w:szCs w:val="20"/>
        </w:rPr>
        <w:t xml:space="preserve"> </w:t>
      </w:r>
      <w:r>
        <w:rPr>
          <w:rFonts w:ascii="Zurich BT" w:hAnsi="Zurich BT" w:cs="Zurich BT"/>
          <w:sz w:val="20"/>
          <w:szCs w:val="20"/>
        </w:rPr>
        <w:t>(viii</w:t>
      </w:r>
      <w:r w:rsidRPr="00E369B0">
        <w:rPr>
          <w:rFonts w:ascii="Zurich BT" w:hAnsi="Zurich BT" w:cs="Zurich BT"/>
          <w:sz w:val="20"/>
          <w:szCs w:val="20"/>
        </w:rPr>
        <w:t xml:space="preserve">) </w:t>
      </w:r>
      <w:r>
        <w:rPr>
          <w:rFonts w:ascii="Zurich BT" w:hAnsi="Zurich BT" w:cs="Zurich BT"/>
          <w:sz w:val="20"/>
          <w:szCs w:val="20"/>
        </w:rPr>
        <w:tab/>
      </w:r>
      <w:r w:rsidRPr="00E369B0">
        <w:rPr>
          <w:rFonts w:ascii="Zurich BT" w:hAnsi="Zurich BT" w:cs="Zurich BT"/>
          <w:sz w:val="20"/>
          <w:szCs w:val="20"/>
        </w:rPr>
        <w:t>in the event of the interest rate on the principal amount of the financial assistances guaranteed by the Bank increasing for any reason whatsoever beyond the percentage specified in the underlying agreements / contracts and consequentially the liability and obligation of the Bank under the BGs increasing, the Borrower shall indemnify and keep indemnified the Bank to the extent of additional interest liability paid in such form as may be determined by the Bank.</w:t>
      </w:r>
    </w:p>
    <w:p w14:paraId="31CA333D" w14:textId="77777777" w:rsidR="00D255B6" w:rsidRPr="00FD564D" w:rsidRDefault="00D255B6" w:rsidP="00D255B6">
      <w:pPr>
        <w:ind w:left="1134" w:hanging="567"/>
        <w:jc w:val="both"/>
      </w:pPr>
      <w:r>
        <w:rPr>
          <w:rFonts w:ascii="Zurich BT" w:hAnsi="Zurich BT" w:cs="Zurich BT"/>
          <w:sz w:val="20"/>
          <w:szCs w:val="20"/>
        </w:rPr>
        <w:t>(ix)</w:t>
      </w:r>
      <w:r>
        <w:rPr>
          <w:rFonts w:ascii="Zurich BT" w:hAnsi="Zurich BT" w:cs="Zurich BT"/>
          <w:sz w:val="20"/>
          <w:szCs w:val="20"/>
        </w:rPr>
        <w:tab/>
      </w:r>
      <w:r w:rsidRPr="00114D7B">
        <w:rPr>
          <w:rFonts w:ascii="Zurich BT" w:hAnsi="Zurich BT" w:cs="Zurich BT"/>
          <w:sz w:val="20"/>
          <w:szCs w:val="20"/>
        </w:rPr>
        <w:t>where</w:t>
      </w:r>
      <w:r w:rsidRPr="00977F34">
        <w:rPr>
          <w:rFonts w:ascii="Zurich BT" w:hAnsi="Zurich BT"/>
          <w:sz w:val="20"/>
          <w:szCs w:val="20"/>
        </w:rPr>
        <w:t xml:space="preserve"> any </w:t>
      </w:r>
      <w:r>
        <w:rPr>
          <w:rFonts w:ascii="Zurich BT" w:hAnsi="Zurich BT"/>
          <w:sz w:val="20"/>
          <w:szCs w:val="20"/>
        </w:rPr>
        <w:t xml:space="preserve">BG </w:t>
      </w:r>
      <w:r w:rsidRPr="00977F34">
        <w:rPr>
          <w:rFonts w:ascii="Zurich BT" w:hAnsi="Zurich BT"/>
          <w:sz w:val="20"/>
          <w:szCs w:val="20"/>
        </w:rPr>
        <w:t xml:space="preserve">issued under the </w:t>
      </w:r>
      <w:r>
        <w:rPr>
          <w:rFonts w:ascii="Zurich BT" w:hAnsi="Zurich BT"/>
          <w:sz w:val="20"/>
          <w:szCs w:val="20"/>
        </w:rPr>
        <w:t xml:space="preserve">BG </w:t>
      </w:r>
      <w:r w:rsidRPr="00977F34">
        <w:rPr>
          <w:rFonts w:ascii="Zurich BT" w:hAnsi="Zurich BT"/>
          <w:sz w:val="20"/>
          <w:szCs w:val="20"/>
        </w:rPr>
        <w:t>Facilities is governed by foreign law</w:t>
      </w:r>
      <w:r>
        <w:rPr>
          <w:rFonts w:ascii="Zurich BT" w:hAnsi="Zurich BT"/>
          <w:sz w:val="20"/>
          <w:szCs w:val="20"/>
        </w:rPr>
        <w:t>s</w:t>
      </w:r>
      <w:r w:rsidRPr="00977F34">
        <w:rPr>
          <w:rFonts w:ascii="Zurich BT" w:hAnsi="Zurich BT"/>
          <w:sz w:val="20"/>
          <w:szCs w:val="20"/>
        </w:rPr>
        <w:t>/ provisions of ICC Publications and</w:t>
      </w:r>
      <w:r>
        <w:rPr>
          <w:rFonts w:ascii="Zurich BT" w:hAnsi="Zurich BT"/>
          <w:sz w:val="20"/>
          <w:szCs w:val="20"/>
        </w:rPr>
        <w:t>/or</w:t>
      </w:r>
      <w:r w:rsidRPr="00977F34">
        <w:rPr>
          <w:rFonts w:ascii="Zurich BT" w:hAnsi="Zurich BT"/>
          <w:sz w:val="20"/>
          <w:szCs w:val="20"/>
        </w:rPr>
        <w:t xml:space="preserve"> is subject to a foreign jurisdiction, the Bank shall be free to </w:t>
      </w:r>
      <w:r>
        <w:rPr>
          <w:rFonts w:ascii="Zurich BT" w:hAnsi="Zurich BT"/>
          <w:sz w:val="20"/>
          <w:szCs w:val="20"/>
        </w:rPr>
        <w:t xml:space="preserve">obtain </w:t>
      </w:r>
      <w:r w:rsidRPr="00977F34">
        <w:rPr>
          <w:rFonts w:ascii="Zurich BT" w:hAnsi="Zurich BT"/>
          <w:sz w:val="20"/>
          <w:szCs w:val="20"/>
        </w:rPr>
        <w:t>a legal opinion</w:t>
      </w:r>
      <w:r>
        <w:rPr>
          <w:rFonts w:ascii="Zurich BT" w:hAnsi="Zurich BT"/>
          <w:sz w:val="20"/>
          <w:szCs w:val="20"/>
        </w:rPr>
        <w:t>, for its reliance and benefit,</w:t>
      </w:r>
      <w:r w:rsidRPr="00977F34">
        <w:rPr>
          <w:rFonts w:ascii="Zurich BT" w:hAnsi="Zurich BT"/>
          <w:sz w:val="20"/>
          <w:szCs w:val="20"/>
        </w:rPr>
        <w:t xml:space="preserve"> from a reputed l</w:t>
      </w:r>
      <w:r>
        <w:rPr>
          <w:rFonts w:ascii="Zurich BT" w:hAnsi="Zurich BT"/>
          <w:sz w:val="20"/>
          <w:szCs w:val="20"/>
        </w:rPr>
        <w:t>aw</w:t>
      </w:r>
      <w:r w:rsidRPr="00977F34">
        <w:rPr>
          <w:rFonts w:ascii="Zurich BT" w:hAnsi="Zurich BT"/>
          <w:sz w:val="20"/>
          <w:szCs w:val="20"/>
        </w:rPr>
        <w:t xml:space="preserve"> firm</w:t>
      </w:r>
      <w:r>
        <w:rPr>
          <w:rFonts w:ascii="Zurich BT" w:hAnsi="Zurich BT"/>
          <w:sz w:val="20"/>
          <w:szCs w:val="20"/>
        </w:rPr>
        <w:t xml:space="preserve"> of its choice in such </w:t>
      </w:r>
      <w:r w:rsidRPr="00977F34">
        <w:rPr>
          <w:rFonts w:ascii="Zurich BT" w:hAnsi="Zurich BT"/>
          <w:sz w:val="20"/>
          <w:szCs w:val="20"/>
        </w:rPr>
        <w:t xml:space="preserve">foreign </w:t>
      </w:r>
      <w:r w:rsidRPr="00114D7B">
        <w:rPr>
          <w:rFonts w:ascii="Zurich BT" w:hAnsi="Zurich BT" w:cs="Zurich BT"/>
          <w:sz w:val="20"/>
          <w:szCs w:val="20"/>
        </w:rPr>
        <w:t>jurisdiction</w:t>
      </w:r>
      <w:r>
        <w:rPr>
          <w:rFonts w:ascii="Zurich BT" w:hAnsi="Zurich BT" w:cs="Zurich BT"/>
          <w:sz w:val="20"/>
          <w:szCs w:val="20"/>
        </w:rPr>
        <w:t>,</w:t>
      </w:r>
      <w:r w:rsidRPr="00977F34">
        <w:rPr>
          <w:rFonts w:ascii="Zurich BT" w:hAnsi="Zurich BT"/>
          <w:sz w:val="20"/>
          <w:szCs w:val="20"/>
        </w:rPr>
        <w:t xml:space="preserve"> at the cost of the Borrower</w:t>
      </w:r>
      <w:r>
        <w:rPr>
          <w:rFonts w:ascii="Zurich BT" w:hAnsi="Zurich BT"/>
          <w:sz w:val="20"/>
          <w:szCs w:val="20"/>
        </w:rPr>
        <w:t xml:space="preserve">. </w:t>
      </w:r>
      <w:r w:rsidRPr="002425A5">
        <w:t xml:space="preserve">   </w:t>
      </w:r>
      <w:r w:rsidRPr="00E339A8" w:rsidDel="00C27E4D">
        <w:t xml:space="preserve"> </w:t>
      </w:r>
    </w:p>
    <w:p w14:paraId="351C7677" w14:textId="77777777" w:rsidR="00D255B6" w:rsidRPr="00CB1E42" w:rsidRDefault="00D255B6" w:rsidP="00D255B6">
      <w:pPr>
        <w:pStyle w:val="WW-Default"/>
        <w:ind w:left="1134" w:hanging="567"/>
        <w:jc w:val="both"/>
        <w:rPr>
          <w:rFonts w:ascii="Zurich BT" w:hAnsi="Zurich BT"/>
          <w:sz w:val="20"/>
          <w:szCs w:val="20"/>
        </w:rPr>
      </w:pPr>
      <w:r>
        <w:rPr>
          <w:rFonts w:ascii="Zurich BT" w:hAnsi="Zurich BT"/>
          <w:sz w:val="20"/>
          <w:szCs w:val="20"/>
        </w:rPr>
        <w:t>(</w:t>
      </w:r>
      <w:r w:rsidRPr="00917C8D">
        <w:rPr>
          <w:rFonts w:ascii="Zurich BT" w:hAnsi="Zurich BT"/>
          <w:sz w:val="20"/>
          <w:szCs w:val="20"/>
        </w:rPr>
        <w:t>x)</w:t>
      </w:r>
      <w:r w:rsidRPr="00917C8D">
        <w:rPr>
          <w:sz w:val="20"/>
          <w:szCs w:val="20"/>
        </w:rPr>
        <w:tab/>
      </w:r>
      <w:r w:rsidRPr="00917C8D">
        <w:rPr>
          <w:rFonts w:ascii="Zurich BT" w:hAnsi="Zurich BT"/>
          <w:sz w:val="20"/>
          <w:szCs w:val="20"/>
        </w:rPr>
        <w:t xml:space="preserve">the </w:t>
      </w:r>
      <w:r>
        <w:rPr>
          <w:rFonts w:ascii="Zurich BT" w:hAnsi="Zurich BT"/>
          <w:sz w:val="20"/>
          <w:szCs w:val="20"/>
        </w:rPr>
        <w:t xml:space="preserve">Borrower shall provide instructions to the </w:t>
      </w:r>
      <w:r w:rsidRPr="00917C8D">
        <w:rPr>
          <w:rFonts w:ascii="Zurich BT" w:hAnsi="Zurich BT"/>
          <w:sz w:val="20"/>
          <w:szCs w:val="20"/>
        </w:rPr>
        <w:t xml:space="preserve">Bank </w:t>
      </w:r>
      <w:r>
        <w:rPr>
          <w:rFonts w:ascii="Zurich BT" w:hAnsi="Zurich BT"/>
          <w:sz w:val="20"/>
          <w:szCs w:val="20"/>
        </w:rPr>
        <w:t xml:space="preserve">only </w:t>
      </w:r>
      <w:r w:rsidRPr="008A27DB">
        <w:rPr>
          <w:rFonts w:ascii="Zurich BT" w:hAnsi="Zurich BT"/>
          <w:sz w:val="20"/>
          <w:szCs w:val="20"/>
        </w:rPr>
        <w:t>on</w:t>
      </w:r>
      <w:r w:rsidRPr="002425A5">
        <w:rPr>
          <w:rFonts w:ascii="Zurich BT" w:hAnsi="Zurich BT"/>
          <w:sz w:val="20"/>
          <w:szCs w:val="20"/>
        </w:rPr>
        <w:t xml:space="preserve"> Business D</w:t>
      </w:r>
      <w:r w:rsidRPr="00CB1E42">
        <w:rPr>
          <w:rFonts w:ascii="Zurich BT" w:hAnsi="Zurich BT"/>
          <w:sz w:val="20"/>
          <w:szCs w:val="20"/>
        </w:rPr>
        <w:t>ay</w:t>
      </w:r>
      <w:r>
        <w:rPr>
          <w:rFonts w:ascii="Zurich BT" w:hAnsi="Zurich BT"/>
          <w:sz w:val="20"/>
          <w:szCs w:val="20"/>
        </w:rPr>
        <w:t>s</w:t>
      </w:r>
      <w:r w:rsidRPr="00917C8D">
        <w:rPr>
          <w:rFonts w:ascii="Zurich BT" w:hAnsi="Zurich BT"/>
          <w:sz w:val="20"/>
          <w:szCs w:val="20"/>
        </w:rPr>
        <w:t xml:space="preserve"> and during </w:t>
      </w:r>
      <w:r w:rsidRPr="00007B12">
        <w:rPr>
          <w:rFonts w:ascii="Zurich BT" w:hAnsi="Zurich BT"/>
          <w:sz w:val="20"/>
          <w:szCs w:val="20"/>
        </w:rPr>
        <w:t>normal business hours of the Bank.</w:t>
      </w:r>
      <w:r>
        <w:rPr>
          <w:rFonts w:ascii="Zurich BT" w:hAnsi="Zurich BT"/>
          <w:sz w:val="20"/>
          <w:szCs w:val="20"/>
        </w:rPr>
        <w:t xml:space="preserve"> If any instruction is received by the Bank after normal business hours or on a day that is not a Business Day, it shall be considered to have been received on the immediate next Business Day. </w:t>
      </w:r>
    </w:p>
    <w:p w14:paraId="1FF97BC3" w14:textId="6A1EF7C1" w:rsidR="00D255B6" w:rsidRPr="0039154D" w:rsidRDefault="00D255B6" w:rsidP="00D255B6">
      <w:pPr>
        <w:ind w:left="1134" w:hanging="567"/>
        <w:jc w:val="both"/>
        <w:rPr>
          <w:rFonts w:ascii="Zurich BT" w:hAnsi="Zurich BT"/>
          <w:sz w:val="20"/>
          <w:szCs w:val="20"/>
        </w:rPr>
      </w:pPr>
      <w:r>
        <w:rPr>
          <w:rFonts w:ascii="Zurich BT" w:hAnsi="Zurich BT"/>
          <w:sz w:val="20"/>
          <w:szCs w:val="20"/>
        </w:rPr>
        <w:t>(</w:t>
      </w:r>
      <w:r w:rsidRPr="00CB1E42">
        <w:rPr>
          <w:rFonts w:ascii="Zurich BT" w:hAnsi="Zurich BT"/>
          <w:sz w:val="20"/>
          <w:szCs w:val="20"/>
        </w:rPr>
        <w:t>xi)</w:t>
      </w:r>
      <w:r w:rsidRPr="00CB1E42">
        <w:rPr>
          <w:rFonts w:ascii="Zurich BT" w:hAnsi="Zurich BT"/>
          <w:sz w:val="20"/>
          <w:szCs w:val="20"/>
        </w:rPr>
        <w:tab/>
      </w:r>
      <w:r w:rsidRPr="00977F34">
        <w:rPr>
          <w:rFonts w:ascii="Zurich BT" w:hAnsi="Zurich BT"/>
          <w:sz w:val="20"/>
          <w:szCs w:val="20"/>
        </w:rPr>
        <w:t>where any BG provides for assignment</w:t>
      </w:r>
      <w:r>
        <w:rPr>
          <w:rFonts w:ascii="Zurich BT" w:hAnsi="Zurich BT"/>
          <w:sz w:val="20"/>
          <w:szCs w:val="20"/>
        </w:rPr>
        <w:t xml:space="preserve"> by the beneficiary</w:t>
      </w:r>
      <w:r w:rsidRPr="00977F34">
        <w:rPr>
          <w:rFonts w:ascii="Zurich BT" w:hAnsi="Zurich BT"/>
          <w:sz w:val="20"/>
          <w:szCs w:val="20"/>
        </w:rPr>
        <w:t xml:space="preserve">, </w:t>
      </w:r>
      <w:r>
        <w:rPr>
          <w:rFonts w:ascii="Zurich BT" w:hAnsi="Zurich BT"/>
          <w:sz w:val="20"/>
          <w:szCs w:val="20"/>
        </w:rPr>
        <w:t xml:space="preserve">the </w:t>
      </w:r>
      <w:r w:rsidRPr="00977F34">
        <w:rPr>
          <w:rFonts w:ascii="Zurich BT" w:hAnsi="Zurich BT"/>
          <w:sz w:val="20"/>
          <w:szCs w:val="20"/>
        </w:rPr>
        <w:t>Borrower specifically authorizes the Bank to pay to the assignee in case of an assignment without verifying the validity</w:t>
      </w:r>
      <w:r>
        <w:rPr>
          <w:rFonts w:ascii="Zurich BT" w:hAnsi="Zurich BT"/>
          <w:sz w:val="20"/>
          <w:szCs w:val="20"/>
        </w:rPr>
        <w:t xml:space="preserve">, </w:t>
      </w:r>
      <w:r w:rsidRPr="00977F34">
        <w:rPr>
          <w:rFonts w:ascii="Zurich BT" w:hAnsi="Zurich BT"/>
          <w:sz w:val="20"/>
          <w:szCs w:val="20"/>
        </w:rPr>
        <w:t>legality</w:t>
      </w:r>
      <w:r>
        <w:rPr>
          <w:rFonts w:ascii="Zurich BT" w:hAnsi="Zurich BT"/>
          <w:sz w:val="20"/>
          <w:szCs w:val="20"/>
        </w:rPr>
        <w:t xml:space="preserve"> or </w:t>
      </w:r>
      <w:r w:rsidRPr="00977F34">
        <w:rPr>
          <w:rFonts w:ascii="Zurich BT" w:hAnsi="Zurich BT"/>
          <w:sz w:val="20"/>
          <w:szCs w:val="20"/>
        </w:rPr>
        <w:t xml:space="preserve">enforceability of the assignment. </w:t>
      </w:r>
      <w:r w:rsidRPr="00E87AF3">
        <w:rPr>
          <w:rFonts w:ascii="Zurich BT" w:hAnsi="Zurich BT"/>
          <w:sz w:val="20"/>
          <w:szCs w:val="20"/>
        </w:rPr>
        <w:t>I</w:t>
      </w:r>
      <w:r w:rsidRPr="00CB1E42">
        <w:rPr>
          <w:rFonts w:ascii="Zurich BT" w:hAnsi="Zurich BT"/>
          <w:sz w:val="20"/>
          <w:szCs w:val="20"/>
        </w:rPr>
        <w:t xml:space="preserve">n the event such assignee is </w:t>
      </w:r>
      <w:r w:rsidRPr="00E87AF3">
        <w:rPr>
          <w:rFonts w:ascii="Zurich BT" w:hAnsi="Zurich BT"/>
          <w:sz w:val="20"/>
          <w:szCs w:val="20"/>
        </w:rPr>
        <w:t xml:space="preserve">subject to Sanctions, </w:t>
      </w:r>
      <w:r w:rsidRPr="00CB1E42">
        <w:rPr>
          <w:rFonts w:ascii="Zurich BT" w:hAnsi="Zurich BT"/>
          <w:sz w:val="20"/>
          <w:szCs w:val="20"/>
        </w:rPr>
        <w:t>the Bank may</w:t>
      </w:r>
      <w:r w:rsidRPr="00E87AF3">
        <w:rPr>
          <w:rFonts w:ascii="Zurich BT" w:hAnsi="Zurich BT"/>
          <w:sz w:val="20"/>
          <w:szCs w:val="20"/>
        </w:rPr>
        <w:t>,</w:t>
      </w:r>
      <w:r w:rsidRPr="00CB1E42">
        <w:rPr>
          <w:rFonts w:ascii="Zurich BT" w:hAnsi="Zurich BT"/>
          <w:sz w:val="20"/>
          <w:szCs w:val="20"/>
        </w:rPr>
        <w:t xml:space="preserve"> </w:t>
      </w:r>
      <w:r w:rsidRPr="00E87AF3">
        <w:rPr>
          <w:rFonts w:ascii="Zurich BT" w:hAnsi="Zurich BT"/>
          <w:sz w:val="20"/>
          <w:szCs w:val="20"/>
        </w:rPr>
        <w:t xml:space="preserve">at </w:t>
      </w:r>
      <w:r w:rsidRPr="00CB1E42">
        <w:rPr>
          <w:rFonts w:ascii="Zurich BT" w:hAnsi="Zurich BT"/>
          <w:sz w:val="20"/>
          <w:szCs w:val="20"/>
        </w:rPr>
        <w:t>its sole discretion</w:t>
      </w:r>
      <w:r w:rsidRPr="00E87AF3">
        <w:rPr>
          <w:rFonts w:ascii="Zurich BT" w:hAnsi="Zurich BT"/>
          <w:sz w:val="20"/>
          <w:szCs w:val="20"/>
        </w:rPr>
        <w:t>,</w:t>
      </w:r>
      <w:r w:rsidRPr="00CB1E42">
        <w:rPr>
          <w:rFonts w:ascii="Zurich BT" w:hAnsi="Zurich BT"/>
          <w:sz w:val="20"/>
          <w:szCs w:val="20"/>
        </w:rPr>
        <w:t xml:space="preserve"> decide to pay or not to pay </w:t>
      </w:r>
      <w:r w:rsidRPr="00E87AF3">
        <w:rPr>
          <w:rFonts w:ascii="Zurich BT" w:hAnsi="Zurich BT"/>
          <w:sz w:val="20"/>
          <w:szCs w:val="20"/>
        </w:rPr>
        <w:t xml:space="preserve">such </w:t>
      </w:r>
      <w:r w:rsidRPr="00CB1E42">
        <w:rPr>
          <w:rFonts w:ascii="Zurich BT" w:hAnsi="Zurich BT"/>
          <w:sz w:val="20"/>
          <w:szCs w:val="20"/>
        </w:rPr>
        <w:t xml:space="preserve">assignee and the Borrower shall abide by the decision of the Bank in </w:t>
      </w:r>
      <w:r w:rsidRPr="00E87AF3">
        <w:rPr>
          <w:rFonts w:ascii="Zurich BT" w:hAnsi="Zurich BT"/>
          <w:sz w:val="20"/>
          <w:szCs w:val="20"/>
        </w:rPr>
        <w:t xml:space="preserve">this regard. </w:t>
      </w:r>
    </w:p>
    <w:p w14:paraId="410DBB16" w14:textId="77777777" w:rsidR="00D255B6" w:rsidRDefault="00D255B6" w:rsidP="00D255B6">
      <w:pPr>
        <w:ind w:left="1170" w:hanging="630"/>
        <w:jc w:val="both"/>
        <w:rPr>
          <w:rFonts w:ascii="Zurich BT" w:hAnsi="Zurich BT"/>
          <w:sz w:val="20"/>
          <w:szCs w:val="20"/>
        </w:rPr>
      </w:pPr>
      <w:r>
        <w:rPr>
          <w:rFonts w:ascii="Zurich BT" w:hAnsi="Zurich BT"/>
          <w:sz w:val="20"/>
          <w:szCs w:val="20"/>
        </w:rPr>
        <w:t>(</w:t>
      </w:r>
      <w:r w:rsidRPr="00977F34">
        <w:rPr>
          <w:rFonts w:ascii="Zurich BT" w:hAnsi="Zurich BT"/>
          <w:sz w:val="20"/>
          <w:szCs w:val="20"/>
        </w:rPr>
        <w:t>xi</w:t>
      </w:r>
      <w:r>
        <w:rPr>
          <w:rFonts w:ascii="Zurich BT" w:hAnsi="Zurich BT"/>
          <w:sz w:val="20"/>
          <w:szCs w:val="20"/>
        </w:rPr>
        <w:t>i</w:t>
      </w:r>
      <w:r w:rsidRPr="00977F34">
        <w:rPr>
          <w:rFonts w:ascii="Zurich BT" w:hAnsi="Zurich BT"/>
          <w:sz w:val="20"/>
          <w:szCs w:val="20"/>
        </w:rPr>
        <w:t>)</w:t>
      </w:r>
      <w:r w:rsidRPr="00977F34">
        <w:rPr>
          <w:rFonts w:ascii="Zurich BT" w:hAnsi="Zurich BT"/>
          <w:sz w:val="20"/>
          <w:szCs w:val="20"/>
        </w:rPr>
        <w:tab/>
      </w:r>
      <w:r>
        <w:rPr>
          <w:rFonts w:ascii="Zurich BT" w:hAnsi="Zurich BT"/>
          <w:sz w:val="20"/>
          <w:szCs w:val="20"/>
        </w:rPr>
        <w:t xml:space="preserve">where as per the terms of the BG, the Bank has issued/ agreed to issue a BG that may bind the Bank to renew/ issue a fresh BG, at the request of the beneficiary, without having the discretion to reject or refuse such extension, the Borrower confirms that the BG so issued is at its sole risk and responsibility. The Borrower undertakes to provide request for extension of such BGs, as may be required by the Bank. </w:t>
      </w:r>
    </w:p>
    <w:p w14:paraId="46CF0D43" w14:textId="77777777" w:rsidR="00D255B6" w:rsidRDefault="00D255B6" w:rsidP="00D255B6">
      <w:pPr>
        <w:ind w:left="1170" w:hanging="630"/>
        <w:jc w:val="both"/>
      </w:pPr>
      <w:r w:rsidRPr="00CB1E42">
        <w:rPr>
          <w:rFonts w:ascii="Zurich BT" w:hAnsi="Zurich BT"/>
          <w:color w:val="000000"/>
          <w:sz w:val="20"/>
          <w:szCs w:val="20"/>
        </w:rPr>
        <w:t>(xi</w:t>
      </w:r>
      <w:r>
        <w:rPr>
          <w:rFonts w:ascii="Zurich BT" w:hAnsi="Zurich BT"/>
          <w:sz w:val="20"/>
          <w:szCs w:val="20"/>
        </w:rPr>
        <w:t>ii</w:t>
      </w:r>
      <w:r w:rsidRPr="00CB1E42">
        <w:rPr>
          <w:rFonts w:ascii="Zurich BT" w:hAnsi="Zurich BT"/>
          <w:color w:val="000000"/>
          <w:sz w:val="20"/>
          <w:szCs w:val="20"/>
        </w:rPr>
        <w:t>)</w:t>
      </w:r>
      <w:r>
        <w:rPr>
          <w:rFonts w:ascii="Zurich BT" w:hAnsi="Zurich BT"/>
          <w:sz w:val="20"/>
          <w:szCs w:val="20"/>
        </w:rPr>
        <w:t xml:space="preserve">    </w:t>
      </w:r>
      <w:r w:rsidRPr="004241C8">
        <w:rPr>
          <w:rFonts w:ascii="Zurich BT" w:hAnsi="Zurich BT"/>
          <w:sz w:val="20"/>
          <w:szCs w:val="20"/>
        </w:rPr>
        <w:t>where as per the terms of the BG</w:t>
      </w:r>
      <w:r>
        <w:rPr>
          <w:rFonts w:ascii="Zurich BT" w:hAnsi="Zurich BT"/>
          <w:sz w:val="20"/>
          <w:szCs w:val="20"/>
        </w:rPr>
        <w:t>,</w:t>
      </w:r>
      <w:r w:rsidRPr="004241C8">
        <w:rPr>
          <w:rFonts w:ascii="Zurich BT" w:hAnsi="Zurich BT"/>
          <w:sz w:val="20"/>
          <w:szCs w:val="20"/>
        </w:rPr>
        <w:t xml:space="preserve"> the </w:t>
      </w:r>
      <w:r>
        <w:rPr>
          <w:rFonts w:ascii="Zurich BT" w:hAnsi="Zurich BT"/>
          <w:sz w:val="20"/>
          <w:szCs w:val="20"/>
        </w:rPr>
        <w:t xml:space="preserve">BG is either </w:t>
      </w:r>
      <w:r w:rsidRPr="004241C8">
        <w:rPr>
          <w:rFonts w:ascii="Zurich BT" w:hAnsi="Zurich BT"/>
          <w:sz w:val="20"/>
          <w:szCs w:val="20"/>
        </w:rPr>
        <w:t xml:space="preserve">required to </w:t>
      </w:r>
      <w:r>
        <w:rPr>
          <w:rFonts w:ascii="Zurich BT" w:hAnsi="Zurich BT"/>
          <w:sz w:val="20"/>
          <w:szCs w:val="20"/>
        </w:rPr>
        <w:t xml:space="preserve">be </w:t>
      </w:r>
      <w:r w:rsidRPr="004241C8">
        <w:rPr>
          <w:rFonts w:ascii="Zurich BT" w:hAnsi="Zurich BT"/>
          <w:sz w:val="20"/>
          <w:szCs w:val="20"/>
        </w:rPr>
        <w:t>extend</w:t>
      </w:r>
      <w:r>
        <w:rPr>
          <w:rFonts w:ascii="Zurich BT" w:hAnsi="Zurich BT"/>
          <w:sz w:val="20"/>
          <w:szCs w:val="20"/>
        </w:rPr>
        <w:t>ed</w:t>
      </w:r>
      <w:r w:rsidRPr="004241C8">
        <w:rPr>
          <w:rFonts w:ascii="Zurich BT" w:hAnsi="Zurich BT"/>
          <w:sz w:val="20"/>
          <w:szCs w:val="20"/>
        </w:rPr>
        <w:t xml:space="preserve"> or pa</w:t>
      </w:r>
      <w:r>
        <w:rPr>
          <w:rFonts w:ascii="Zurich BT" w:hAnsi="Zurich BT"/>
          <w:sz w:val="20"/>
          <w:szCs w:val="20"/>
        </w:rPr>
        <w:t>id</w:t>
      </w:r>
      <w:r w:rsidRPr="004241C8">
        <w:rPr>
          <w:rFonts w:ascii="Zurich BT" w:hAnsi="Zurich BT"/>
          <w:sz w:val="20"/>
          <w:szCs w:val="20"/>
        </w:rPr>
        <w:t xml:space="preserve">, </w:t>
      </w:r>
      <w:r>
        <w:rPr>
          <w:rFonts w:ascii="Zurich BT" w:hAnsi="Zurich BT"/>
          <w:sz w:val="20"/>
          <w:szCs w:val="20"/>
        </w:rPr>
        <w:t xml:space="preserve">then in the absence of any </w:t>
      </w:r>
      <w:r w:rsidRPr="004241C8">
        <w:rPr>
          <w:rFonts w:ascii="Zurich BT" w:hAnsi="Zurich BT"/>
          <w:sz w:val="20"/>
          <w:szCs w:val="20"/>
        </w:rPr>
        <w:t>instruction</w:t>
      </w:r>
      <w:r>
        <w:rPr>
          <w:rFonts w:ascii="Zurich BT" w:hAnsi="Zurich BT"/>
          <w:sz w:val="20"/>
          <w:szCs w:val="20"/>
        </w:rPr>
        <w:t>s</w:t>
      </w:r>
      <w:r w:rsidRPr="004241C8">
        <w:rPr>
          <w:rFonts w:ascii="Zurich BT" w:hAnsi="Zurich BT"/>
          <w:sz w:val="20"/>
          <w:szCs w:val="20"/>
        </w:rPr>
        <w:t xml:space="preserve"> from the Borrower regarding the extension, the Bank </w:t>
      </w:r>
      <w:r>
        <w:rPr>
          <w:rFonts w:ascii="Zurich BT" w:hAnsi="Zurich BT"/>
          <w:sz w:val="20"/>
          <w:szCs w:val="20"/>
        </w:rPr>
        <w:t xml:space="preserve">may decide </w:t>
      </w:r>
      <w:r w:rsidRPr="004241C8">
        <w:rPr>
          <w:rFonts w:ascii="Zurich BT" w:hAnsi="Zurich BT"/>
          <w:sz w:val="20"/>
          <w:szCs w:val="20"/>
        </w:rPr>
        <w:t>to pay under the BG</w:t>
      </w:r>
      <w:r>
        <w:rPr>
          <w:rFonts w:ascii="Zurich BT" w:hAnsi="Zurich BT"/>
          <w:sz w:val="20"/>
          <w:szCs w:val="20"/>
        </w:rPr>
        <w:t>, in accordance with its terms</w:t>
      </w:r>
      <w:r w:rsidRPr="004241C8">
        <w:rPr>
          <w:rFonts w:ascii="Zurich BT" w:hAnsi="Zurich BT"/>
          <w:sz w:val="20"/>
          <w:szCs w:val="20"/>
        </w:rPr>
        <w:t xml:space="preserve">. </w:t>
      </w:r>
      <w:r>
        <w:rPr>
          <w:rFonts w:ascii="Zurich BT" w:hAnsi="Zurich BT"/>
          <w:sz w:val="20"/>
          <w:szCs w:val="20"/>
        </w:rPr>
        <w:t>This is w</w:t>
      </w:r>
      <w:r w:rsidRPr="004241C8">
        <w:rPr>
          <w:rFonts w:ascii="Zurich BT" w:hAnsi="Zurich BT"/>
          <w:sz w:val="20"/>
          <w:szCs w:val="20"/>
        </w:rPr>
        <w:t xml:space="preserve">ithout prejudice to </w:t>
      </w:r>
      <w:r>
        <w:rPr>
          <w:rFonts w:ascii="Zurich BT" w:hAnsi="Zurich BT"/>
          <w:sz w:val="20"/>
          <w:szCs w:val="20"/>
        </w:rPr>
        <w:t xml:space="preserve">the right available to the Bank to refuse extension, if any, requested by the Borrower. </w:t>
      </w:r>
    </w:p>
    <w:p w14:paraId="29C992B4" w14:textId="77777777" w:rsidR="000B41DC" w:rsidRPr="000B41DC" w:rsidRDefault="000B41DC" w:rsidP="000B41DC">
      <w:pPr>
        <w:pStyle w:val="WW-Default"/>
        <w:rPr>
          <w:highlight w:val="yellow"/>
        </w:rPr>
      </w:pPr>
    </w:p>
    <w:p w14:paraId="1208D341" w14:textId="77777777" w:rsidR="000917BF" w:rsidRPr="000917BF" w:rsidRDefault="000917BF" w:rsidP="000917BF">
      <w:pPr>
        <w:pStyle w:val="WW-Default"/>
        <w:rPr>
          <w:highlight w:val="yellow"/>
        </w:rPr>
      </w:pPr>
    </w:p>
    <w:p w14:paraId="26120EBA" w14:textId="77777777" w:rsidR="00FD7514" w:rsidRPr="008A28F6" w:rsidRDefault="00FD7514" w:rsidP="008A28F6">
      <w:pPr>
        <w:pStyle w:val="WW-Default"/>
      </w:pPr>
    </w:p>
    <w:p w14:paraId="2D47D6F1" w14:textId="77777777" w:rsidR="004D5382" w:rsidRPr="004D5382" w:rsidRDefault="004D5382" w:rsidP="004D5382">
      <w:pPr>
        <w:ind w:left="1134" w:hanging="567"/>
        <w:jc w:val="both"/>
      </w:pPr>
    </w:p>
    <w:p w14:paraId="380D9BEA" w14:textId="77777777" w:rsidR="00BD4FD6" w:rsidRPr="00D56B79" w:rsidRDefault="00BD4FD6">
      <w:pPr>
        <w:pStyle w:val="WW-Default"/>
        <w:jc w:val="center"/>
        <w:rPr>
          <w:rFonts w:ascii="Zurich Blk BT" w:hAnsi="Zurich Blk BT" w:cs="Zurich BT"/>
          <w:sz w:val="20"/>
          <w:szCs w:val="20"/>
        </w:rPr>
      </w:pPr>
      <w:r w:rsidRPr="00D56B79">
        <w:rPr>
          <w:rFonts w:ascii="Zurich Blk BT" w:hAnsi="Zurich Blk BT" w:cs="Zurich BT"/>
          <w:sz w:val="20"/>
          <w:szCs w:val="20"/>
        </w:rPr>
        <w:t>PART C</w:t>
      </w:r>
    </w:p>
    <w:p w14:paraId="7D233AF8" w14:textId="77777777" w:rsidR="00BD4FD6" w:rsidRPr="00D56B79" w:rsidRDefault="00BD4FD6">
      <w:pPr>
        <w:pStyle w:val="WW-Default"/>
        <w:jc w:val="center"/>
        <w:rPr>
          <w:rFonts w:ascii="Zurich Blk BT" w:hAnsi="Zurich Blk BT" w:cs="Zurich BT"/>
          <w:sz w:val="20"/>
          <w:szCs w:val="20"/>
        </w:rPr>
      </w:pPr>
      <w:r w:rsidRPr="00D56B79">
        <w:rPr>
          <w:rFonts w:ascii="Zurich Blk BT" w:hAnsi="Zurich Blk BT" w:cs="Zurich BT"/>
          <w:sz w:val="20"/>
          <w:szCs w:val="20"/>
        </w:rPr>
        <w:t xml:space="preserve"> (BILLS FACILITIES)</w:t>
      </w:r>
    </w:p>
    <w:p w14:paraId="4B9A2990" w14:textId="77777777" w:rsidR="00BD4FD6" w:rsidRPr="00D56B79" w:rsidRDefault="00BD4FD6">
      <w:pPr>
        <w:pStyle w:val="Bodytext0"/>
        <w:jc w:val="both"/>
        <w:rPr>
          <w:rFonts w:ascii="Zurich Blk BT" w:hAnsi="Zurich Blk BT" w:cs="Zurich BT"/>
          <w:color w:val="000000"/>
          <w:sz w:val="20"/>
          <w:szCs w:val="20"/>
        </w:rPr>
      </w:pPr>
    </w:p>
    <w:p w14:paraId="743961AF" w14:textId="77777777" w:rsidR="00BD4FD6" w:rsidRPr="00D56B79" w:rsidRDefault="00BD4FD6" w:rsidP="00CD09AF">
      <w:pPr>
        <w:pStyle w:val="BodyTextIndent"/>
        <w:widowControl/>
        <w:numPr>
          <w:ilvl w:val="0"/>
          <w:numId w:val="7"/>
        </w:numPr>
        <w:suppressAutoHyphens w:val="0"/>
        <w:autoSpaceDE/>
        <w:spacing w:after="0"/>
        <w:ind w:left="567" w:hanging="567"/>
        <w:jc w:val="both"/>
        <w:rPr>
          <w:rFonts w:ascii="Zurich Blk BT" w:hAnsi="Zurich Blk BT" w:cs="Zurich BT"/>
          <w:color w:val="000000"/>
          <w:sz w:val="20"/>
          <w:szCs w:val="20"/>
        </w:rPr>
      </w:pPr>
      <w:r w:rsidRPr="00D56B79">
        <w:rPr>
          <w:rFonts w:ascii="Zurich Blk BT" w:hAnsi="Zurich Blk BT" w:cs="Zurich BT"/>
          <w:color w:val="000000"/>
          <w:sz w:val="20"/>
          <w:szCs w:val="20"/>
        </w:rPr>
        <w:t>FACILITIES IN THE NATURE OF PURCHASE / DISCOUNTING / NEGOTIATION OF BILLS</w:t>
      </w:r>
    </w:p>
    <w:p w14:paraId="586577C0" w14:textId="77777777" w:rsidR="00BD4FD6" w:rsidRDefault="00BD4FD6" w:rsidP="008D629D">
      <w:pPr>
        <w:ind w:left="567"/>
        <w:jc w:val="both"/>
        <w:rPr>
          <w:rFonts w:ascii="Zurich BT" w:hAnsi="Zurich BT" w:cs="Zurich BT"/>
          <w:color w:val="000000"/>
          <w:sz w:val="20"/>
          <w:szCs w:val="20"/>
        </w:rPr>
      </w:pPr>
      <w:r w:rsidRPr="00E369B0">
        <w:rPr>
          <w:rFonts w:ascii="Zurich BT" w:hAnsi="Zurich BT" w:cs="Zurich BT"/>
          <w:color w:val="000000"/>
          <w:sz w:val="20"/>
          <w:szCs w:val="20"/>
        </w:rPr>
        <w:t xml:space="preserve">The Bank has, at the request of the Borrower, agreed to grant to the Borrower facilities (the </w:t>
      </w:r>
      <w:r w:rsidRPr="00885F8E">
        <w:rPr>
          <w:rFonts w:ascii="Zurich BT" w:hAnsi="Zurich BT"/>
          <w:sz w:val="20"/>
          <w:szCs w:val="20"/>
        </w:rPr>
        <w:t>“</w:t>
      </w:r>
      <w:r w:rsidRPr="00D56B79">
        <w:rPr>
          <w:rFonts w:ascii="Zurich Blk BT" w:hAnsi="Zurich Blk BT" w:cs="Zurich BT"/>
          <w:color w:val="000000"/>
          <w:sz w:val="20"/>
          <w:szCs w:val="20"/>
        </w:rPr>
        <w:t>Bills Facilities</w:t>
      </w:r>
      <w:r w:rsidRPr="00885F8E">
        <w:rPr>
          <w:rFonts w:ascii="Zurich BT" w:hAnsi="Zurich BT"/>
          <w:sz w:val="20"/>
          <w:szCs w:val="20"/>
        </w:rPr>
        <w:t>”</w:t>
      </w:r>
      <w:r w:rsidRPr="00E369B0">
        <w:rPr>
          <w:rFonts w:ascii="Zurich BT" w:hAnsi="Zurich BT" w:cs="Zurich BT"/>
          <w:color w:val="000000"/>
          <w:sz w:val="20"/>
          <w:szCs w:val="20"/>
        </w:rPr>
        <w:t xml:space="preserve">) by way of discounting / purchasing / negotiation, from time to time, of </w:t>
      </w:r>
      <w:proofErr w:type="spellStart"/>
      <w:r w:rsidRPr="00E369B0">
        <w:rPr>
          <w:rFonts w:ascii="Zurich BT" w:hAnsi="Zurich BT" w:cs="Zurich BT"/>
          <w:color w:val="000000"/>
          <w:sz w:val="20"/>
          <w:szCs w:val="20"/>
        </w:rPr>
        <w:t>cheques</w:t>
      </w:r>
      <w:proofErr w:type="spellEnd"/>
      <w:r w:rsidRPr="00E369B0">
        <w:rPr>
          <w:rFonts w:ascii="Zurich BT" w:hAnsi="Zurich BT" w:cs="Zurich BT"/>
          <w:color w:val="000000"/>
          <w:sz w:val="20"/>
          <w:szCs w:val="20"/>
        </w:rPr>
        <w:t xml:space="preserve"> / bills of exchange / </w:t>
      </w:r>
      <w:proofErr w:type="spellStart"/>
      <w:r w:rsidRPr="00E369B0">
        <w:rPr>
          <w:rFonts w:ascii="Zurich BT" w:hAnsi="Zurich BT" w:cs="Zurich BT"/>
          <w:color w:val="000000"/>
          <w:sz w:val="20"/>
          <w:szCs w:val="20"/>
        </w:rPr>
        <w:t>hundies</w:t>
      </w:r>
      <w:proofErr w:type="spellEnd"/>
      <w:r w:rsidRPr="00E369B0">
        <w:rPr>
          <w:rFonts w:ascii="Zurich BT" w:hAnsi="Zurich BT" w:cs="Zurich BT"/>
          <w:color w:val="000000"/>
          <w:sz w:val="20"/>
          <w:szCs w:val="20"/>
        </w:rPr>
        <w:t xml:space="preserve">, sight drafts and or other negotiable instruments, whether inland and / or foreign and whether clean, documentary,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and / or demand (all of which are hereinafter referred to as the </w:t>
      </w:r>
      <w:r w:rsidRPr="00885F8E">
        <w:rPr>
          <w:rFonts w:ascii="Zurich BT" w:hAnsi="Zurich BT"/>
          <w:sz w:val="20"/>
          <w:szCs w:val="20"/>
        </w:rPr>
        <w:t>“</w:t>
      </w:r>
      <w:r w:rsidRPr="00D56B79">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which expression shall, as the context may permit or require, mean any or each of such Bills), with or without documents of title such as railway receipts, bills of lading, airway bills, motor transport receipts / lorry receipts, multimodal transport receipts, combined transport documents or any other documents</w:t>
      </w:r>
      <w:r w:rsidR="008B2520">
        <w:rPr>
          <w:rFonts w:ascii="Zurich BT" w:hAnsi="Zurich BT" w:cs="Zurich BT"/>
          <w:color w:val="000000"/>
          <w:sz w:val="20"/>
          <w:szCs w:val="20"/>
        </w:rPr>
        <w:t xml:space="preserve"> </w:t>
      </w:r>
      <w:r w:rsidRPr="00E369B0">
        <w:rPr>
          <w:rFonts w:ascii="Zurich BT" w:hAnsi="Zurich BT" w:cs="Zurich BT"/>
          <w:color w:val="000000"/>
          <w:sz w:val="20"/>
          <w:szCs w:val="20"/>
        </w:rPr>
        <w:t xml:space="preserve">of title (all of which are hereinafter referred to as the </w:t>
      </w:r>
      <w:r w:rsidRPr="00797BE7">
        <w:rPr>
          <w:rFonts w:ascii="Zurich BT" w:hAnsi="Zurich BT"/>
          <w:sz w:val="20"/>
          <w:szCs w:val="20"/>
        </w:rPr>
        <w:t>“</w:t>
      </w:r>
      <w:r w:rsidRPr="00D56B79">
        <w:rPr>
          <w:rFonts w:ascii="Zurich Blk BT" w:hAnsi="Zurich Blk BT" w:cs="Zurich BT"/>
          <w:color w:val="000000"/>
          <w:sz w:val="20"/>
          <w:szCs w:val="20"/>
        </w:rPr>
        <w:t>Documents of Title</w:t>
      </w:r>
      <w:r w:rsidRPr="00797BE7">
        <w:rPr>
          <w:rFonts w:ascii="Zurich BT" w:hAnsi="Zurich BT"/>
          <w:sz w:val="20"/>
          <w:szCs w:val="20"/>
        </w:rPr>
        <w:t>”</w:t>
      </w:r>
      <w:r w:rsidRPr="00E369B0">
        <w:rPr>
          <w:rFonts w:ascii="Zurich BT" w:hAnsi="Zurich BT" w:cs="Zurich BT"/>
          <w:color w:val="000000"/>
          <w:sz w:val="20"/>
          <w:szCs w:val="20"/>
        </w:rPr>
        <w:t xml:space="preserve">, which expression shall, as the context may permit or require, mean any or each of such Documents of Title) </w:t>
      </w:r>
      <w:proofErr w:type="spellStart"/>
      <w:r w:rsidRPr="00E369B0">
        <w:rPr>
          <w:rFonts w:ascii="Zurich BT" w:hAnsi="Zurich BT" w:cs="Zurich BT"/>
          <w:color w:val="000000"/>
          <w:sz w:val="20"/>
          <w:szCs w:val="20"/>
        </w:rPr>
        <w:t>upto</w:t>
      </w:r>
      <w:proofErr w:type="spellEnd"/>
      <w:r w:rsidRPr="00E369B0">
        <w:rPr>
          <w:rFonts w:ascii="Zurich BT" w:hAnsi="Zurich BT" w:cs="Zurich BT"/>
          <w:color w:val="000000"/>
          <w:sz w:val="20"/>
          <w:szCs w:val="20"/>
        </w:rPr>
        <w:t xml:space="preserve"> the Limits specified in the CAL at any one time. All amounts paid by the Bank under the Bills Facilities shall be treated as advances made to the Borrower by the Bank and may be debited to </w:t>
      </w:r>
      <w:r w:rsidR="001F20EF" w:rsidRPr="00E369B0">
        <w:rPr>
          <w:rFonts w:ascii="Zurich BT" w:hAnsi="Zurich BT" w:cs="Zurich BT"/>
          <w:color w:val="000000"/>
          <w:sz w:val="20"/>
          <w:szCs w:val="20"/>
        </w:rPr>
        <w:t>the Account</w:t>
      </w:r>
      <w:r w:rsidRPr="00E369B0">
        <w:rPr>
          <w:rFonts w:ascii="Zurich BT" w:hAnsi="Zurich BT" w:cs="Zurich BT"/>
          <w:color w:val="000000"/>
          <w:sz w:val="20"/>
          <w:szCs w:val="20"/>
        </w:rPr>
        <w:t>.</w:t>
      </w:r>
    </w:p>
    <w:p w14:paraId="47AFE049" w14:textId="77777777" w:rsidR="00BC4CF6" w:rsidRPr="00BC4CF6" w:rsidRDefault="00BC4CF6" w:rsidP="00BC4CF6">
      <w:pPr>
        <w:pStyle w:val="WW-Default"/>
      </w:pPr>
    </w:p>
    <w:p w14:paraId="413C1AB3" w14:textId="77777777" w:rsidR="00BD4FD6" w:rsidRDefault="00BD4FD6" w:rsidP="00CD09AF">
      <w:pPr>
        <w:pStyle w:val="ListParagraph"/>
        <w:widowControl/>
        <w:numPr>
          <w:ilvl w:val="0"/>
          <w:numId w:val="10"/>
        </w:numPr>
        <w:suppressAutoHyphens w:val="0"/>
        <w:autoSpaceDE/>
        <w:ind w:left="567" w:hanging="567"/>
        <w:contextualSpacing/>
        <w:jc w:val="both"/>
        <w:rPr>
          <w:rFonts w:ascii="Zurich Blk BT" w:hAnsi="Zurich Blk BT" w:cs="Zurich BT"/>
          <w:color w:val="000000"/>
          <w:sz w:val="20"/>
          <w:szCs w:val="20"/>
        </w:rPr>
      </w:pPr>
      <w:r w:rsidRPr="00D56B79">
        <w:rPr>
          <w:rFonts w:ascii="Zurich Blk BT" w:hAnsi="Zurich Blk BT" w:cs="Zurich BT"/>
          <w:color w:val="000000"/>
          <w:sz w:val="20"/>
          <w:szCs w:val="20"/>
        </w:rPr>
        <w:t xml:space="preserve">PURCHASE / DISCOUNTING / NEGOTIATION OF BILLS: </w:t>
      </w:r>
    </w:p>
    <w:p w14:paraId="39D91820" w14:textId="77777777" w:rsidR="0010055F" w:rsidRPr="00D56B79" w:rsidRDefault="0010055F" w:rsidP="008D629D">
      <w:pPr>
        <w:pStyle w:val="ListParagraph"/>
        <w:widowControl/>
        <w:suppressAutoHyphens w:val="0"/>
        <w:autoSpaceDE/>
        <w:ind w:left="567"/>
        <w:contextualSpacing/>
        <w:jc w:val="both"/>
        <w:rPr>
          <w:rFonts w:ascii="Zurich Blk BT" w:hAnsi="Zurich Blk BT" w:cs="Zurich BT"/>
          <w:color w:val="000000"/>
          <w:sz w:val="20"/>
          <w:szCs w:val="20"/>
        </w:rPr>
      </w:pPr>
    </w:p>
    <w:p w14:paraId="587F47F5" w14:textId="77777777" w:rsidR="00BD4FD6" w:rsidRDefault="00BD4FD6" w:rsidP="00CD09AF">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Unless the Bank has agreed in writing to purchase or discount without recourse, the Bank shall have full recourse against the Borrower for the Bills amount, plus all charges, costs, losses( including foreign exchange losses) and expenses</w:t>
      </w:r>
      <w:r w:rsidR="008B2520">
        <w:rPr>
          <w:rFonts w:ascii="Zurich BT" w:hAnsi="Zurich BT" w:cs="Zurich BT"/>
          <w:sz w:val="20"/>
          <w:szCs w:val="20"/>
        </w:rPr>
        <w:t xml:space="preserve"> </w:t>
      </w:r>
      <w:r w:rsidRPr="00E369B0">
        <w:rPr>
          <w:rFonts w:ascii="Zurich BT" w:hAnsi="Zurich BT" w:cs="Zurich BT"/>
          <w:sz w:val="20"/>
          <w:szCs w:val="20"/>
        </w:rPr>
        <w:t>in the event of nonpayment</w:t>
      </w:r>
      <w:r w:rsidR="008B2520">
        <w:rPr>
          <w:rFonts w:ascii="Zurich BT" w:hAnsi="Zurich BT" w:cs="Zurich BT"/>
          <w:sz w:val="20"/>
          <w:szCs w:val="20"/>
        </w:rPr>
        <w:t xml:space="preserve"> </w:t>
      </w:r>
      <w:r w:rsidRPr="00E369B0">
        <w:rPr>
          <w:rFonts w:ascii="Zurich BT" w:hAnsi="Zurich BT" w:cs="Zurich BT"/>
          <w:sz w:val="20"/>
          <w:szCs w:val="20"/>
        </w:rPr>
        <w:t>of any amounts under the Bills for any reason whatsoever.</w:t>
      </w:r>
    </w:p>
    <w:p w14:paraId="25F87505" w14:textId="77777777" w:rsidR="0010055F" w:rsidRPr="00E369B0" w:rsidRDefault="0010055F" w:rsidP="00974765">
      <w:pPr>
        <w:pStyle w:val="ListParagraph"/>
        <w:widowControl/>
        <w:suppressAutoHyphens w:val="0"/>
        <w:autoSpaceDE/>
        <w:ind w:left="1134"/>
        <w:jc w:val="both"/>
        <w:rPr>
          <w:rFonts w:ascii="Zurich BT" w:hAnsi="Zurich BT" w:cs="Zurich BT"/>
          <w:sz w:val="20"/>
          <w:szCs w:val="20"/>
        </w:rPr>
      </w:pPr>
    </w:p>
    <w:p w14:paraId="47AE13B0" w14:textId="77777777" w:rsidR="00BD4FD6" w:rsidRDefault="00BD4FD6" w:rsidP="00CD09AF">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Bank may, at its sole and absolute discretion, reserves the right to refuse to purchase or discount the Bills presented to the Bank by the Borrower without assigning any reason</w:t>
      </w:r>
      <w:r w:rsidR="008B2520">
        <w:rPr>
          <w:rFonts w:ascii="Zurich BT" w:hAnsi="Zurich BT" w:cs="Zurich BT"/>
          <w:sz w:val="20"/>
          <w:szCs w:val="20"/>
        </w:rPr>
        <w:t xml:space="preserve"> </w:t>
      </w:r>
      <w:r w:rsidRPr="00E369B0">
        <w:rPr>
          <w:rFonts w:ascii="Zurich BT" w:hAnsi="Zurich BT" w:cs="Zurich BT"/>
          <w:sz w:val="20"/>
          <w:szCs w:val="20"/>
        </w:rPr>
        <w:t>thereof despite availability of credit limits and the Bank shall not be liable to the Borrower in any manner for any loss</w:t>
      </w:r>
      <w:r w:rsidR="008B2520">
        <w:rPr>
          <w:rFonts w:ascii="Zurich BT" w:hAnsi="Zurich BT" w:cs="Zurich BT"/>
          <w:sz w:val="20"/>
          <w:szCs w:val="20"/>
        </w:rPr>
        <w:t xml:space="preserve"> </w:t>
      </w:r>
      <w:r w:rsidRPr="00E369B0">
        <w:rPr>
          <w:rFonts w:ascii="Zurich BT" w:hAnsi="Zurich BT" w:cs="Zurich BT"/>
          <w:sz w:val="20"/>
          <w:szCs w:val="20"/>
        </w:rPr>
        <w:t>or delay caused by such refusal.</w:t>
      </w:r>
    </w:p>
    <w:p w14:paraId="7C361CBA" w14:textId="77777777" w:rsidR="0010055F" w:rsidRPr="00C363AE" w:rsidRDefault="0010055F">
      <w:pPr>
        <w:pStyle w:val="ListParagraph"/>
        <w:rPr>
          <w:rFonts w:ascii="Zurich BT" w:hAnsi="Zurich BT" w:cs="Zurich BT"/>
          <w:sz w:val="20"/>
          <w:szCs w:val="20"/>
        </w:rPr>
      </w:pPr>
    </w:p>
    <w:p w14:paraId="42F90AF3" w14:textId="77777777" w:rsidR="0010055F" w:rsidRDefault="00BD4FD6" w:rsidP="00CD09AF">
      <w:pPr>
        <w:pStyle w:val="ListParagraph"/>
        <w:widowControl/>
        <w:numPr>
          <w:ilvl w:val="0"/>
          <w:numId w:val="8"/>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amount that would be credited to the Borrower</w:t>
      </w:r>
      <w:r w:rsidRPr="00E369B0">
        <w:rPr>
          <w:sz w:val="20"/>
          <w:szCs w:val="20"/>
        </w:rPr>
        <w:t>’</w:t>
      </w:r>
      <w:r w:rsidRPr="00E369B0">
        <w:rPr>
          <w:rFonts w:ascii="Zurich BT" w:hAnsi="Zurich BT" w:cs="Zurich BT"/>
          <w:sz w:val="20"/>
          <w:szCs w:val="20"/>
        </w:rPr>
        <w:t xml:space="preserve">s account with the Bank upon purchasing, discounting or negotiation of any Bills shall, in the case of Rupee Bill, be the rupee value thereof, and in the case of Foreign Currency Bill, be the rupee equivalent of the amount of such Bill calculated at the applicable rate of exchange prevailing on the date of purchasing, discounting or negotiation after deducting therefrom the interest, fee and commission, if any. </w:t>
      </w:r>
    </w:p>
    <w:p w14:paraId="6725DE06" w14:textId="77777777" w:rsidR="002E6A82" w:rsidRDefault="00BD4FD6" w:rsidP="00CD09AF">
      <w:pPr>
        <w:pStyle w:val="ListParagraph"/>
        <w:widowControl/>
        <w:numPr>
          <w:ilvl w:val="0"/>
          <w:numId w:val="8"/>
        </w:numPr>
        <w:tabs>
          <w:tab w:val="clear" w:pos="0"/>
          <w:tab w:val="left" w:pos="1134"/>
        </w:tabs>
        <w:suppressAutoHyphens w:val="0"/>
        <w:autoSpaceDE/>
        <w:ind w:left="1418" w:hanging="851"/>
        <w:jc w:val="both"/>
        <w:rPr>
          <w:rFonts w:ascii="Zurich BT" w:hAnsi="Zurich BT" w:cs="Zurich BT"/>
          <w:sz w:val="20"/>
          <w:szCs w:val="20"/>
        </w:rPr>
      </w:pPr>
      <w:r w:rsidRPr="00AB14FA">
        <w:rPr>
          <w:rFonts w:ascii="Zurich BT" w:hAnsi="Zurich BT" w:cs="Zurich BT"/>
          <w:sz w:val="20"/>
          <w:szCs w:val="20"/>
        </w:rPr>
        <w:t>(a)</w:t>
      </w:r>
      <w:r w:rsidR="002E6A82">
        <w:rPr>
          <w:rFonts w:ascii="Zurich BT" w:hAnsi="Zurich BT" w:cs="Zurich BT"/>
          <w:sz w:val="20"/>
          <w:szCs w:val="20"/>
        </w:rPr>
        <w:tab/>
      </w:r>
      <w:r w:rsidRPr="00AB14FA">
        <w:rPr>
          <w:rFonts w:ascii="Zurich BT" w:hAnsi="Zurich BT" w:cs="Zurich BT"/>
          <w:sz w:val="20"/>
          <w:szCs w:val="20"/>
        </w:rPr>
        <w:t xml:space="preserve">Foreign Bills shall be purchased / negotiated / discounted at the rate quoted by the Bank at the time of purchase / negotiation / discounting. Interest on the amount of the Bill or on the said rupee equivalent of the amount of Foreign Bill shall be payable upfront / simultaneously with the Bank paying the amount of the Bill for the notional / normal transit period in the case of sight / demand Bill and for the period comprising of the notional transit </w:t>
      </w:r>
      <w:r w:rsidRPr="002E6A82">
        <w:rPr>
          <w:rFonts w:ascii="Zurich BT" w:hAnsi="Zurich BT" w:cs="Zurich BT"/>
          <w:sz w:val="20"/>
          <w:szCs w:val="20"/>
        </w:rPr>
        <w:t xml:space="preserve">period, </w:t>
      </w:r>
      <w:proofErr w:type="spellStart"/>
      <w:r w:rsidRPr="002E6A82">
        <w:rPr>
          <w:rFonts w:ascii="Zurich BT" w:hAnsi="Zurich BT" w:cs="Zurich BT"/>
          <w:sz w:val="20"/>
          <w:szCs w:val="20"/>
        </w:rPr>
        <w:t>usance</w:t>
      </w:r>
      <w:proofErr w:type="spellEnd"/>
      <w:r w:rsidRPr="002E6A82">
        <w:rPr>
          <w:rFonts w:ascii="Zurich BT" w:hAnsi="Zurich BT" w:cs="Zurich BT"/>
          <w:sz w:val="20"/>
          <w:szCs w:val="20"/>
        </w:rPr>
        <w:t xml:space="preserve"> and grace period (where applicable in the case of </w:t>
      </w:r>
      <w:proofErr w:type="spellStart"/>
      <w:r w:rsidRPr="002E6A82">
        <w:rPr>
          <w:rFonts w:ascii="Zurich BT" w:hAnsi="Zurich BT" w:cs="Zurich BT"/>
          <w:sz w:val="20"/>
          <w:szCs w:val="20"/>
        </w:rPr>
        <w:t>usance</w:t>
      </w:r>
      <w:proofErr w:type="spellEnd"/>
      <w:r w:rsidRPr="002E6A82">
        <w:rPr>
          <w:rFonts w:ascii="Zurich BT" w:hAnsi="Zurich BT" w:cs="Zurich BT"/>
          <w:sz w:val="20"/>
          <w:szCs w:val="20"/>
        </w:rPr>
        <w:t xml:space="preserve"> Bill). If the Bills are for any reason</w:t>
      </w:r>
      <w:r w:rsidR="004A50FE">
        <w:rPr>
          <w:rFonts w:ascii="Zurich BT" w:hAnsi="Zurich BT" w:cs="Zurich BT"/>
          <w:sz w:val="20"/>
          <w:szCs w:val="20"/>
        </w:rPr>
        <w:t xml:space="preserve"> </w:t>
      </w:r>
      <w:r w:rsidRPr="002E6A82">
        <w:rPr>
          <w:rFonts w:ascii="Zurich BT" w:hAnsi="Zurich BT" w:cs="Zurich BT"/>
          <w:sz w:val="20"/>
          <w:szCs w:val="20"/>
        </w:rPr>
        <w:t xml:space="preserve">not realized on or before the notional due date, (calculated on the basis of </w:t>
      </w:r>
      <w:proofErr w:type="spellStart"/>
      <w:r w:rsidRPr="002E6A82">
        <w:rPr>
          <w:rFonts w:ascii="Zurich BT" w:hAnsi="Zurich BT" w:cs="Zurich BT"/>
          <w:sz w:val="20"/>
          <w:szCs w:val="20"/>
        </w:rPr>
        <w:t>usance</w:t>
      </w:r>
      <w:proofErr w:type="spellEnd"/>
      <w:r w:rsidRPr="002E6A82">
        <w:rPr>
          <w:rFonts w:ascii="Zurich BT" w:hAnsi="Zurich BT" w:cs="Zurich BT"/>
          <w:sz w:val="20"/>
          <w:szCs w:val="20"/>
        </w:rPr>
        <w:t xml:space="preserve"> and transit period as aforesaid), then the recovery of the amount of such Bills from the Borrower shall be kept pending for a further grace period of 30 </w:t>
      </w:r>
      <w:r w:rsidR="00E93525" w:rsidRPr="002E6A82">
        <w:rPr>
          <w:rFonts w:ascii="Zurich BT" w:hAnsi="Zurich BT" w:cs="Zurich BT"/>
          <w:sz w:val="20"/>
          <w:szCs w:val="20"/>
        </w:rPr>
        <w:t xml:space="preserve">(thirty) </w:t>
      </w:r>
      <w:r w:rsidRPr="002E6A82">
        <w:rPr>
          <w:rFonts w:ascii="Zurich BT" w:hAnsi="Zurich BT" w:cs="Zurich BT"/>
          <w:sz w:val="20"/>
          <w:szCs w:val="20"/>
        </w:rPr>
        <w:t>days from the notional due date (</w:t>
      </w:r>
      <w:r w:rsidRPr="00797BE7">
        <w:rPr>
          <w:rFonts w:ascii="Zurich BT" w:hAnsi="Zurich BT"/>
          <w:sz w:val="20"/>
          <w:szCs w:val="20"/>
        </w:rPr>
        <w:t>“</w:t>
      </w:r>
      <w:r w:rsidRPr="002E6A82">
        <w:rPr>
          <w:rFonts w:ascii="Zurich Blk BT" w:hAnsi="Zurich Blk BT" w:cs="Zurich BT"/>
          <w:sz w:val="20"/>
          <w:szCs w:val="20"/>
        </w:rPr>
        <w:t>Grace Period</w:t>
      </w:r>
      <w:r w:rsidRPr="00797BE7">
        <w:rPr>
          <w:rFonts w:ascii="Zurich BT" w:hAnsi="Zurich BT"/>
          <w:sz w:val="20"/>
          <w:szCs w:val="20"/>
        </w:rPr>
        <w:t>”</w:t>
      </w:r>
      <w:r w:rsidRPr="002E6A82">
        <w:rPr>
          <w:rFonts w:ascii="Zurich BT" w:hAnsi="Zurich BT" w:cs="Zurich BT"/>
          <w:sz w:val="20"/>
          <w:szCs w:val="20"/>
        </w:rPr>
        <w:t>). If the Bills are realized within the Grace Period, interest at the current maximum interest rate, permitted by FEDAI / RBI for the overdue period shall be recovered from and paid by the Borrower.</w:t>
      </w:r>
    </w:p>
    <w:p w14:paraId="32C36C8A" w14:textId="77777777" w:rsidR="00BD4FD6" w:rsidRPr="002E6A82" w:rsidRDefault="00BD4FD6" w:rsidP="00783195">
      <w:pPr>
        <w:pStyle w:val="ListParagraph"/>
        <w:widowControl/>
        <w:suppressAutoHyphens w:val="0"/>
        <w:autoSpaceDE/>
        <w:ind w:left="1418" w:hanging="284"/>
        <w:jc w:val="both"/>
        <w:rPr>
          <w:rFonts w:ascii="Zurich BT" w:hAnsi="Zurich BT" w:cs="Zurich BT"/>
          <w:sz w:val="20"/>
          <w:szCs w:val="20"/>
        </w:rPr>
      </w:pPr>
      <w:r w:rsidRPr="00AB14FA">
        <w:rPr>
          <w:rFonts w:ascii="Zurich BT" w:hAnsi="Zurich BT" w:cs="Zurich BT"/>
          <w:sz w:val="20"/>
          <w:szCs w:val="20"/>
        </w:rPr>
        <w:t>(b)</w:t>
      </w:r>
      <w:r w:rsidR="00E70836" w:rsidRPr="00AB14FA">
        <w:rPr>
          <w:rFonts w:ascii="Zurich BT" w:hAnsi="Zurich BT" w:cs="Zurich BT"/>
          <w:sz w:val="20"/>
          <w:szCs w:val="20"/>
        </w:rPr>
        <w:tab/>
      </w:r>
      <w:r w:rsidRPr="00AB14FA">
        <w:rPr>
          <w:rFonts w:ascii="Zurich BT" w:hAnsi="Zurich BT" w:cs="Zurich BT"/>
          <w:sz w:val="20"/>
          <w:szCs w:val="20"/>
        </w:rPr>
        <w:t>If for any reason the foreign Bills are not realized on or before the expiry of the Grace Period, then the purchase transaction of such Bills shall be treated as cancelled vis-à-vis the Borrower, without affecting the Bank</w:t>
      </w:r>
      <w:r w:rsidRPr="002E6A82">
        <w:rPr>
          <w:sz w:val="20"/>
          <w:szCs w:val="20"/>
        </w:rPr>
        <w:t>’</w:t>
      </w:r>
      <w:r w:rsidRPr="002E6A82">
        <w:rPr>
          <w:rFonts w:ascii="Zurich BT" w:hAnsi="Zurich BT" w:cs="Zurich BT"/>
          <w:sz w:val="20"/>
          <w:szCs w:val="20"/>
        </w:rPr>
        <w:t>s rights as holders in due course of the Bills against the drawees and drawer and the rupee value of such Bills on the 30</w:t>
      </w:r>
      <w:r w:rsidRPr="002E6A82">
        <w:rPr>
          <w:rFonts w:ascii="Zurich BT" w:hAnsi="Zurich BT" w:cs="Zurich BT"/>
          <w:sz w:val="20"/>
          <w:szCs w:val="20"/>
          <w:vertAlign w:val="superscript"/>
        </w:rPr>
        <w:t>th</w:t>
      </w:r>
      <w:r w:rsidRPr="002E6A82">
        <w:rPr>
          <w:rFonts w:ascii="Zurich BT" w:hAnsi="Zurich BT" w:cs="Zurich BT"/>
          <w:sz w:val="20"/>
          <w:szCs w:val="20"/>
        </w:rPr>
        <w:t xml:space="preserve"> day of the Grace Period, at the prevailing TT selling rate, shall be calculated and recovered from the Borrower together with interest at the rates mentioned </w:t>
      </w:r>
      <w:proofErr w:type="spellStart"/>
      <w:r w:rsidR="00435998">
        <w:rPr>
          <w:rFonts w:ascii="Zurich BT" w:hAnsi="Zurich BT" w:cs="Zurich BT"/>
          <w:sz w:val="20"/>
          <w:szCs w:val="20"/>
        </w:rPr>
        <w:t>hereabove</w:t>
      </w:r>
      <w:proofErr w:type="spellEnd"/>
      <w:r w:rsidR="002E6A82">
        <w:rPr>
          <w:rFonts w:ascii="Zurich BT" w:hAnsi="Zurich BT" w:cs="Zurich BT"/>
          <w:sz w:val="20"/>
          <w:szCs w:val="20"/>
        </w:rPr>
        <w:t xml:space="preserve"> </w:t>
      </w:r>
      <w:r w:rsidRPr="002E6A82">
        <w:rPr>
          <w:rFonts w:ascii="Zurich BT" w:hAnsi="Zurich BT" w:cs="Zurich BT"/>
          <w:sz w:val="20"/>
          <w:szCs w:val="20"/>
        </w:rPr>
        <w:t xml:space="preserve">or </w:t>
      </w:r>
      <w:r w:rsidR="00843AB0" w:rsidRPr="002E6A82">
        <w:rPr>
          <w:rFonts w:ascii="Zurich BT" w:hAnsi="Zurich BT" w:cs="Zurich BT"/>
          <w:sz w:val="20"/>
          <w:szCs w:val="20"/>
        </w:rPr>
        <w:t>CAL</w:t>
      </w:r>
      <w:r w:rsidRPr="002E6A82">
        <w:rPr>
          <w:rFonts w:ascii="Zurich BT" w:hAnsi="Zurich BT" w:cs="Zurich BT"/>
          <w:sz w:val="20"/>
          <w:szCs w:val="20"/>
        </w:rPr>
        <w:t>. The difference, if any, between the earlier amount on the date of purchase / negotiation and as calculated above shall be added or deducted as the case may be while recovering the amount from the Borrower</w:t>
      </w:r>
    </w:p>
    <w:p w14:paraId="0E27B43E" w14:textId="26046E45"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(v)</w:t>
      </w:r>
      <w:r w:rsidRPr="00E369B0">
        <w:rPr>
          <w:rFonts w:ascii="Zurich BT" w:hAnsi="Zurich BT" w:cs="Zurich BT"/>
          <w:sz w:val="20"/>
          <w:szCs w:val="20"/>
        </w:rPr>
        <w:tab/>
        <w:t>Where any foreign Bill drawn under a Letter of Credit (</w:t>
      </w:r>
      <w:r w:rsidRPr="00797BE7">
        <w:rPr>
          <w:rFonts w:ascii="Zurich BT" w:hAnsi="Zurich BT"/>
          <w:sz w:val="20"/>
          <w:szCs w:val="20"/>
        </w:rPr>
        <w:t>“</w:t>
      </w:r>
      <w:r w:rsidRPr="00D56B79">
        <w:rPr>
          <w:rFonts w:ascii="Zurich Blk BT" w:hAnsi="Zurich Blk BT" w:cs="Zurich BT"/>
          <w:color w:val="000000"/>
          <w:sz w:val="20"/>
          <w:szCs w:val="20"/>
        </w:rPr>
        <w:t>LC</w:t>
      </w:r>
      <w:r w:rsidRPr="00797BE7">
        <w:rPr>
          <w:rFonts w:ascii="Zurich BT" w:hAnsi="Zurich BT"/>
          <w:sz w:val="20"/>
          <w:szCs w:val="20"/>
        </w:rPr>
        <w:t>”</w:t>
      </w:r>
      <w:r w:rsidRPr="00D56B79">
        <w:rPr>
          <w:rFonts w:ascii="Zurich BT" w:hAnsi="Zurich BT" w:cs="Zurich BT"/>
          <w:sz w:val="20"/>
          <w:szCs w:val="20"/>
        </w:rPr>
        <w:t>)</w:t>
      </w:r>
      <w:r w:rsidRPr="00E369B0">
        <w:rPr>
          <w:rFonts w:ascii="Zurich BT" w:hAnsi="Zurich BT" w:cs="Zurich BT"/>
          <w:sz w:val="20"/>
          <w:szCs w:val="20"/>
        </w:rPr>
        <w:t xml:space="preserve"> are negotiated by the Bank at the request of the Borrower, the Borrower</w:t>
      </w:r>
      <w:r w:rsidR="00143925">
        <w:rPr>
          <w:rFonts w:ascii="Zurich BT" w:hAnsi="Zurich BT" w:cs="Zurich BT"/>
          <w:sz w:val="20"/>
          <w:szCs w:val="20"/>
        </w:rPr>
        <w:t>’s</w:t>
      </w:r>
      <w:r w:rsidRPr="00E369B0">
        <w:rPr>
          <w:rFonts w:ascii="Zurich BT" w:hAnsi="Zurich BT" w:cs="Zurich BT"/>
          <w:sz w:val="20"/>
          <w:szCs w:val="20"/>
        </w:rPr>
        <w:t xml:space="preserve"> obligations and liabilities to the Bank shall not in any circumstances be reduced, terminated or affected in any way by reason of any discrepancies, irregularities, defect in, invalidity or insufficiency of the documents of whatsoever nature claimed by the LC issuing Bank. All payments made by the Bank to the Borrower shall be treated as payment made under reserve and the Bank shall be entitled to reverse the entries, and claim payment from the Borrower of all such sums paid together with interest, if such Bills are returned / </w:t>
      </w:r>
      <w:proofErr w:type="spellStart"/>
      <w:r w:rsidRPr="00E369B0">
        <w:rPr>
          <w:rFonts w:ascii="Zurich BT" w:hAnsi="Zurich BT" w:cs="Zurich BT"/>
          <w:sz w:val="20"/>
          <w:szCs w:val="20"/>
        </w:rPr>
        <w:t>dishonoured</w:t>
      </w:r>
      <w:proofErr w:type="spellEnd"/>
      <w:r w:rsidRPr="00E369B0">
        <w:rPr>
          <w:rFonts w:ascii="Zurich BT" w:hAnsi="Zurich BT" w:cs="Zurich BT"/>
          <w:sz w:val="20"/>
          <w:szCs w:val="20"/>
        </w:rPr>
        <w:t xml:space="preserve"> unpaid from the LC issuing bank and the Borrower agrees to pay all such sums to the Bank forthwith on demand together with Additional Interest at the rate mentioned in </w:t>
      </w:r>
      <w:r w:rsidR="007B3F4E">
        <w:rPr>
          <w:rFonts w:ascii="Zurich BT" w:hAnsi="Zurich BT" w:cs="Zurich BT"/>
          <w:sz w:val="20"/>
          <w:szCs w:val="20"/>
        </w:rPr>
        <w:t xml:space="preserve"> Schedule II of the Facility Agreement</w:t>
      </w:r>
      <w:r w:rsidR="002C56EF">
        <w:rPr>
          <w:rFonts w:ascii="Zurich BT" w:hAnsi="Zurich BT" w:cs="Zurich BT"/>
          <w:sz w:val="20"/>
          <w:szCs w:val="20"/>
        </w:rPr>
        <w:t>,</w:t>
      </w:r>
      <w:r w:rsidRPr="00E369B0">
        <w:rPr>
          <w:rFonts w:ascii="Zurich BT" w:hAnsi="Zurich BT" w:cs="Zurich BT"/>
          <w:sz w:val="20"/>
          <w:szCs w:val="20"/>
        </w:rPr>
        <w:t xml:space="preserve"> for the Bills Facilities.</w:t>
      </w:r>
    </w:p>
    <w:p w14:paraId="243A544A" w14:textId="77777777"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(vi)</w:t>
      </w:r>
      <w:r w:rsidRPr="00E369B0">
        <w:rPr>
          <w:rFonts w:ascii="Zurich BT" w:hAnsi="Zurich BT" w:cs="Zurich BT"/>
          <w:sz w:val="20"/>
          <w:szCs w:val="20"/>
        </w:rPr>
        <w:tab/>
        <w:t>The Borrower hereby agree and acknowledge that the Bank shall not be held liable or responsible to the Borrower for:</w:t>
      </w:r>
    </w:p>
    <w:p w14:paraId="6CC06356" w14:textId="77777777"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act omission, default, suspension insolvency, or bankruptcy of any of the Bank</w:t>
      </w:r>
      <w:r w:rsidRPr="00E369B0">
        <w:rPr>
          <w:color w:val="auto"/>
          <w:sz w:val="20"/>
          <w:szCs w:val="20"/>
        </w:rPr>
        <w:t>’</w:t>
      </w:r>
      <w:r w:rsidRPr="00E369B0">
        <w:rPr>
          <w:rFonts w:ascii="Zurich BT" w:hAnsi="Zurich BT" w:cs="Zurich BT"/>
          <w:color w:val="auto"/>
          <w:sz w:val="20"/>
          <w:szCs w:val="20"/>
        </w:rPr>
        <w:t xml:space="preserve">s correspondent(s), </w:t>
      </w:r>
      <w:r w:rsidRPr="00C363AE">
        <w:rPr>
          <w:rFonts w:ascii="Zurich BT" w:hAnsi="Zurich BT" w:cs="Zurich BT"/>
          <w:color w:val="auto"/>
          <w:sz w:val="20"/>
          <w:szCs w:val="20"/>
        </w:rPr>
        <w:t>agent(s), sub agent(s</w:t>
      </w:r>
      <w:r w:rsidRPr="00E369B0">
        <w:rPr>
          <w:rFonts w:ascii="Zurich BT" w:hAnsi="Zurich BT" w:cs="Zurich BT"/>
          <w:color w:val="auto"/>
          <w:sz w:val="20"/>
          <w:szCs w:val="20"/>
          <w:u w:val="single"/>
        </w:rPr>
        <w:t>)</w:t>
      </w:r>
      <w:r w:rsidRPr="00E369B0">
        <w:rPr>
          <w:rFonts w:ascii="Zurich BT" w:hAnsi="Zurich BT" w:cs="Zurich BT"/>
          <w:color w:val="auto"/>
          <w:sz w:val="20"/>
          <w:szCs w:val="20"/>
        </w:rPr>
        <w:t xml:space="preserve"> or representative(s) ;</w:t>
      </w:r>
    </w:p>
    <w:p w14:paraId="2BAFCCE2" w14:textId="1B01A21A"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 xml:space="preserve">Any delays, errors losses or non-delivery of the shipping documents/ </w:t>
      </w:r>
      <w:r w:rsidR="00143925">
        <w:rPr>
          <w:rFonts w:ascii="Zurich BT" w:hAnsi="Zurich BT" w:cs="Zurich BT"/>
          <w:color w:val="auto"/>
          <w:sz w:val="20"/>
          <w:szCs w:val="20"/>
        </w:rPr>
        <w:t>d</w:t>
      </w:r>
      <w:r w:rsidRPr="00E369B0">
        <w:rPr>
          <w:rFonts w:ascii="Zurich BT" w:hAnsi="Zurich BT" w:cs="Zurich BT"/>
          <w:color w:val="auto"/>
          <w:sz w:val="20"/>
          <w:szCs w:val="20"/>
        </w:rPr>
        <w:t>ocuments of title and / or bills to, from or between the Banks correspondent(s) agent(s), sub-agent(s) or representative(s).</w:t>
      </w:r>
    </w:p>
    <w:p w14:paraId="1253D0A6" w14:textId="77777777"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delay in remittance or loss in exchange of the proceeds during the transmission or in the course of collection</w:t>
      </w:r>
      <w:r w:rsidR="00AB14FA">
        <w:rPr>
          <w:rFonts w:ascii="Zurich BT" w:hAnsi="Zurich BT" w:cs="Zurich BT"/>
          <w:color w:val="auto"/>
          <w:sz w:val="20"/>
          <w:szCs w:val="20"/>
        </w:rPr>
        <w:t>.</w:t>
      </w:r>
    </w:p>
    <w:p w14:paraId="34781BEA" w14:textId="24D40FBE" w:rsidR="00BD4FD6" w:rsidRPr="00E369B0"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nonpayment by or any delay in receiving payment from importer/ buyer / relevant parties;</w:t>
      </w:r>
    </w:p>
    <w:p w14:paraId="7ED3AEE7" w14:textId="77777777" w:rsidR="00BD4FD6" w:rsidRPr="00C363AE" w:rsidRDefault="00BD4FD6" w:rsidP="00CD09AF">
      <w:pPr>
        <w:pStyle w:val="WW-Default"/>
        <w:numPr>
          <w:ilvl w:val="0"/>
          <w:numId w:val="29"/>
        </w:numPr>
        <w:ind w:left="1418" w:hanging="284"/>
        <w:jc w:val="both"/>
        <w:rPr>
          <w:rFonts w:ascii="Zurich BT" w:hAnsi="Zurich BT" w:cs="Zurich BT"/>
          <w:color w:val="auto"/>
          <w:sz w:val="20"/>
          <w:szCs w:val="20"/>
        </w:rPr>
      </w:pPr>
      <w:r w:rsidRPr="00E369B0">
        <w:rPr>
          <w:rFonts w:ascii="Zurich BT" w:hAnsi="Zurich BT" w:cs="Zurich BT"/>
          <w:color w:val="auto"/>
          <w:sz w:val="20"/>
          <w:szCs w:val="20"/>
        </w:rPr>
        <w:t>Any loss or damage sustained by the Borrower as result of the goods which the shipping documents relate to were (</w:t>
      </w:r>
      <w:r w:rsidR="00CD5AAF">
        <w:rPr>
          <w:rFonts w:ascii="Zurich BT" w:hAnsi="Zurich BT" w:cs="Zurich BT"/>
          <w:color w:val="auto"/>
          <w:sz w:val="20"/>
          <w:szCs w:val="20"/>
        </w:rPr>
        <w:t>1</w:t>
      </w:r>
      <w:r w:rsidRPr="00E369B0">
        <w:rPr>
          <w:rFonts w:ascii="Zurich BT" w:hAnsi="Zurich BT" w:cs="Zurich BT"/>
          <w:color w:val="auto"/>
          <w:sz w:val="20"/>
          <w:szCs w:val="20"/>
        </w:rPr>
        <w:t>) not delivered to the Importer/ Buyer</w:t>
      </w:r>
      <w:r w:rsidR="00971AD0">
        <w:rPr>
          <w:rFonts w:ascii="Zurich BT" w:hAnsi="Zurich BT" w:cs="Zurich BT"/>
          <w:color w:val="auto"/>
          <w:sz w:val="20"/>
          <w:szCs w:val="20"/>
        </w:rPr>
        <w:t xml:space="preserve">, </w:t>
      </w:r>
      <w:r w:rsidRPr="00E369B0">
        <w:rPr>
          <w:rFonts w:ascii="Zurich BT" w:hAnsi="Zurich BT" w:cs="Zurich BT"/>
          <w:color w:val="auto"/>
          <w:sz w:val="20"/>
          <w:szCs w:val="20"/>
        </w:rPr>
        <w:t>(</w:t>
      </w:r>
      <w:r w:rsidR="00CD5AAF">
        <w:rPr>
          <w:rFonts w:ascii="Zurich BT" w:hAnsi="Zurich BT" w:cs="Zurich BT"/>
          <w:color w:val="auto"/>
          <w:sz w:val="20"/>
          <w:szCs w:val="20"/>
        </w:rPr>
        <w:t>2</w:t>
      </w:r>
      <w:r w:rsidRPr="00E369B0">
        <w:rPr>
          <w:rFonts w:ascii="Zurich BT" w:hAnsi="Zurich BT" w:cs="Zurich BT"/>
          <w:color w:val="auto"/>
          <w:sz w:val="20"/>
          <w:szCs w:val="20"/>
        </w:rPr>
        <w:t>) lost in transmission, (</w:t>
      </w:r>
      <w:r w:rsidR="00CD5AAF">
        <w:rPr>
          <w:rFonts w:ascii="Zurich BT" w:hAnsi="Zurich BT" w:cs="Zurich BT"/>
          <w:color w:val="auto"/>
          <w:sz w:val="20"/>
          <w:szCs w:val="20"/>
        </w:rPr>
        <w:t>3</w:t>
      </w:r>
      <w:r w:rsidRPr="00E369B0">
        <w:rPr>
          <w:rFonts w:ascii="Zurich BT" w:hAnsi="Zurich BT" w:cs="Zurich BT"/>
          <w:color w:val="auto"/>
          <w:sz w:val="20"/>
          <w:szCs w:val="20"/>
        </w:rPr>
        <w:t>) damaged or (</w:t>
      </w:r>
      <w:r w:rsidR="00CD5AAF">
        <w:rPr>
          <w:rFonts w:ascii="Zurich BT" w:hAnsi="Zurich BT" w:cs="Zurich BT"/>
          <w:color w:val="auto"/>
          <w:sz w:val="20"/>
          <w:szCs w:val="20"/>
        </w:rPr>
        <w:t>4</w:t>
      </w:r>
      <w:r w:rsidRPr="00E369B0">
        <w:rPr>
          <w:rFonts w:ascii="Zurich BT" w:hAnsi="Zurich BT" w:cs="Zurich BT"/>
          <w:color w:val="auto"/>
          <w:sz w:val="20"/>
          <w:szCs w:val="20"/>
        </w:rPr>
        <w:t>) perished.</w:t>
      </w:r>
    </w:p>
    <w:p w14:paraId="19E9DE63" w14:textId="29496E6E"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(vii)</w:t>
      </w:r>
      <w:r w:rsidRPr="00E369B0">
        <w:rPr>
          <w:rFonts w:ascii="Zurich BT" w:hAnsi="Zurich BT" w:cs="Zurich BT"/>
          <w:sz w:val="20"/>
          <w:szCs w:val="20"/>
        </w:rPr>
        <w:tab/>
        <w:t>The liability of the Borrower to the Bank under the</w:t>
      </w:r>
      <w:r w:rsidR="004A50FE">
        <w:rPr>
          <w:rFonts w:ascii="Zurich BT" w:hAnsi="Zurich BT" w:cs="Zurich BT"/>
          <w:sz w:val="20"/>
          <w:szCs w:val="20"/>
        </w:rPr>
        <w:t xml:space="preserve"> </w:t>
      </w:r>
      <w:r w:rsidRPr="00E369B0">
        <w:rPr>
          <w:rFonts w:ascii="Zurich BT" w:hAnsi="Zurich BT" w:cs="Zurich BT"/>
          <w:sz w:val="20"/>
          <w:szCs w:val="20"/>
        </w:rPr>
        <w:t>Bill</w:t>
      </w:r>
      <w:r w:rsidR="00851419">
        <w:rPr>
          <w:rFonts w:ascii="Zurich BT" w:hAnsi="Zurich BT" w:cs="Zurich BT"/>
          <w:sz w:val="20"/>
          <w:szCs w:val="20"/>
        </w:rPr>
        <w:t>s</w:t>
      </w:r>
      <w:r w:rsidRPr="00E369B0">
        <w:rPr>
          <w:rFonts w:ascii="Zurich BT" w:hAnsi="Zurich BT" w:cs="Zurich BT"/>
          <w:sz w:val="20"/>
          <w:szCs w:val="20"/>
        </w:rPr>
        <w:t xml:space="preserve"> Facility shall be independent of the liability of the drawee or acceptor of the Bills and the Bank</w:t>
      </w:r>
      <w:r w:rsidRPr="00E369B0">
        <w:rPr>
          <w:sz w:val="20"/>
          <w:szCs w:val="20"/>
        </w:rPr>
        <w:t>’</w:t>
      </w:r>
      <w:r w:rsidRPr="00E369B0">
        <w:rPr>
          <w:rFonts w:ascii="Zurich BT" w:hAnsi="Zurich BT" w:cs="Zurich BT"/>
          <w:sz w:val="20"/>
          <w:szCs w:val="20"/>
        </w:rPr>
        <w:t xml:space="preserve">s rights against the Borrower shall not be prejudiced or affected by (a) inaction on the part of the Bank in initiating proceeding for recovery of the monies from the drawee / acceptor/ endorser thereof;(b) failure of the foreign correspondent banks or agents appointed by the Bank in prompt presentment or in noting and protesting the Bills on </w:t>
      </w:r>
      <w:proofErr w:type="spellStart"/>
      <w:r w:rsidRPr="00E369B0">
        <w:rPr>
          <w:rFonts w:ascii="Zurich BT" w:hAnsi="Zurich BT" w:cs="Zurich BT"/>
          <w:sz w:val="20"/>
          <w:szCs w:val="20"/>
        </w:rPr>
        <w:t>dishonour</w:t>
      </w:r>
      <w:proofErr w:type="spellEnd"/>
      <w:r w:rsidRPr="00E369B0">
        <w:rPr>
          <w:rFonts w:ascii="Zurich BT" w:hAnsi="Zurich BT" w:cs="Zurich BT"/>
          <w:sz w:val="20"/>
          <w:szCs w:val="20"/>
        </w:rPr>
        <w:t xml:space="preserve"> thereof; (c) any other act which may prejudice the Borrower</w:t>
      </w:r>
      <w:r w:rsidRPr="00E369B0">
        <w:rPr>
          <w:sz w:val="20"/>
          <w:szCs w:val="20"/>
        </w:rPr>
        <w:t>’</w:t>
      </w:r>
      <w:r w:rsidRPr="00E369B0">
        <w:rPr>
          <w:rFonts w:ascii="Zurich BT" w:hAnsi="Zurich BT" w:cs="Zurich BT"/>
          <w:sz w:val="20"/>
          <w:szCs w:val="20"/>
        </w:rPr>
        <w:t xml:space="preserve">s rights against the drawee or acceptor or endorser and in the event of the aforesaid, the Bank shall not be obliged to give any notice of </w:t>
      </w:r>
      <w:proofErr w:type="spellStart"/>
      <w:r w:rsidRPr="00E369B0">
        <w:rPr>
          <w:rFonts w:ascii="Zurich BT" w:hAnsi="Zurich BT" w:cs="Zurich BT"/>
          <w:sz w:val="20"/>
          <w:szCs w:val="20"/>
        </w:rPr>
        <w:t>dishonour</w:t>
      </w:r>
      <w:proofErr w:type="spellEnd"/>
      <w:r w:rsidRPr="00E369B0">
        <w:rPr>
          <w:rFonts w:ascii="Zurich BT" w:hAnsi="Zurich BT" w:cs="Zurich BT"/>
          <w:sz w:val="20"/>
          <w:szCs w:val="20"/>
        </w:rPr>
        <w:t xml:space="preserve"> by the drawee / acceptor to the Borrower. The Borrower hereby agrees that the liability of the Borrower in respect of any Bills will cease only upon the receipt of the amounts thereof in the Bank</w:t>
      </w:r>
      <w:r w:rsidRPr="00E369B0">
        <w:rPr>
          <w:sz w:val="20"/>
          <w:szCs w:val="20"/>
        </w:rPr>
        <w:t>’</w:t>
      </w:r>
      <w:r w:rsidRPr="00E369B0">
        <w:rPr>
          <w:rFonts w:ascii="Zurich BT" w:hAnsi="Zurich BT" w:cs="Zurich BT"/>
          <w:sz w:val="20"/>
          <w:szCs w:val="20"/>
        </w:rPr>
        <w:t>s account</w:t>
      </w:r>
    </w:p>
    <w:p w14:paraId="3C054937" w14:textId="77777777" w:rsidR="00D357BE"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w:t>
      </w:r>
      <w:r w:rsidR="00CD5AAF">
        <w:rPr>
          <w:rFonts w:ascii="Zurich BT" w:hAnsi="Zurich BT" w:cs="Zurich BT"/>
          <w:sz w:val="20"/>
          <w:szCs w:val="20"/>
        </w:rPr>
        <w:t>viii</w:t>
      </w:r>
      <w:r w:rsidRPr="00E369B0">
        <w:rPr>
          <w:rFonts w:ascii="Zurich BT" w:hAnsi="Zurich BT" w:cs="Zurich BT"/>
          <w:sz w:val="20"/>
          <w:szCs w:val="20"/>
        </w:rPr>
        <w:t>)</w:t>
      </w:r>
      <w:r w:rsidRPr="00E369B0">
        <w:rPr>
          <w:rFonts w:ascii="Zurich BT" w:hAnsi="Zurich BT" w:cs="Zurich BT"/>
          <w:sz w:val="20"/>
          <w:szCs w:val="20"/>
        </w:rPr>
        <w:tab/>
        <w:t xml:space="preserve">The Borrower hereby represents that: </w:t>
      </w:r>
    </w:p>
    <w:p w14:paraId="31D6A73C" w14:textId="77777777" w:rsidR="00BD4FD6" w:rsidRPr="00E369B0" w:rsidRDefault="00BD4FD6" w:rsidP="00783195">
      <w:pPr>
        <w:ind w:left="1418" w:hanging="284"/>
        <w:jc w:val="both"/>
        <w:rPr>
          <w:rFonts w:ascii="Zurich BT" w:hAnsi="Zurich BT" w:cs="Zurich BT"/>
          <w:sz w:val="20"/>
          <w:szCs w:val="20"/>
        </w:rPr>
      </w:pPr>
      <w:r w:rsidRPr="00E369B0">
        <w:rPr>
          <w:rFonts w:ascii="Zurich BT" w:hAnsi="Zurich BT" w:cs="Zurich BT"/>
          <w:sz w:val="20"/>
          <w:szCs w:val="20"/>
        </w:rPr>
        <w:t xml:space="preserve">(a) </w:t>
      </w:r>
      <w:r w:rsidR="00D357BE" w:rsidRPr="00E369B0">
        <w:rPr>
          <w:rFonts w:ascii="Zurich BT" w:hAnsi="Zurich BT" w:cs="Zurich BT"/>
          <w:sz w:val="20"/>
          <w:szCs w:val="20"/>
        </w:rPr>
        <w:t>a</w:t>
      </w:r>
      <w:r w:rsidRPr="00E369B0">
        <w:rPr>
          <w:rFonts w:ascii="Zurich BT" w:hAnsi="Zurich BT" w:cs="Zurich BT"/>
          <w:sz w:val="20"/>
          <w:szCs w:val="20"/>
        </w:rPr>
        <w:t>ll Bills and documents tendered / submitted by</w:t>
      </w:r>
      <w:r w:rsidR="004A50FE">
        <w:rPr>
          <w:rFonts w:ascii="Zurich BT" w:hAnsi="Zurich BT" w:cs="Zurich BT"/>
          <w:sz w:val="20"/>
          <w:szCs w:val="20"/>
        </w:rPr>
        <w:t xml:space="preserve"> </w:t>
      </w:r>
      <w:r w:rsidRPr="00E369B0">
        <w:rPr>
          <w:rFonts w:ascii="Zurich BT" w:hAnsi="Zurich BT" w:cs="Zurich BT"/>
          <w:sz w:val="20"/>
          <w:szCs w:val="20"/>
        </w:rPr>
        <w:t>the Borrower to the Bank represent (</w:t>
      </w:r>
      <w:r w:rsidR="00CD5AAF">
        <w:rPr>
          <w:rFonts w:ascii="Zurich BT" w:hAnsi="Zurich BT" w:cs="Zurich BT"/>
          <w:sz w:val="20"/>
          <w:szCs w:val="20"/>
        </w:rPr>
        <w:t>1</w:t>
      </w:r>
      <w:r w:rsidRPr="00E369B0">
        <w:rPr>
          <w:rFonts w:ascii="Zurich BT" w:hAnsi="Zurich BT" w:cs="Zurich BT"/>
          <w:sz w:val="20"/>
          <w:szCs w:val="20"/>
        </w:rPr>
        <w:t>) genuine sales transactions for supply of goods/ services and have been validly issued by the relevant parties; (</w:t>
      </w:r>
      <w:r w:rsidR="00CD5AAF">
        <w:rPr>
          <w:rFonts w:ascii="Zurich BT" w:hAnsi="Zurich BT" w:cs="Zurich BT"/>
          <w:sz w:val="20"/>
          <w:szCs w:val="20"/>
        </w:rPr>
        <w:t>2</w:t>
      </w:r>
      <w:r w:rsidRPr="00E369B0">
        <w:rPr>
          <w:rFonts w:ascii="Zurich BT" w:hAnsi="Zurich BT" w:cs="Zurich BT"/>
          <w:sz w:val="20"/>
          <w:szCs w:val="20"/>
        </w:rPr>
        <w:t>) the amounts of such Bills truly represent the value of the goods / services so transported / shipped / provided;</w:t>
      </w:r>
    </w:p>
    <w:p w14:paraId="12DA83FD" w14:textId="77777777" w:rsidR="00BD4FD6" w:rsidRPr="00E369B0" w:rsidRDefault="00BD4FD6" w:rsidP="00974765">
      <w:pPr>
        <w:pStyle w:val="ListParagraph"/>
        <w:ind w:left="1418" w:hanging="284"/>
        <w:jc w:val="both"/>
        <w:rPr>
          <w:rFonts w:ascii="Zurich BT" w:hAnsi="Zurich BT" w:cs="Zurich BT"/>
          <w:sz w:val="20"/>
          <w:szCs w:val="20"/>
        </w:rPr>
      </w:pPr>
      <w:r w:rsidRPr="00E369B0">
        <w:rPr>
          <w:rFonts w:ascii="Zurich BT" w:hAnsi="Zurich BT" w:cs="Zurich BT"/>
          <w:sz w:val="20"/>
          <w:szCs w:val="20"/>
        </w:rPr>
        <w:t>(b) the goods referred to in the shipping / transport documents</w:t>
      </w:r>
      <w:r w:rsidR="004A50FE">
        <w:rPr>
          <w:rFonts w:ascii="Zurich BT" w:hAnsi="Zurich BT" w:cs="Zurich BT"/>
          <w:sz w:val="20"/>
          <w:szCs w:val="20"/>
        </w:rPr>
        <w:t xml:space="preserve"> </w:t>
      </w:r>
      <w:r w:rsidRPr="00E369B0">
        <w:rPr>
          <w:rFonts w:ascii="Zurich BT" w:hAnsi="Zurich BT" w:cs="Zurich BT"/>
          <w:sz w:val="20"/>
          <w:szCs w:val="20"/>
        </w:rPr>
        <w:t xml:space="preserve">are of proper character, quality, quantity, legal and conditions; </w:t>
      </w:r>
    </w:p>
    <w:p w14:paraId="6406368F" w14:textId="77777777" w:rsidR="00A47637" w:rsidRPr="00E369B0" w:rsidRDefault="00BD4FD6">
      <w:pPr>
        <w:pStyle w:val="ListParagraph"/>
        <w:ind w:left="1418" w:hanging="284"/>
        <w:jc w:val="both"/>
        <w:rPr>
          <w:rFonts w:ascii="Zurich BT" w:hAnsi="Zurich BT" w:cs="Zurich BT"/>
          <w:sz w:val="20"/>
          <w:szCs w:val="20"/>
        </w:rPr>
      </w:pPr>
      <w:r w:rsidRPr="00E369B0">
        <w:rPr>
          <w:rFonts w:ascii="Zurich BT" w:hAnsi="Zurich BT" w:cs="Zurich BT"/>
          <w:sz w:val="20"/>
          <w:szCs w:val="20"/>
        </w:rPr>
        <w:t>(c)</w:t>
      </w:r>
      <w:r w:rsidR="00CD5AAF">
        <w:rPr>
          <w:rFonts w:ascii="Zurich BT" w:hAnsi="Zurich BT" w:cs="Zurich BT"/>
          <w:sz w:val="20"/>
          <w:szCs w:val="20"/>
        </w:rPr>
        <w:tab/>
      </w:r>
      <w:r w:rsidRPr="00E369B0">
        <w:rPr>
          <w:rFonts w:ascii="Zurich BT" w:hAnsi="Zurich BT" w:cs="Zurich BT"/>
          <w:sz w:val="20"/>
          <w:szCs w:val="20"/>
        </w:rPr>
        <w:t xml:space="preserve">every such Bill tendered by the Borrower to the Bank correspond to execution of definite orders received by Borrower; </w:t>
      </w:r>
    </w:p>
    <w:p w14:paraId="5D67E7E2" w14:textId="77777777" w:rsidR="00BD4FD6" w:rsidRPr="00E369B0" w:rsidRDefault="00BD4FD6">
      <w:pPr>
        <w:pStyle w:val="ListParagraph"/>
        <w:ind w:left="1418" w:hanging="284"/>
        <w:jc w:val="both"/>
        <w:rPr>
          <w:rFonts w:ascii="Zurich BT" w:hAnsi="Zurich BT" w:cs="Zurich BT"/>
          <w:sz w:val="20"/>
          <w:szCs w:val="20"/>
        </w:rPr>
      </w:pPr>
      <w:r w:rsidRPr="00E369B0">
        <w:rPr>
          <w:rFonts w:ascii="Zurich BT" w:hAnsi="Zurich BT" w:cs="Zurich BT"/>
          <w:sz w:val="20"/>
          <w:szCs w:val="20"/>
        </w:rPr>
        <w:t>(</w:t>
      </w:r>
      <w:r w:rsidR="00A47637" w:rsidRPr="00E369B0">
        <w:rPr>
          <w:rFonts w:ascii="Zurich BT" w:hAnsi="Zurich BT" w:cs="Zurich BT"/>
          <w:sz w:val="20"/>
          <w:szCs w:val="20"/>
        </w:rPr>
        <w:t>d</w:t>
      </w:r>
      <w:r w:rsidRPr="00E369B0">
        <w:rPr>
          <w:rFonts w:ascii="Zurich BT" w:hAnsi="Zurich BT" w:cs="Zurich BT"/>
          <w:sz w:val="20"/>
          <w:szCs w:val="20"/>
        </w:rPr>
        <w:t>) the Bank is entitled to treat every Documents of Title handed over</w:t>
      </w:r>
      <w:r w:rsidR="004A50FE">
        <w:rPr>
          <w:rFonts w:ascii="Zurich BT" w:hAnsi="Zurich BT" w:cs="Zurich BT"/>
          <w:sz w:val="20"/>
          <w:szCs w:val="20"/>
        </w:rPr>
        <w:t xml:space="preserve"> </w:t>
      </w:r>
      <w:r w:rsidRPr="00E369B0">
        <w:rPr>
          <w:rFonts w:ascii="Zurich BT" w:hAnsi="Zurich BT" w:cs="Zurich BT"/>
          <w:sz w:val="20"/>
          <w:szCs w:val="20"/>
        </w:rPr>
        <w:t>by the Borrower as genuine without any further inquiry; and</w:t>
      </w:r>
    </w:p>
    <w:p w14:paraId="7637C46E" w14:textId="09363B19" w:rsidR="00BD4FD6" w:rsidRPr="00E369B0" w:rsidRDefault="00BD4FD6">
      <w:pPr>
        <w:pStyle w:val="ListParagraph"/>
        <w:ind w:left="1418" w:hanging="284"/>
        <w:jc w:val="both"/>
        <w:rPr>
          <w:rFonts w:ascii="Zurich BT" w:hAnsi="Zurich BT" w:cs="Zurich BT"/>
          <w:sz w:val="20"/>
          <w:szCs w:val="20"/>
          <w:lang w:val="en-GB"/>
        </w:rPr>
      </w:pPr>
      <w:r w:rsidRPr="00E369B0">
        <w:rPr>
          <w:rFonts w:ascii="Zurich BT" w:hAnsi="Zurich BT" w:cs="Zurich BT"/>
          <w:sz w:val="20"/>
          <w:szCs w:val="20"/>
        </w:rPr>
        <w:t>(</w:t>
      </w:r>
      <w:r w:rsidR="00A47637" w:rsidRPr="00E369B0">
        <w:rPr>
          <w:rFonts w:ascii="Zurich BT" w:hAnsi="Zurich BT" w:cs="Zurich BT"/>
          <w:sz w:val="20"/>
          <w:szCs w:val="20"/>
        </w:rPr>
        <w:t>e</w:t>
      </w:r>
      <w:r w:rsidRPr="00E369B0">
        <w:rPr>
          <w:rFonts w:ascii="Zurich BT" w:hAnsi="Zurich BT" w:cs="Zurich BT"/>
          <w:sz w:val="20"/>
          <w:szCs w:val="20"/>
        </w:rPr>
        <w:t xml:space="preserve">) </w:t>
      </w:r>
      <w:r w:rsidR="00CD5AAF">
        <w:rPr>
          <w:rFonts w:ascii="Zurich BT" w:hAnsi="Zurich BT" w:cs="Zurich BT"/>
          <w:sz w:val="20"/>
          <w:szCs w:val="20"/>
        </w:rPr>
        <w:tab/>
      </w:r>
      <w:r w:rsidRPr="00E369B0">
        <w:rPr>
          <w:rFonts w:ascii="Zurich BT" w:hAnsi="Zurich BT" w:cs="Zurich BT"/>
          <w:sz w:val="20"/>
          <w:szCs w:val="20"/>
        </w:rPr>
        <w:t>Bills ha</w:t>
      </w:r>
      <w:r w:rsidR="00851419">
        <w:rPr>
          <w:rFonts w:ascii="Zurich BT" w:hAnsi="Zurich BT" w:cs="Zurich BT"/>
          <w:sz w:val="20"/>
          <w:szCs w:val="20"/>
        </w:rPr>
        <w:t>ve</w:t>
      </w:r>
      <w:r w:rsidRPr="00E369B0">
        <w:rPr>
          <w:rFonts w:ascii="Zurich BT" w:hAnsi="Zurich BT" w:cs="Zurich BT"/>
          <w:sz w:val="20"/>
          <w:szCs w:val="20"/>
        </w:rPr>
        <w:t xml:space="preserve"> not been drawn on any of Borrower</w:t>
      </w:r>
      <w:r w:rsidRPr="00E369B0">
        <w:rPr>
          <w:sz w:val="20"/>
          <w:szCs w:val="20"/>
        </w:rPr>
        <w:t>’</w:t>
      </w:r>
      <w:r w:rsidRPr="00E369B0">
        <w:rPr>
          <w:rFonts w:ascii="Zurich BT" w:hAnsi="Zurich BT" w:cs="Zurich BT"/>
          <w:sz w:val="20"/>
          <w:szCs w:val="20"/>
        </w:rPr>
        <w:t xml:space="preserve">s branches nor on any firm or other person in which we have any proprietary, partnership or other interest. </w:t>
      </w:r>
    </w:p>
    <w:p w14:paraId="5477AF6A" w14:textId="77777777" w:rsidR="00BD4FD6" w:rsidRPr="00E369B0" w:rsidRDefault="00BD4FD6" w:rsidP="008D629D">
      <w:pPr>
        <w:ind w:left="1134" w:hanging="567"/>
        <w:jc w:val="both"/>
        <w:rPr>
          <w:rFonts w:ascii="Zurich BT" w:hAnsi="Zurich BT" w:cs="Zurich BT"/>
          <w:sz w:val="20"/>
          <w:szCs w:val="20"/>
          <w:lang w:val="en-GB"/>
        </w:rPr>
      </w:pPr>
      <w:r w:rsidRPr="00E369B0">
        <w:rPr>
          <w:rFonts w:ascii="Zurich BT" w:hAnsi="Zurich BT" w:cs="Zurich BT"/>
          <w:sz w:val="20"/>
          <w:szCs w:val="20"/>
          <w:lang w:val="en-GB"/>
        </w:rPr>
        <w:t>(</w:t>
      </w:r>
      <w:r w:rsidR="00CD5AAF">
        <w:rPr>
          <w:rFonts w:ascii="Zurich BT" w:hAnsi="Zurich BT" w:cs="Zurich BT"/>
          <w:sz w:val="20"/>
          <w:szCs w:val="20"/>
          <w:lang w:val="en-GB"/>
        </w:rPr>
        <w:t>i</w:t>
      </w:r>
      <w:r w:rsidRPr="00E369B0">
        <w:rPr>
          <w:rFonts w:ascii="Zurich BT" w:hAnsi="Zurich BT" w:cs="Zurich BT"/>
          <w:sz w:val="20"/>
          <w:szCs w:val="20"/>
          <w:lang w:val="en-GB"/>
        </w:rPr>
        <w:t>x)</w:t>
      </w:r>
      <w:r w:rsidRPr="00E369B0">
        <w:rPr>
          <w:rFonts w:ascii="Zurich BT" w:hAnsi="Zurich BT" w:cs="Zurich BT"/>
          <w:sz w:val="20"/>
          <w:szCs w:val="20"/>
          <w:lang w:val="en-GB"/>
        </w:rPr>
        <w:tab/>
        <w:t>The Bank shall not be responsible</w:t>
      </w:r>
      <w:r w:rsidR="004A50FE">
        <w:rPr>
          <w:rFonts w:ascii="Zurich BT" w:hAnsi="Zurich BT" w:cs="Zurich BT"/>
          <w:sz w:val="20"/>
          <w:szCs w:val="20"/>
          <w:lang w:val="en-GB"/>
        </w:rPr>
        <w:t xml:space="preserve"> </w:t>
      </w:r>
      <w:r w:rsidRPr="00E369B0">
        <w:rPr>
          <w:rFonts w:ascii="Zurich BT" w:hAnsi="Zurich BT" w:cs="Zurich BT"/>
          <w:sz w:val="20"/>
          <w:szCs w:val="20"/>
          <w:lang w:val="en-GB"/>
        </w:rPr>
        <w:t>for any damage caused to goods covered by the Bills, accepted by the Bank, in course of transit or for its loss, delayed delivery, short delivery or wrong delivery or for delayed or non-presentation or wrong presentation of</w:t>
      </w:r>
      <w:r w:rsidR="004A50FE">
        <w:rPr>
          <w:rFonts w:ascii="Zurich BT" w:hAnsi="Zurich BT" w:cs="Zurich BT"/>
          <w:sz w:val="20"/>
          <w:szCs w:val="20"/>
          <w:lang w:val="en-GB"/>
        </w:rPr>
        <w:t xml:space="preserve"> </w:t>
      </w:r>
      <w:r w:rsidRPr="00E369B0">
        <w:rPr>
          <w:rFonts w:ascii="Zurich BT" w:hAnsi="Zurich BT" w:cs="Zurich BT"/>
          <w:sz w:val="20"/>
          <w:szCs w:val="20"/>
          <w:lang w:val="en-GB"/>
        </w:rPr>
        <w:t>the Bills to paying authorities or drawees for any reason whatsoever, and in case, the Bills are sent for collection</w:t>
      </w:r>
      <w:r w:rsidR="004A50FE">
        <w:rPr>
          <w:rFonts w:ascii="Zurich BT" w:hAnsi="Zurich BT" w:cs="Zurich BT"/>
          <w:sz w:val="20"/>
          <w:szCs w:val="20"/>
          <w:lang w:val="en-GB"/>
        </w:rPr>
        <w:t xml:space="preserve"> </w:t>
      </w:r>
      <w:r w:rsidRPr="00E369B0">
        <w:rPr>
          <w:rFonts w:ascii="Zurich BT" w:hAnsi="Zurich BT" w:cs="Zurich BT"/>
          <w:sz w:val="20"/>
          <w:szCs w:val="20"/>
          <w:lang w:val="en-GB"/>
        </w:rPr>
        <w:t>to other bank(s) or drawee(s) / customer(s), the Bank shall not be responsible</w:t>
      </w:r>
      <w:r w:rsidR="004A50FE">
        <w:rPr>
          <w:rFonts w:ascii="Zurich BT" w:hAnsi="Zurich BT" w:cs="Zurich BT"/>
          <w:sz w:val="20"/>
          <w:szCs w:val="20"/>
          <w:lang w:val="en-GB"/>
        </w:rPr>
        <w:t xml:space="preserve"> </w:t>
      </w:r>
      <w:r w:rsidRPr="00E369B0">
        <w:rPr>
          <w:rFonts w:ascii="Zurich BT" w:hAnsi="Zurich BT" w:cs="Zurich BT"/>
          <w:sz w:val="20"/>
          <w:szCs w:val="20"/>
          <w:lang w:val="en-GB"/>
        </w:rPr>
        <w:t>for the non-receipt by it of the remittance representing the proceeds of the Bills and the relative Bills will be collected entirely at the Borrower's risk, cost and responsibility and the</w:t>
      </w:r>
      <w:r w:rsidR="004A50FE">
        <w:rPr>
          <w:rFonts w:ascii="Zurich BT" w:hAnsi="Zurich BT" w:cs="Zurich BT"/>
          <w:sz w:val="20"/>
          <w:szCs w:val="20"/>
          <w:lang w:val="en-GB"/>
        </w:rPr>
        <w:t xml:space="preserve"> </w:t>
      </w:r>
      <w:r w:rsidRPr="00E369B0">
        <w:rPr>
          <w:rFonts w:ascii="Zurich BT" w:hAnsi="Zurich BT" w:cs="Zurich BT"/>
          <w:sz w:val="20"/>
          <w:szCs w:val="20"/>
          <w:lang w:val="en-GB"/>
        </w:rPr>
        <w:t>Borrower shall pay the Bank such costs, charges and expenses, if incurred by the Bank.</w:t>
      </w:r>
    </w:p>
    <w:p w14:paraId="0E914E4D" w14:textId="1042854D"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lang w:val="en-GB"/>
        </w:rPr>
        <w:t>(x)</w:t>
      </w:r>
      <w:r w:rsidRPr="00E369B0">
        <w:rPr>
          <w:rFonts w:ascii="Zurich BT" w:hAnsi="Zurich BT" w:cs="Zurich BT"/>
          <w:sz w:val="20"/>
          <w:szCs w:val="20"/>
          <w:lang w:val="en-GB"/>
        </w:rPr>
        <w:tab/>
        <w:t xml:space="preserve">The Borrower agrees to effect insurance of the Goods / consignment covered by the </w:t>
      </w:r>
      <w:r w:rsidR="00851419">
        <w:rPr>
          <w:rFonts w:ascii="Zurich BT" w:hAnsi="Zurich BT" w:cs="Zurich BT"/>
          <w:sz w:val="20"/>
          <w:szCs w:val="20"/>
          <w:lang w:val="en-GB"/>
        </w:rPr>
        <w:t>d</w:t>
      </w:r>
      <w:r w:rsidRPr="00E369B0">
        <w:rPr>
          <w:rFonts w:ascii="Zurich BT" w:hAnsi="Zurich BT" w:cs="Zurich BT"/>
          <w:sz w:val="20"/>
          <w:szCs w:val="20"/>
          <w:lang w:val="en-GB"/>
        </w:rPr>
        <w:t>ocuments of title against such risk including r</w:t>
      </w:r>
      <w:r w:rsidR="0004302B">
        <w:rPr>
          <w:rFonts w:ascii="Zurich BT" w:hAnsi="Zurich BT" w:cs="Zurich BT"/>
          <w:sz w:val="20"/>
          <w:szCs w:val="20"/>
          <w:lang w:val="en-GB"/>
        </w:rPr>
        <w:t>isk from sea perils and hazards</w:t>
      </w:r>
      <w:r w:rsidRPr="00E369B0">
        <w:rPr>
          <w:rFonts w:ascii="Zurich BT" w:hAnsi="Zurich BT" w:cs="Zurich BT"/>
          <w:sz w:val="20"/>
          <w:szCs w:val="20"/>
          <w:lang w:val="en-GB"/>
        </w:rPr>
        <w:t>, fire, earthquake, theft</w:t>
      </w:r>
      <w:r w:rsidR="00500DCD" w:rsidRPr="00E369B0">
        <w:rPr>
          <w:rFonts w:ascii="Zurich BT" w:hAnsi="Zurich BT" w:cs="Zurich BT"/>
          <w:sz w:val="20"/>
          <w:szCs w:val="20"/>
          <w:lang w:val="en-GB"/>
        </w:rPr>
        <w:t>,</w:t>
      </w:r>
      <w:r w:rsidRPr="00E369B0">
        <w:rPr>
          <w:rFonts w:ascii="Zurich BT" w:hAnsi="Zurich BT" w:cs="Zurich BT"/>
          <w:sz w:val="20"/>
          <w:szCs w:val="20"/>
          <w:lang w:val="en-GB"/>
        </w:rPr>
        <w:t xml:space="preserve"> riot etc. as may be required by the Bank.</w:t>
      </w:r>
    </w:p>
    <w:p w14:paraId="77759CD0" w14:textId="77777777" w:rsidR="00BD4FD6" w:rsidRPr="00E369B0" w:rsidRDefault="00BD4FD6" w:rsidP="008D629D">
      <w:pPr>
        <w:tabs>
          <w:tab w:val="left" w:pos="2520"/>
        </w:tabs>
        <w:ind w:left="1134" w:hanging="567"/>
        <w:jc w:val="both"/>
        <w:rPr>
          <w:rFonts w:ascii="Zurich BT" w:hAnsi="Zurich BT" w:cs="Zurich BT"/>
          <w:sz w:val="20"/>
          <w:szCs w:val="20"/>
        </w:rPr>
      </w:pPr>
      <w:r w:rsidRPr="00E369B0">
        <w:rPr>
          <w:rFonts w:ascii="Zurich BT" w:hAnsi="Zurich BT" w:cs="Zurich BT"/>
          <w:sz w:val="20"/>
          <w:szCs w:val="20"/>
        </w:rPr>
        <w:t>(xi)</w:t>
      </w:r>
      <w:r w:rsidRPr="00E369B0">
        <w:rPr>
          <w:rFonts w:ascii="Zurich BT" w:hAnsi="Zurich BT" w:cs="Zurich BT"/>
          <w:sz w:val="20"/>
          <w:szCs w:val="20"/>
        </w:rPr>
        <w:tab/>
        <w:t>The Bank may, at its option but at the cost, risk and responsibility of the Borrower, appoint an agent (including bank) for collection. The Bank or the agent may, at its option but at the cost, risk and responsibility of the Borrower:</w:t>
      </w:r>
    </w:p>
    <w:p w14:paraId="760DC448" w14:textId="77777777" w:rsidR="00BD4FD6" w:rsidRPr="00E369B0" w:rsidRDefault="00BD4FD6" w:rsidP="00783195">
      <w:pPr>
        <w:pStyle w:val="Bodytext0"/>
        <w:ind w:left="1418" w:hanging="284"/>
        <w:jc w:val="both"/>
        <w:rPr>
          <w:rFonts w:ascii="Zurich BT" w:hAnsi="Zurich BT" w:cs="Zurich BT"/>
          <w:sz w:val="20"/>
          <w:szCs w:val="20"/>
        </w:rPr>
      </w:pPr>
      <w:r w:rsidRPr="00E369B0">
        <w:rPr>
          <w:rFonts w:ascii="Zurich BT" w:hAnsi="Zurich BT" w:cs="Zurich BT"/>
          <w:sz w:val="20"/>
          <w:szCs w:val="20"/>
        </w:rPr>
        <w:t xml:space="preserve">(a) send for collection by post or otherwise to another agent or to the drawee thereof any Bills with or without Documents of Title and such other agent or the drawee shall be deemed to be the agent for collection; </w:t>
      </w:r>
    </w:p>
    <w:p w14:paraId="092FED94" w14:textId="77777777" w:rsidR="00BD4FD6" w:rsidRPr="00E369B0" w:rsidRDefault="00BD4FD6" w:rsidP="00974765">
      <w:pPr>
        <w:pStyle w:val="Bodytext0"/>
        <w:ind w:left="1418" w:hanging="284"/>
        <w:jc w:val="both"/>
        <w:rPr>
          <w:rFonts w:ascii="Zurich BT" w:hAnsi="Zurich BT" w:cs="Zurich BT"/>
          <w:sz w:val="20"/>
          <w:szCs w:val="20"/>
        </w:rPr>
      </w:pPr>
      <w:r w:rsidRPr="00E369B0">
        <w:rPr>
          <w:rFonts w:ascii="Zurich BT" w:hAnsi="Zurich BT" w:cs="Zurich BT"/>
          <w:sz w:val="20"/>
          <w:szCs w:val="20"/>
        </w:rPr>
        <w:t>(b) receive in exchange for Bills, other mandates or Bills, for payment in lieu of cash.</w:t>
      </w:r>
    </w:p>
    <w:p w14:paraId="0EB9FE24" w14:textId="77777777" w:rsidR="00BD4FD6" w:rsidRPr="00E369B0"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(xii)</w:t>
      </w:r>
      <w:r w:rsidR="00CD5AAF">
        <w:rPr>
          <w:rFonts w:ascii="Zurich BT" w:hAnsi="Zurich BT" w:cs="Zurich BT"/>
          <w:sz w:val="20"/>
          <w:szCs w:val="20"/>
        </w:rPr>
        <w:tab/>
      </w:r>
      <w:r w:rsidRPr="00E369B0">
        <w:rPr>
          <w:rFonts w:ascii="Zurich BT" w:hAnsi="Zurich BT" w:cs="Zurich BT"/>
          <w:sz w:val="20"/>
          <w:szCs w:val="20"/>
        </w:rPr>
        <w:t>The Borrower hereby agrees that the delivery of the Documents of Title to goods</w:t>
      </w:r>
      <w:r w:rsidR="004A50FE">
        <w:rPr>
          <w:rFonts w:ascii="Zurich BT" w:hAnsi="Zurich BT" w:cs="Zurich BT"/>
          <w:sz w:val="20"/>
          <w:szCs w:val="20"/>
        </w:rPr>
        <w:t xml:space="preserve"> </w:t>
      </w:r>
      <w:r w:rsidRPr="00E369B0">
        <w:rPr>
          <w:rFonts w:ascii="Zurich BT" w:hAnsi="Zurich BT" w:cs="Zurich BT"/>
          <w:sz w:val="20"/>
          <w:szCs w:val="20"/>
        </w:rPr>
        <w:t xml:space="preserve">by the Bank, to the drawees or acceptors, shall not prejudice the rights of the Bank on any of such Bills in case of </w:t>
      </w:r>
      <w:proofErr w:type="spellStart"/>
      <w:r w:rsidRPr="00E369B0">
        <w:rPr>
          <w:rFonts w:ascii="Zurich BT" w:hAnsi="Zurich BT" w:cs="Zurich BT"/>
          <w:sz w:val="20"/>
          <w:szCs w:val="20"/>
        </w:rPr>
        <w:t>dishonour</w:t>
      </w:r>
      <w:proofErr w:type="spellEnd"/>
      <w:r w:rsidRPr="00E369B0">
        <w:rPr>
          <w:rFonts w:ascii="Zurich BT" w:hAnsi="Zurich BT" w:cs="Zurich BT"/>
          <w:sz w:val="20"/>
          <w:szCs w:val="20"/>
        </w:rPr>
        <w:t xml:space="preserve"> nor shall any recourse taken thereon, affect the Bank</w:t>
      </w:r>
      <w:r w:rsidRPr="00E369B0">
        <w:rPr>
          <w:sz w:val="20"/>
          <w:szCs w:val="20"/>
        </w:rPr>
        <w:t>’</w:t>
      </w:r>
      <w:r w:rsidRPr="00E369B0">
        <w:rPr>
          <w:rFonts w:ascii="Zurich BT" w:hAnsi="Zurich BT" w:cs="Zurich BT"/>
          <w:sz w:val="20"/>
          <w:szCs w:val="20"/>
        </w:rPr>
        <w:t>s title to such Documents of Title, to the extent of the Borrower</w:t>
      </w:r>
      <w:r w:rsidRPr="00E369B0">
        <w:rPr>
          <w:sz w:val="20"/>
          <w:szCs w:val="20"/>
        </w:rPr>
        <w:t>’</w:t>
      </w:r>
      <w:r w:rsidRPr="00E369B0">
        <w:rPr>
          <w:rFonts w:ascii="Zurich BT" w:hAnsi="Zurich BT" w:cs="Zurich BT"/>
          <w:sz w:val="20"/>
          <w:szCs w:val="20"/>
        </w:rPr>
        <w:t>s liability to the Bank hereunder and that notwithstanding any change by death, retirement, insolvency, dissolution or bankruptcy of the Borrower, the powers and authorities hereby given to the Bank, shall continue to hold good as against the Borrower till all the amounts due under the Transaction Documents are repaid / paid in full. It is also agreed that the Bank shall not be responsible for the default of any agent, broker or auctioneer employed by it for any purpose.</w:t>
      </w:r>
    </w:p>
    <w:p w14:paraId="10576779" w14:textId="77777777" w:rsidR="00BD4FD6" w:rsidRDefault="00BD4FD6" w:rsidP="008D629D">
      <w:pPr>
        <w:ind w:left="1134" w:hanging="567"/>
        <w:jc w:val="both"/>
        <w:rPr>
          <w:rFonts w:ascii="Zurich BT" w:hAnsi="Zurich BT" w:cs="Zurich BT"/>
          <w:sz w:val="20"/>
          <w:szCs w:val="20"/>
        </w:rPr>
      </w:pPr>
      <w:r w:rsidRPr="00E369B0">
        <w:rPr>
          <w:rFonts w:ascii="Zurich BT" w:hAnsi="Zurich BT" w:cs="Zurich BT"/>
          <w:sz w:val="20"/>
          <w:szCs w:val="20"/>
        </w:rPr>
        <w:t>(xi</w:t>
      </w:r>
      <w:r w:rsidR="00CD5AAF">
        <w:rPr>
          <w:rFonts w:ascii="Zurich BT" w:hAnsi="Zurich BT" w:cs="Zurich BT"/>
          <w:sz w:val="20"/>
          <w:szCs w:val="20"/>
        </w:rPr>
        <w:t>ii</w:t>
      </w:r>
      <w:r w:rsidRPr="00E369B0">
        <w:rPr>
          <w:rFonts w:ascii="Zurich BT" w:hAnsi="Zurich BT" w:cs="Zurich BT"/>
          <w:sz w:val="20"/>
          <w:szCs w:val="20"/>
        </w:rPr>
        <w:t>)</w:t>
      </w:r>
      <w:r w:rsidRPr="00E369B0">
        <w:rPr>
          <w:rFonts w:ascii="Zurich BT" w:hAnsi="Zurich BT" w:cs="Zurich BT"/>
          <w:sz w:val="20"/>
          <w:szCs w:val="20"/>
        </w:rPr>
        <w:tab/>
        <w:t xml:space="preserve">The Borrower shall furnish to the Bank, in advance, a list of local parties on whom the Borrower intends to draw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for the Bank</w:t>
      </w:r>
      <w:r w:rsidRPr="00E369B0">
        <w:rPr>
          <w:sz w:val="20"/>
          <w:szCs w:val="20"/>
        </w:rPr>
        <w:t>’</w:t>
      </w:r>
      <w:r w:rsidRPr="00E369B0">
        <w:rPr>
          <w:rFonts w:ascii="Zurich BT" w:hAnsi="Zurich BT" w:cs="Zurich BT"/>
          <w:sz w:val="20"/>
          <w:szCs w:val="20"/>
        </w:rPr>
        <w:t>s prior approval; such Bills shall be accompanied by copies of invoices bearing acknowledgments of the purchasers in token of their having received the goods and shall be offered for discount only after acceptance of Bills by the drawees and the Bills will not be collected by the Borrower through other banks.</w:t>
      </w:r>
    </w:p>
    <w:p w14:paraId="04294FDF" w14:textId="77777777" w:rsidR="00BC4CF6" w:rsidRPr="00BC4CF6" w:rsidRDefault="00BC4CF6" w:rsidP="00BC4CF6">
      <w:pPr>
        <w:pStyle w:val="WW-Default"/>
      </w:pPr>
    </w:p>
    <w:p w14:paraId="3FE9D95B" w14:textId="77777777" w:rsidR="00BD4FD6" w:rsidRPr="00E369B0" w:rsidRDefault="00BD4FD6" w:rsidP="008D629D">
      <w:pPr>
        <w:ind w:left="450" w:hanging="450"/>
        <w:jc w:val="both"/>
        <w:rPr>
          <w:rFonts w:ascii="Zurich BT" w:hAnsi="Zurich BT" w:cs="Zurich BT"/>
          <w:sz w:val="20"/>
          <w:szCs w:val="20"/>
        </w:rPr>
      </w:pPr>
      <w:r w:rsidRPr="00C363AE">
        <w:rPr>
          <w:rFonts w:ascii="Zurich BT" w:hAnsi="Zurich BT" w:cs="Zurich BT"/>
          <w:sz w:val="20"/>
          <w:szCs w:val="20"/>
        </w:rPr>
        <w:t>3.</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BY THE BORROWER</w:t>
      </w:r>
    </w:p>
    <w:p w14:paraId="09444C82" w14:textId="77777777" w:rsidR="00BD4FD6" w:rsidRPr="00E369B0" w:rsidRDefault="00BD4FD6" w:rsidP="00783195">
      <w:pPr>
        <w:pStyle w:val="Bodytext0"/>
        <w:jc w:val="both"/>
        <w:rPr>
          <w:rFonts w:ascii="Zurich BT" w:hAnsi="Zurich BT" w:cs="Zurich BT"/>
          <w:sz w:val="20"/>
          <w:szCs w:val="20"/>
        </w:rPr>
      </w:pPr>
    </w:p>
    <w:p w14:paraId="1C37BF8A" w14:textId="77777777" w:rsidR="00BD4FD6" w:rsidRPr="00E369B0" w:rsidRDefault="00BD4FD6" w:rsidP="00CD09AF">
      <w:pPr>
        <w:pStyle w:val="Bodytext0"/>
        <w:numPr>
          <w:ilvl w:val="0"/>
          <w:numId w:val="4"/>
        </w:numPr>
        <w:ind w:left="1134" w:hanging="567"/>
        <w:jc w:val="both"/>
        <w:rPr>
          <w:rFonts w:ascii="Zurich BT" w:hAnsi="Zurich BT" w:cs="Zurich BT"/>
          <w:sz w:val="20"/>
          <w:szCs w:val="20"/>
        </w:rPr>
      </w:pPr>
      <w:r w:rsidRPr="00E369B0">
        <w:rPr>
          <w:rFonts w:ascii="Zurich BT" w:hAnsi="Zurich BT" w:cs="Zurich BT"/>
          <w:sz w:val="20"/>
          <w:szCs w:val="20"/>
        </w:rPr>
        <w:t>In respect of advances granted by the Bank to the Borrower under the Bills Facilities for Bills drawn by the Borrower on its various customers expressed in any currency and whether under LC or otherwise, the Borrower agrees, confirms and undertakes</w:t>
      </w:r>
      <w:r w:rsidR="004A50FE">
        <w:rPr>
          <w:rFonts w:ascii="Zurich BT" w:hAnsi="Zurich BT" w:cs="Zurich BT"/>
          <w:sz w:val="20"/>
          <w:szCs w:val="20"/>
        </w:rPr>
        <w:t xml:space="preserve"> </w:t>
      </w:r>
      <w:r w:rsidRPr="00E369B0">
        <w:rPr>
          <w:rFonts w:ascii="Zurich BT" w:hAnsi="Zurich BT" w:cs="Zurich BT"/>
          <w:sz w:val="20"/>
          <w:szCs w:val="20"/>
        </w:rPr>
        <w:t xml:space="preserve">as follows: </w:t>
      </w:r>
    </w:p>
    <w:p w14:paraId="21BBE056" w14:textId="77777777" w:rsidR="00BD4FD6" w:rsidRPr="00E369B0" w:rsidRDefault="00BD4FD6">
      <w:pPr>
        <w:pStyle w:val="Bodytext0"/>
        <w:ind w:left="1418" w:hanging="284"/>
        <w:jc w:val="both"/>
        <w:rPr>
          <w:rFonts w:ascii="Zurich BT" w:hAnsi="Zurich BT" w:cs="Zurich BT"/>
          <w:sz w:val="20"/>
          <w:szCs w:val="20"/>
        </w:rPr>
      </w:pPr>
    </w:p>
    <w:p w14:paraId="3F99F67E" w14:textId="77777777" w:rsidR="00BD4FD6" w:rsidRPr="00E369B0" w:rsidRDefault="00BD4FD6" w:rsidP="00CD09AF">
      <w:pPr>
        <w:pStyle w:val="Bodytext0"/>
        <w:numPr>
          <w:ilvl w:val="0"/>
          <w:numId w:val="16"/>
        </w:numPr>
        <w:ind w:left="1418" w:hanging="284"/>
        <w:jc w:val="both"/>
        <w:rPr>
          <w:rFonts w:ascii="Zurich BT" w:hAnsi="Zurich BT" w:cs="Zurich BT"/>
          <w:sz w:val="20"/>
          <w:szCs w:val="20"/>
        </w:rPr>
      </w:pPr>
      <w:r w:rsidRPr="00E369B0">
        <w:rPr>
          <w:rFonts w:ascii="Zurich BT" w:hAnsi="Zurich BT" w:cs="Zurich BT"/>
          <w:sz w:val="20"/>
          <w:szCs w:val="20"/>
        </w:rPr>
        <w:t>the Bills shall bear adequate stamp duty (if applicable) before purchase / negotiation / discounting.</w:t>
      </w:r>
    </w:p>
    <w:p w14:paraId="109222E8" w14:textId="77777777"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hAnsi="Zurich BT" w:cs="Zurich BT"/>
          <w:sz w:val="20"/>
          <w:szCs w:val="20"/>
        </w:rPr>
        <w:t xml:space="preserve">The Bills pertaining to supplies shall be drawn up in a </w:t>
      </w:r>
      <w:proofErr w:type="spellStart"/>
      <w:r w:rsidRPr="00E369B0">
        <w:rPr>
          <w:rFonts w:ascii="Zurich BT" w:hAnsi="Zurich BT" w:cs="Zurich BT"/>
          <w:sz w:val="20"/>
          <w:szCs w:val="20"/>
        </w:rPr>
        <w:t>proforma</w:t>
      </w:r>
      <w:proofErr w:type="spellEnd"/>
      <w:r w:rsidRPr="00E369B0">
        <w:rPr>
          <w:rFonts w:ascii="Zurich BT" w:hAnsi="Zurich BT" w:cs="Zurich BT"/>
          <w:sz w:val="20"/>
          <w:szCs w:val="20"/>
        </w:rPr>
        <w:t xml:space="preserve"> acceptable to the Bank, and where such Bills are accepted by the Bank for purchase / negotiation / discounting, the same shall be accompanied by either railway receipts, bills of lading</w:t>
      </w:r>
      <w:r w:rsidR="004A50FE">
        <w:rPr>
          <w:rFonts w:ascii="Zurich BT" w:hAnsi="Zurich BT" w:cs="Zurich BT"/>
          <w:sz w:val="20"/>
          <w:szCs w:val="20"/>
        </w:rPr>
        <w:t xml:space="preserve"> </w:t>
      </w:r>
      <w:r w:rsidRPr="00E369B0">
        <w:rPr>
          <w:rFonts w:ascii="Zurich BT" w:hAnsi="Zurich BT" w:cs="Zurich BT"/>
          <w:sz w:val="20"/>
          <w:szCs w:val="20"/>
        </w:rPr>
        <w:t xml:space="preserve">or other documents of title. </w:t>
      </w:r>
    </w:p>
    <w:p w14:paraId="5151DDAB" w14:textId="406A5A56"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In case of demand /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documentary Bills, the documents will be delivered to the drawees only after the Bills are paid / accepted; The Bank shall, in its sole discretion, be entitled to accept payment of Bills before maturity from, the drawees thereof by allowing such discount / deduction in consideration of such premature payment. The Borrower shall ensure that such Bills are accepted by the drawees on presentation and retired on due dates; In the event of the Bills remaining unaccepted on presentation or unpaid on due dates thereof, the Bank shall be entitled to recover the amount of such Bills along with </w:t>
      </w:r>
      <w:r w:rsidR="003E015F" w:rsidRPr="00E369B0">
        <w:rPr>
          <w:rFonts w:ascii="Zurich BT" w:hAnsi="Zurich BT" w:cs="Zurich BT"/>
          <w:sz w:val="20"/>
          <w:szCs w:val="20"/>
        </w:rPr>
        <w:t>Additional I</w:t>
      </w:r>
      <w:r w:rsidRPr="00E369B0">
        <w:rPr>
          <w:rFonts w:ascii="Zurich BT" w:hAnsi="Zurich BT" w:cs="Zurich BT"/>
          <w:sz w:val="20"/>
          <w:szCs w:val="20"/>
        </w:rPr>
        <w:t xml:space="preserve">nterest at the rate specified in </w:t>
      </w:r>
      <w:r w:rsidR="002C56EF">
        <w:rPr>
          <w:rFonts w:ascii="Zurich BT" w:hAnsi="Zurich BT" w:cs="Zurich BT"/>
          <w:sz w:val="20"/>
          <w:szCs w:val="20"/>
        </w:rPr>
        <w:t>Schedule II of the Facility Agreement</w:t>
      </w:r>
      <w:r w:rsidRPr="00E369B0">
        <w:rPr>
          <w:rFonts w:ascii="Zurich BT" w:hAnsi="Zurich BT" w:cs="Zurich BT"/>
          <w:sz w:val="20"/>
          <w:szCs w:val="20"/>
        </w:rPr>
        <w:t xml:space="preserve"> and other incidental charges by debit to the Borrower's Account or otherwise. </w:t>
      </w:r>
    </w:p>
    <w:p w14:paraId="4CB1DC96" w14:textId="1A8AF4E2"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Where at the request of the Borrower, the Bank has agreed to purchase / negotiate / discount Bills in respect of sales made by the Borrower to its customers, whereby finished goods are directly sent to the customers at customers' requests and copies of the relative invoices with or without receipted challans or accepted delivery notes, receipt notes, inspection notes are tendered by the Borrower to the Bank as evidencing </w:t>
      </w:r>
      <w:proofErr w:type="spellStart"/>
      <w:r w:rsidRPr="00E369B0">
        <w:rPr>
          <w:rFonts w:ascii="Zurich BT" w:hAnsi="Zurich BT" w:cs="Zurich BT"/>
          <w:sz w:val="20"/>
          <w:szCs w:val="20"/>
        </w:rPr>
        <w:t>despatch</w:t>
      </w:r>
      <w:proofErr w:type="spellEnd"/>
      <w:r w:rsidRPr="00E369B0">
        <w:rPr>
          <w:rFonts w:ascii="Zurich BT" w:hAnsi="Zurich BT" w:cs="Zurich BT"/>
          <w:sz w:val="20"/>
          <w:szCs w:val="20"/>
        </w:rPr>
        <w:t xml:space="preserve"> of finished goods along</w:t>
      </w:r>
      <w:r w:rsidR="00851419">
        <w:rPr>
          <w:rFonts w:ascii="Zurich BT" w:hAnsi="Zurich BT" w:cs="Zurich BT"/>
          <w:sz w:val="20"/>
          <w:szCs w:val="20"/>
        </w:rPr>
        <w:t xml:space="preserve"> </w:t>
      </w:r>
      <w:r w:rsidRPr="00E369B0">
        <w:rPr>
          <w:rFonts w:ascii="Zurich BT" w:hAnsi="Zurich BT" w:cs="Zurich BT"/>
          <w:sz w:val="20"/>
          <w:szCs w:val="20"/>
        </w:rPr>
        <w:t xml:space="preserve">with the accepted Bills and where under such circumstances or any other circumstances the Borrower receive(s) payment of the Bills directly from the drawees of such Bills, the Borrower shall immediately deposit the proceeds of the Bills and the sale proceeds of the goods covered by such Bills, directly received by the Borrower or the agent(s) of the Borrower, whether in cash or by </w:t>
      </w:r>
      <w:proofErr w:type="spellStart"/>
      <w:r w:rsidRPr="00E369B0">
        <w:rPr>
          <w:rFonts w:ascii="Zurich BT" w:hAnsi="Zurich BT" w:cs="Zurich BT"/>
          <w:sz w:val="20"/>
          <w:szCs w:val="20"/>
        </w:rPr>
        <w:t>cheques</w:t>
      </w:r>
      <w:proofErr w:type="spellEnd"/>
      <w:r w:rsidRPr="00E369B0">
        <w:rPr>
          <w:rFonts w:ascii="Zurich BT" w:hAnsi="Zurich BT" w:cs="Zurich BT"/>
          <w:sz w:val="20"/>
          <w:szCs w:val="20"/>
        </w:rPr>
        <w:t xml:space="preserve"> or by any other mode of payment, towards repayment / payment of all </w:t>
      </w:r>
      <w:proofErr w:type="spellStart"/>
      <w:r w:rsidRPr="00E369B0">
        <w:rPr>
          <w:rFonts w:ascii="Zurich BT" w:hAnsi="Zurich BT" w:cs="Zurich BT"/>
          <w:sz w:val="20"/>
          <w:szCs w:val="20"/>
        </w:rPr>
        <w:t>outstandings</w:t>
      </w:r>
      <w:proofErr w:type="spellEnd"/>
      <w:r w:rsidRPr="00E369B0">
        <w:rPr>
          <w:rFonts w:ascii="Zurich BT" w:hAnsi="Zurich BT" w:cs="Zurich BT"/>
          <w:sz w:val="20"/>
          <w:szCs w:val="20"/>
        </w:rPr>
        <w:t xml:space="preserve"> in respect of the advances granted by the Bank</w:t>
      </w:r>
    </w:p>
    <w:p w14:paraId="5E683CCF" w14:textId="77777777"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In case of Bills Facilities, if any payment is received by the Borrower or its agents, from the drawee/customers, the </w:t>
      </w:r>
      <w:r w:rsidR="00B43FE3" w:rsidRPr="00E369B0">
        <w:rPr>
          <w:rFonts w:ascii="Zurich BT" w:hAnsi="Zurich BT" w:cs="Zurich BT"/>
          <w:sz w:val="20"/>
          <w:szCs w:val="20"/>
        </w:rPr>
        <w:t>same</w:t>
      </w:r>
      <w:r w:rsidRPr="00E369B0">
        <w:rPr>
          <w:rFonts w:ascii="Zurich BT" w:hAnsi="Zurich BT" w:cs="Zurich BT"/>
          <w:sz w:val="20"/>
          <w:szCs w:val="20"/>
        </w:rPr>
        <w:t xml:space="preserve"> shall be immediately deposited</w:t>
      </w:r>
      <w:r w:rsidR="004A50FE">
        <w:rPr>
          <w:rFonts w:ascii="Zurich BT" w:hAnsi="Zurich BT" w:cs="Zurich BT"/>
          <w:sz w:val="20"/>
          <w:szCs w:val="20"/>
        </w:rPr>
        <w:t xml:space="preserve"> </w:t>
      </w:r>
      <w:r w:rsidRPr="00E369B0">
        <w:rPr>
          <w:rFonts w:ascii="Zurich BT" w:hAnsi="Zurich BT" w:cs="Zurich BT"/>
          <w:sz w:val="20"/>
          <w:szCs w:val="20"/>
        </w:rPr>
        <w:t>with the Bank, towards repayment / payment of all outstanding</w:t>
      </w:r>
      <w:r w:rsidRPr="00E369B0">
        <w:rPr>
          <w:sz w:val="20"/>
          <w:szCs w:val="20"/>
        </w:rPr>
        <w:t>’</w:t>
      </w:r>
      <w:r w:rsidRPr="00E369B0">
        <w:rPr>
          <w:rFonts w:ascii="Zurich BT" w:hAnsi="Zurich BT" w:cs="Zurich BT"/>
          <w:sz w:val="20"/>
          <w:szCs w:val="20"/>
        </w:rPr>
        <w:t>s in respect of the advances granted by the Bank.</w:t>
      </w:r>
    </w:p>
    <w:p w14:paraId="5FF1B4A1" w14:textId="627BC336"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 xml:space="preserve">The Borrower declares and confirms that on the Bank discounting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the Bank will have good title thereto and will be entitled to have the Bills rediscounted with RBI, Discount and Finance House of India Limited, and any scheduled commercial bank or any other approved financial institution or otherwise deal with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as the holder thereof.</w:t>
      </w:r>
    </w:p>
    <w:p w14:paraId="56AB5FC0" w14:textId="77777777" w:rsidR="00BD4FD6" w:rsidRPr="00E369B0" w:rsidRDefault="00BD4FD6" w:rsidP="00CD09AF">
      <w:pPr>
        <w:pStyle w:val="Bodytext0"/>
        <w:numPr>
          <w:ilvl w:val="0"/>
          <w:numId w:val="16"/>
        </w:numPr>
        <w:ind w:left="1418" w:hanging="284"/>
        <w:jc w:val="both"/>
        <w:rPr>
          <w:rFonts w:ascii="Zurich BT" w:eastAsia="Zurich BT" w:hAnsi="Zurich BT" w:cs="Zurich BT"/>
          <w:sz w:val="20"/>
          <w:szCs w:val="20"/>
        </w:rPr>
      </w:pPr>
      <w:r w:rsidRPr="00E369B0">
        <w:rPr>
          <w:rFonts w:ascii="Zurich BT" w:eastAsia="Zurich BT" w:hAnsi="Zurich BT" w:cs="Zurich BT"/>
          <w:sz w:val="20"/>
          <w:szCs w:val="20"/>
        </w:rPr>
        <w:t xml:space="preserve"> </w:t>
      </w:r>
      <w:r w:rsidRPr="00E369B0">
        <w:rPr>
          <w:rFonts w:ascii="Zurich BT" w:hAnsi="Zurich BT" w:cs="Zurich BT"/>
          <w:sz w:val="20"/>
          <w:szCs w:val="20"/>
        </w:rPr>
        <w:t>The Borrower further confirms that notwithstanding anything to the contrary contained in the Transaction Documents</w:t>
      </w:r>
      <w:r w:rsidR="004A50FE">
        <w:rPr>
          <w:rFonts w:ascii="Zurich BT" w:hAnsi="Zurich BT" w:cs="Zurich BT"/>
          <w:sz w:val="20"/>
          <w:szCs w:val="20"/>
        </w:rPr>
        <w:t xml:space="preserve"> </w:t>
      </w:r>
      <w:r w:rsidRPr="00E369B0">
        <w:rPr>
          <w:rFonts w:ascii="Zurich BT" w:hAnsi="Zurich BT" w:cs="Zurich BT"/>
          <w:sz w:val="20"/>
          <w:szCs w:val="20"/>
        </w:rPr>
        <w:t xml:space="preserve">or any documents or letters written by the Borrower to the </w:t>
      </w:r>
      <w:r w:rsidR="00206CC5" w:rsidRPr="00E369B0">
        <w:rPr>
          <w:rFonts w:ascii="Zurich BT" w:hAnsi="Zurich BT" w:cs="Zurich BT"/>
          <w:color w:val="000000"/>
          <w:sz w:val="20"/>
          <w:szCs w:val="20"/>
        </w:rPr>
        <w:t>suppliers of Goods to the Borrower (</w:t>
      </w:r>
      <w:r w:rsidR="00206CC5" w:rsidRPr="00797BE7">
        <w:rPr>
          <w:rFonts w:ascii="Zurich BT" w:hAnsi="Zurich BT"/>
          <w:sz w:val="20"/>
          <w:szCs w:val="20"/>
        </w:rPr>
        <w:t>“</w:t>
      </w:r>
      <w:r w:rsidRPr="00E369B0">
        <w:rPr>
          <w:rFonts w:ascii="Zurich Blk BT" w:hAnsi="Zurich Blk BT" w:cs="Zurich BT"/>
          <w:sz w:val="20"/>
          <w:szCs w:val="20"/>
        </w:rPr>
        <w:t>Suppliers</w:t>
      </w:r>
      <w:r w:rsidR="00206CC5" w:rsidRPr="00797BE7">
        <w:rPr>
          <w:rFonts w:ascii="Zurich BT" w:hAnsi="Zurich BT"/>
          <w:sz w:val="20"/>
          <w:szCs w:val="20"/>
        </w:rPr>
        <w:t>”</w:t>
      </w:r>
      <w:r w:rsidR="00206CC5" w:rsidRPr="00E369B0">
        <w:rPr>
          <w:rFonts w:ascii="Zurich BT" w:hAnsi="Zurich BT" w:cs="Zurich BT"/>
          <w:sz w:val="20"/>
          <w:szCs w:val="20"/>
        </w:rPr>
        <w:t>)</w:t>
      </w:r>
      <w:r w:rsidRPr="00E369B0">
        <w:rPr>
          <w:rFonts w:ascii="Zurich BT" w:hAnsi="Zurich BT" w:cs="Zurich BT"/>
          <w:sz w:val="20"/>
          <w:szCs w:val="20"/>
        </w:rPr>
        <w:t xml:space="preserve"> or by the Suppliers to the Borrower, the Borrower shall be irrevocably, absolutely and unconditionally liable to pay to the Bank the amounts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discounted with the Bank, at the maturity of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and that the Borrower shall continue to be so liable notwithstanding any claim, right, dispute or litigation arising or which may arise between the Borrower and the Suppliers .</w:t>
      </w:r>
    </w:p>
    <w:p w14:paraId="07852BBC" w14:textId="77777777" w:rsidR="00BD4FD6" w:rsidRPr="00E369B0" w:rsidRDefault="00BD4FD6" w:rsidP="00CD09AF">
      <w:pPr>
        <w:pStyle w:val="WW-Default"/>
        <w:numPr>
          <w:ilvl w:val="0"/>
          <w:numId w:val="16"/>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 xml:space="preserve">The Borrower agrees and confirms that on the acceptance of the </w:t>
      </w:r>
      <w:proofErr w:type="spellStart"/>
      <w:r w:rsidRPr="00E369B0">
        <w:rPr>
          <w:rFonts w:ascii="Zurich BT" w:hAnsi="Zurich BT" w:cs="Zurich BT"/>
          <w:color w:val="auto"/>
          <w:sz w:val="20"/>
          <w:szCs w:val="20"/>
        </w:rPr>
        <w:t>Usance</w:t>
      </w:r>
      <w:proofErr w:type="spellEnd"/>
      <w:r w:rsidRPr="00E369B0">
        <w:rPr>
          <w:rFonts w:ascii="Zurich BT" w:hAnsi="Zurich BT" w:cs="Zurich BT"/>
          <w:color w:val="auto"/>
          <w:sz w:val="20"/>
          <w:szCs w:val="20"/>
        </w:rPr>
        <w:t xml:space="preserve"> Bills by the Borrower and the same being discounted by the Bank, the proceeds thereof shall be paid by the Bank to the Suppliers by means of banker</w:t>
      </w:r>
      <w:r w:rsidRPr="00E369B0">
        <w:rPr>
          <w:color w:val="auto"/>
          <w:sz w:val="20"/>
          <w:szCs w:val="20"/>
        </w:rPr>
        <w:t>’</w:t>
      </w:r>
      <w:r w:rsidRPr="00E369B0">
        <w:rPr>
          <w:rFonts w:ascii="Zurich BT" w:hAnsi="Zurich BT" w:cs="Zurich BT"/>
          <w:color w:val="auto"/>
          <w:sz w:val="20"/>
          <w:szCs w:val="20"/>
        </w:rPr>
        <w:t xml:space="preserve">s </w:t>
      </w:r>
      <w:proofErr w:type="spellStart"/>
      <w:r w:rsidRPr="00E369B0">
        <w:rPr>
          <w:rFonts w:ascii="Zurich BT" w:hAnsi="Zurich BT" w:cs="Zurich BT"/>
          <w:color w:val="auto"/>
          <w:sz w:val="20"/>
          <w:szCs w:val="20"/>
        </w:rPr>
        <w:t>cheque</w:t>
      </w:r>
      <w:proofErr w:type="spellEnd"/>
      <w:r w:rsidRPr="00E369B0">
        <w:rPr>
          <w:rFonts w:ascii="Zurich BT" w:hAnsi="Zurich BT" w:cs="Zurich BT"/>
          <w:color w:val="auto"/>
          <w:sz w:val="20"/>
          <w:szCs w:val="20"/>
        </w:rPr>
        <w:t xml:space="preserve"> or by any other means as may be deemed fit by the Bank.</w:t>
      </w:r>
    </w:p>
    <w:p w14:paraId="1AEB7CC1" w14:textId="77777777" w:rsidR="00BD4FD6" w:rsidRPr="00E369B0" w:rsidRDefault="00BD4FD6" w:rsidP="00CD09AF">
      <w:pPr>
        <w:pStyle w:val="WW-Default"/>
        <w:numPr>
          <w:ilvl w:val="0"/>
          <w:numId w:val="16"/>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 xml:space="preserve">In case the Bills are </w:t>
      </w:r>
      <w:proofErr w:type="spellStart"/>
      <w:r w:rsidRPr="00E369B0">
        <w:rPr>
          <w:rFonts w:ascii="Zurich BT" w:hAnsi="Zurich BT" w:cs="Zurich BT"/>
          <w:color w:val="auto"/>
          <w:sz w:val="20"/>
          <w:szCs w:val="20"/>
        </w:rPr>
        <w:t>honoured</w:t>
      </w:r>
      <w:proofErr w:type="spellEnd"/>
      <w:r w:rsidRPr="00E369B0">
        <w:rPr>
          <w:rFonts w:ascii="Zurich BT" w:hAnsi="Zurich BT" w:cs="Zurich BT"/>
          <w:color w:val="auto"/>
          <w:sz w:val="20"/>
          <w:szCs w:val="20"/>
        </w:rPr>
        <w:t xml:space="preserve"> for payment for a reduced amount, the Borrower </w:t>
      </w:r>
      <w:proofErr w:type="spellStart"/>
      <w:r w:rsidRPr="00E369B0">
        <w:rPr>
          <w:rFonts w:ascii="Zurich BT" w:hAnsi="Zurich BT" w:cs="Zurich BT"/>
          <w:color w:val="auto"/>
          <w:sz w:val="20"/>
          <w:szCs w:val="20"/>
        </w:rPr>
        <w:t>authorises</w:t>
      </w:r>
      <w:proofErr w:type="spellEnd"/>
      <w:r w:rsidRPr="00E369B0">
        <w:rPr>
          <w:rFonts w:ascii="Zurich BT" w:hAnsi="Zurich BT" w:cs="Zurich BT"/>
          <w:color w:val="auto"/>
          <w:sz w:val="20"/>
          <w:szCs w:val="20"/>
        </w:rPr>
        <w:t xml:space="preserve"> the Bank to accept such reduced payment and undertakes to make good the shortage or any loss arising therefrom and further acknowledges that the Bank shall not be responsible in any manner whatsoever.</w:t>
      </w:r>
    </w:p>
    <w:p w14:paraId="571DA718" w14:textId="77777777" w:rsidR="00BD4FD6" w:rsidRPr="00E369B0" w:rsidRDefault="00BD4FD6" w:rsidP="00CD09AF">
      <w:pPr>
        <w:pStyle w:val="WW-Default"/>
        <w:numPr>
          <w:ilvl w:val="0"/>
          <w:numId w:val="16"/>
        </w:numPr>
        <w:ind w:left="1418" w:hanging="284"/>
        <w:jc w:val="both"/>
        <w:rPr>
          <w:rFonts w:ascii="Zurich BT" w:eastAsia="Zurich BT" w:hAnsi="Zurich BT" w:cs="Zurich BT"/>
          <w:color w:val="auto"/>
          <w:sz w:val="20"/>
          <w:szCs w:val="20"/>
        </w:rPr>
      </w:pPr>
      <w:r w:rsidRPr="00E369B0">
        <w:rPr>
          <w:rFonts w:ascii="Zurich BT" w:eastAsia="Zurich BT" w:hAnsi="Zurich BT" w:cs="Zurich BT"/>
          <w:color w:val="auto"/>
          <w:sz w:val="20"/>
          <w:szCs w:val="20"/>
        </w:rPr>
        <w:t xml:space="preserve"> </w:t>
      </w:r>
      <w:r w:rsidRPr="00E369B0">
        <w:rPr>
          <w:rFonts w:ascii="Zurich BT" w:hAnsi="Zurich BT" w:cs="Zurich BT"/>
          <w:color w:val="auto"/>
          <w:sz w:val="20"/>
          <w:szCs w:val="20"/>
        </w:rPr>
        <w:t xml:space="preserve">Where the drawees return unpaid Bills to the Borrower directly, the Borrower shall immediately, on receipt thereof, return the Bills together with Documents of Title to the Bank and the Bank's receipt thereof shall be without prejudice to its right of recovery from the Borrower of the amounts covered by the Bills together with all interest (including </w:t>
      </w:r>
      <w:r w:rsidR="003E015F" w:rsidRPr="00E369B0">
        <w:rPr>
          <w:rFonts w:ascii="Zurich BT" w:hAnsi="Zurich BT" w:cs="Zurich BT"/>
          <w:color w:val="auto"/>
          <w:sz w:val="20"/>
          <w:szCs w:val="20"/>
        </w:rPr>
        <w:t>Additional</w:t>
      </w:r>
      <w:r w:rsidRPr="00E369B0">
        <w:rPr>
          <w:rFonts w:ascii="Zurich BT" w:hAnsi="Zurich BT" w:cs="Zurich BT"/>
          <w:color w:val="auto"/>
          <w:sz w:val="20"/>
          <w:szCs w:val="20"/>
        </w:rPr>
        <w:t xml:space="preserve"> </w:t>
      </w:r>
      <w:r w:rsidR="003E015F" w:rsidRPr="00E369B0">
        <w:rPr>
          <w:rFonts w:ascii="Zurich BT" w:hAnsi="Zurich BT" w:cs="Zurich BT"/>
          <w:color w:val="auto"/>
          <w:sz w:val="20"/>
          <w:szCs w:val="20"/>
        </w:rPr>
        <w:t>I</w:t>
      </w:r>
      <w:r w:rsidRPr="00E369B0">
        <w:rPr>
          <w:rFonts w:ascii="Zurich BT" w:hAnsi="Zurich BT" w:cs="Zurich BT"/>
          <w:color w:val="auto"/>
          <w:sz w:val="20"/>
          <w:szCs w:val="20"/>
        </w:rPr>
        <w:t>nterest), costs, charges, expenses and monies whatsoever stipulated in or payable under the Transaction Documents.</w:t>
      </w:r>
    </w:p>
    <w:p w14:paraId="27A0194A" w14:textId="77777777" w:rsidR="00BD4FD6" w:rsidRPr="00C363AE" w:rsidRDefault="004D37B5" w:rsidP="00CD09AF">
      <w:pPr>
        <w:pStyle w:val="WW-Default"/>
        <w:numPr>
          <w:ilvl w:val="0"/>
          <w:numId w:val="16"/>
        </w:numPr>
        <w:ind w:left="1418" w:hanging="284"/>
        <w:jc w:val="both"/>
        <w:rPr>
          <w:rFonts w:ascii="Zurich BT" w:eastAsia="Zurich BT" w:hAnsi="Zurich BT" w:cs="Zurich BT"/>
          <w:sz w:val="20"/>
          <w:szCs w:val="20"/>
        </w:rPr>
      </w:pPr>
      <w:r w:rsidRPr="00E369B0">
        <w:rPr>
          <w:rFonts w:ascii="Zurich BT" w:hAnsi="Zurich BT" w:cs="Zurich BT"/>
          <w:color w:val="auto"/>
          <w:sz w:val="20"/>
          <w:szCs w:val="20"/>
        </w:rPr>
        <w:t>W</w:t>
      </w:r>
      <w:r w:rsidR="00BD4FD6" w:rsidRPr="00E369B0">
        <w:rPr>
          <w:rFonts w:ascii="Zurich BT" w:hAnsi="Zurich BT" w:cs="Zurich BT"/>
          <w:color w:val="auto"/>
          <w:sz w:val="20"/>
          <w:szCs w:val="20"/>
        </w:rPr>
        <w:t>here the Bills are drawn by the Borrower and accepted by the drawees, the Borrower agrees that the subsequent credit to the concerned Account under the Bills Facilities, unless specifically apportioned by the Borrower or the Bank to the discharge of particular Bill, will not discharge the debt represented by such Bills</w:t>
      </w:r>
    </w:p>
    <w:p w14:paraId="43F6EFFE" w14:textId="77777777" w:rsidR="002C0A2A" w:rsidRPr="00E369B0" w:rsidRDefault="002C0A2A">
      <w:pPr>
        <w:pStyle w:val="WW-Default"/>
        <w:ind w:left="1418"/>
        <w:jc w:val="both"/>
        <w:rPr>
          <w:rFonts w:ascii="Zurich BT" w:eastAsia="Zurich BT" w:hAnsi="Zurich BT" w:cs="Zurich BT"/>
          <w:sz w:val="20"/>
          <w:szCs w:val="20"/>
        </w:rPr>
      </w:pPr>
    </w:p>
    <w:p w14:paraId="7361C161" w14:textId="1BA1D691" w:rsidR="00BD4FD6" w:rsidRPr="00E369B0" w:rsidRDefault="00BD4FD6" w:rsidP="00CD09AF">
      <w:pPr>
        <w:pStyle w:val="ListParagraph"/>
        <w:widowControl/>
        <w:numPr>
          <w:ilvl w:val="0"/>
          <w:numId w:val="4"/>
        </w:numPr>
        <w:suppressAutoHyphens w:val="0"/>
        <w:autoSpaceDE/>
        <w:ind w:left="1134" w:hanging="567"/>
        <w:jc w:val="both"/>
        <w:rPr>
          <w:rFonts w:ascii="Zurich BT" w:hAnsi="Zurich BT" w:cs="Zurich BT"/>
          <w:sz w:val="20"/>
          <w:szCs w:val="20"/>
        </w:rPr>
      </w:pPr>
      <w:r w:rsidRPr="00E369B0">
        <w:rPr>
          <w:rFonts w:ascii="Zurich BT" w:hAnsi="Zurich BT" w:cs="Zurich BT"/>
          <w:sz w:val="20"/>
          <w:szCs w:val="20"/>
        </w:rPr>
        <w:t>The Bank shall have first and paramount right of lien on the Bills and the monies received thereunder. All goods represented by or related to the said Bills</w:t>
      </w:r>
      <w:r w:rsidR="001D1F37" w:rsidRPr="00E369B0">
        <w:rPr>
          <w:rFonts w:ascii="Zurich BT" w:hAnsi="Zurich BT" w:cs="Zurich BT"/>
          <w:sz w:val="20"/>
          <w:szCs w:val="20"/>
        </w:rPr>
        <w:t xml:space="preserve"> </w:t>
      </w:r>
      <w:r w:rsidRPr="00E369B0">
        <w:rPr>
          <w:rFonts w:ascii="Zurich BT" w:hAnsi="Zurich BT" w:cs="Zurich BT"/>
          <w:sz w:val="20"/>
          <w:szCs w:val="20"/>
        </w:rPr>
        <w:t xml:space="preserve">(the </w:t>
      </w:r>
      <w:r w:rsidRPr="00797BE7">
        <w:rPr>
          <w:rFonts w:ascii="Zurich BT" w:hAnsi="Zurich BT"/>
          <w:sz w:val="20"/>
          <w:szCs w:val="20"/>
        </w:rPr>
        <w:t>“</w:t>
      </w:r>
      <w:r w:rsidRPr="00797BE7">
        <w:rPr>
          <w:rFonts w:ascii="Zurich Blk BT" w:hAnsi="Zurich Blk BT" w:cs="Zurich BT"/>
          <w:sz w:val="20"/>
          <w:szCs w:val="20"/>
        </w:rPr>
        <w:t>Goods</w:t>
      </w:r>
      <w:r w:rsidRPr="00797BE7">
        <w:rPr>
          <w:rFonts w:ascii="Zurich BT" w:hAnsi="Zurich BT"/>
          <w:sz w:val="20"/>
          <w:szCs w:val="20"/>
        </w:rPr>
        <w:t>”</w:t>
      </w:r>
      <w:r w:rsidRPr="00E369B0">
        <w:rPr>
          <w:rFonts w:ascii="Zurich BT" w:hAnsi="Zurich BT" w:cs="Zurich BT"/>
          <w:sz w:val="20"/>
          <w:szCs w:val="20"/>
        </w:rPr>
        <w:t>) purchased or discounted by the Bank shall be held and charged as continuing collateral for all moneys due and payable by Borrower to the Bank. The Borrower hereby absolutely and unconditionally assign all its rights, title, benefits and interest in the Goods in relation to the Bills / shipping documents/ Documents of Title and the proceeds of the sale and / or insurance</w:t>
      </w:r>
      <w:r w:rsidR="004A50FE">
        <w:rPr>
          <w:rFonts w:ascii="Zurich BT" w:hAnsi="Zurich BT" w:cs="Zurich BT"/>
          <w:sz w:val="20"/>
          <w:szCs w:val="20"/>
        </w:rPr>
        <w:t xml:space="preserve"> </w:t>
      </w:r>
      <w:r w:rsidRPr="00E369B0">
        <w:rPr>
          <w:rFonts w:ascii="Zurich BT" w:hAnsi="Zurich BT" w:cs="Zurich BT"/>
          <w:sz w:val="20"/>
          <w:szCs w:val="20"/>
        </w:rPr>
        <w:t>relating to the Goods to the Bank.</w:t>
      </w:r>
      <w:r w:rsidR="004A50FE">
        <w:rPr>
          <w:rFonts w:ascii="Zurich BT" w:hAnsi="Zurich BT" w:cs="Zurich BT"/>
          <w:sz w:val="20"/>
          <w:szCs w:val="20"/>
        </w:rPr>
        <w:t xml:space="preserve"> </w:t>
      </w:r>
      <w:r w:rsidRPr="00E369B0">
        <w:rPr>
          <w:rFonts w:ascii="Zurich BT" w:hAnsi="Zurich BT" w:cs="Zurich BT"/>
          <w:sz w:val="20"/>
          <w:szCs w:val="20"/>
        </w:rPr>
        <w:t>Such assignment shall be and remain intact until payment of the Bills and all sums that may be due thereunder by the Borrower to the satisfaction of the Bank. The Borrower hereby irrevocabl</w:t>
      </w:r>
      <w:r w:rsidR="00851419">
        <w:rPr>
          <w:rFonts w:ascii="Zurich BT" w:hAnsi="Zurich BT" w:cs="Zurich BT"/>
          <w:sz w:val="20"/>
          <w:szCs w:val="20"/>
        </w:rPr>
        <w:t>y</w:t>
      </w:r>
      <w:r w:rsidRPr="00E369B0">
        <w:rPr>
          <w:rFonts w:ascii="Zurich BT" w:hAnsi="Zurich BT" w:cs="Zurich BT"/>
          <w:sz w:val="20"/>
          <w:szCs w:val="20"/>
        </w:rPr>
        <w:t xml:space="preserve"> authorizes the Bank</w:t>
      </w:r>
      <w:r w:rsidR="004A50FE">
        <w:rPr>
          <w:rFonts w:ascii="Zurich BT" w:hAnsi="Zurich BT" w:cs="Zurich BT"/>
          <w:sz w:val="20"/>
          <w:szCs w:val="20"/>
        </w:rPr>
        <w:t xml:space="preserve"> </w:t>
      </w:r>
      <w:r w:rsidRPr="00E369B0">
        <w:rPr>
          <w:rFonts w:ascii="Zurich BT" w:hAnsi="Zurich BT" w:cs="Zurich BT"/>
          <w:sz w:val="20"/>
          <w:szCs w:val="20"/>
        </w:rPr>
        <w:t>at Borrower</w:t>
      </w:r>
      <w:r w:rsidRPr="00E369B0">
        <w:rPr>
          <w:sz w:val="20"/>
          <w:szCs w:val="20"/>
        </w:rPr>
        <w:t>’</w:t>
      </w:r>
      <w:r w:rsidRPr="00E369B0">
        <w:rPr>
          <w:rFonts w:ascii="Zurich BT" w:hAnsi="Zurich BT" w:cs="Zurich BT"/>
          <w:sz w:val="20"/>
          <w:szCs w:val="20"/>
        </w:rPr>
        <w:t>s cost</w:t>
      </w:r>
      <w:r w:rsidR="004A50FE">
        <w:rPr>
          <w:rFonts w:ascii="Zurich BT" w:hAnsi="Zurich BT" w:cs="Zurich BT"/>
          <w:sz w:val="20"/>
          <w:szCs w:val="20"/>
        </w:rPr>
        <w:t xml:space="preserve"> </w:t>
      </w:r>
      <w:r w:rsidRPr="00E369B0">
        <w:rPr>
          <w:rFonts w:ascii="Zurich BT" w:hAnsi="Zurich BT" w:cs="Zurich BT"/>
          <w:sz w:val="20"/>
          <w:szCs w:val="20"/>
        </w:rPr>
        <w:t xml:space="preserve">and expense, to deal with the Goods, including but not limited to taking such steps for warehousing, insuring, protecting, taking possession or realizing the value of the goods in any manner at such price and at such time as the Bank deems fit and expedient. The Bank shall not be liable for the neglect of any person employed by the Bank (whether as </w:t>
      </w:r>
      <w:r w:rsidR="00851419">
        <w:rPr>
          <w:rFonts w:ascii="Zurich BT" w:hAnsi="Zurich BT" w:cs="Zurich BT"/>
          <w:sz w:val="20"/>
          <w:szCs w:val="20"/>
        </w:rPr>
        <w:t>a</w:t>
      </w:r>
      <w:r w:rsidRPr="00E369B0">
        <w:rPr>
          <w:rFonts w:ascii="Zurich BT" w:hAnsi="Zurich BT" w:cs="Zurich BT"/>
          <w:sz w:val="20"/>
          <w:szCs w:val="20"/>
        </w:rPr>
        <w:t>gent or principal) in connection with or any of the forgoing reasons. For the purpose of this clause, the Borrower hereby appoint the Bank or any person authorized by the Bank as Borrower</w:t>
      </w:r>
      <w:r w:rsidRPr="00E369B0">
        <w:rPr>
          <w:sz w:val="20"/>
          <w:szCs w:val="20"/>
        </w:rPr>
        <w:t>’</w:t>
      </w:r>
      <w:r w:rsidRPr="00E369B0">
        <w:rPr>
          <w:rFonts w:ascii="Zurich BT" w:hAnsi="Zurich BT" w:cs="Zurich BT"/>
          <w:sz w:val="20"/>
          <w:szCs w:val="20"/>
        </w:rPr>
        <w:t>s attorney, in Borrower</w:t>
      </w:r>
      <w:r w:rsidRPr="00E369B0">
        <w:rPr>
          <w:sz w:val="20"/>
          <w:szCs w:val="20"/>
        </w:rPr>
        <w:t>’</w:t>
      </w:r>
      <w:r w:rsidRPr="00E369B0">
        <w:rPr>
          <w:rFonts w:ascii="Zurich BT" w:hAnsi="Zurich BT" w:cs="Zurich BT"/>
          <w:sz w:val="20"/>
          <w:szCs w:val="20"/>
        </w:rPr>
        <w:t>s name and on behalf of the Borrower to do all acts and things as fully and effectually as Borrower could do themselves in connection with the Goods including but not limited to registering the power of attorney serving the relevant notice of assignment to effect the assignment created herein.</w:t>
      </w:r>
    </w:p>
    <w:p w14:paraId="0844ABD7" w14:textId="30D682D0" w:rsidR="00BD4FD6" w:rsidRPr="00E369B0" w:rsidRDefault="00BD4FD6" w:rsidP="008D629D">
      <w:pPr>
        <w:ind w:left="1134" w:hanging="567"/>
        <w:jc w:val="both"/>
      </w:pPr>
      <w:r w:rsidRPr="00E369B0">
        <w:rPr>
          <w:rFonts w:ascii="Zurich BT" w:hAnsi="Zurich BT" w:cs="Zurich BT"/>
          <w:sz w:val="20"/>
          <w:szCs w:val="20"/>
        </w:rPr>
        <w:t xml:space="preserve">(iii) </w:t>
      </w:r>
      <w:r w:rsidRPr="00E369B0">
        <w:rPr>
          <w:rFonts w:ascii="Zurich BT" w:hAnsi="Zurich BT" w:cs="Zurich BT"/>
          <w:sz w:val="20"/>
          <w:szCs w:val="20"/>
        </w:rPr>
        <w:tab/>
        <w:t>In the event of non-payment of the Bills, the Bank may without prejudice to any of its other rights contained in the Facility Agreement or under the law, at any time, without being bound to exercise any of these powers, sell / dispose the aforementioned Goods by public auction or private sale and at such price and at such terms, as the Bank determine at its sole discretion without notice to the Borrower. The Borrower acknowledge</w:t>
      </w:r>
      <w:r w:rsidR="009172B9">
        <w:rPr>
          <w:rFonts w:ascii="Zurich BT" w:hAnsi="Zurich BT" w:cs="Zurich BT"/>
          <w:sz w:val="20"/>
          <w:szCs w:val="20"/>
        </w:rPr>
        <w:t>s</w:t>
      </w:r>
      <w:r w:rsidRPr="00E369B0">
        <w:rPr>
          <w:rFonts w:ascii="Zurich BT" w:hAnsi="Zurich BT" w:cs="Zurich BT"/>
          <w:sz w:val="20"/>
          <w:szCs w:val="20"/>
        </w:rPr>
        <w:t xml:space="preserve"> and agree</w:t>
      </w:r>
      <w:r w:rsidR="009172B9">
        <w:rPr>
          <w:rFonts w:ascii="Zurich BT" w:hAnsi="Zurich BT" w:cs="Zurich BT"/>
          <w:sz w:val="20"/>
          <w:szCs w:val="20"/>
        </w:rPr>
        <w:t>s</w:t>
      </w:r>
      <w:r w:rsidRPr="00E369B0">
        <w:rPr>
          <w:rFonts w:ascii="Zurich BT" w:hAnsi="Zurich BT" w:cs="Zurich BT"/>
          <w:sz w:val="20"/>
          <w:szCs w:val="20"/>
        </w:rPr>
        <w:t xml:space="preserve"> that the Bank may exercise such rights concurrently or otherwise with other rights and remedies that the Bank may have against the Borrower. The receipts of proceeds of the sale shall be first utilized by the Bank to settle any expenses, cost, charges, fees and losses (including foreign exchange losses) incurred by the Bank and the remaining balance, if any, be retained /applied by the Bank towards payment or satisfaction of the amount(s) due to the Bank in respect of any amounts advanced by the Bank under the Bills Facilities to the Borrower, and interest thereon and all costs charges and expenses</w:t>
      </w:r>
      <w:r w:rsidR="004A50FE">
        <w:rPr>
          <w:rFonts w:ascii="Zurich BT" w:hAnsi="Zurich BT" w:cs="Zurich BT"/>
          <w:sz w:val="20"/>
          <w:szCs w:val="20"/>
        </w:rPr>
        <w:t xml:space="preserve"> </w:t>
      </w:r>
      <w:r w:rsidRPr="00E369B0">
        <w:rPr>
          <w:rFonts w:ascii="Zurich BT" w:hAnsi="Zurich BT" w:cs="Zurich BT"/>
          <w:sz w:val="20"/>
          <w:szCs w:val="20"/>
        </w:rPr>
        <w:t>and to recover any loss, damage or liability that may be sustained by the Bank as a result of non</w:t>
      </w:r>
      <w:r w:rsidR="009172B9">
        <w:rPr>
          <w:rFonts w:ascii="Zurich BT" w:hAnsi="Zurich BT" w:cs="Zurich BT"/>
          <w:sz w:val="20"/>
          <w:szCs w:val="20"/>
        </w:rPr>
        <w:t>-</w:t>
      </w:r>
      <w:r w:rsidRPr="00E369B0">
        <w:rPr>
          <w:rFonts w:ascii="Zurich BT" w:hAnsi="Zurich BT" w:cs="Zurich BT"/>
          <w:sz w:val="20"/>
          <w:szCs w:val="20"/>
        </w:rPr>
        <w:t>payment of the Bills. The Borrower shall accept the Bank</w:t>
      </w:r>
      <w:r w:rsidRPr="00E369B0">
        <w:rPr>
          <w:sz w:val="20"/>
          <w:szCs w:val="20"/>
        </w:rPr>
        <w:t>’</w:t>
      </w:r>
      <w:r w:rsidRPr="00E369B0">
        <w:rPr>
          <w:rFonts w:ascii="Zurich BT" w:hAnsi="Zurich BT" w:cs="Zurich BT"/>
          <w:sz w:val="20"/>
          <w:szCs w:val="20"/>
        </w:rPr>
        <w:t xml:space="preserve">s account of sale or </w:t>
      </w:r>
      <w:proofErr w:type="spellStart"/>
      <w:r w:rsidRPr="00E369B0">
        <w:rPr>
          <w:rFonts w:ascii="Zurich BT" w:hAnsi="Zurich BT" w:cs="Zurich BT"/>
          <w:sz w:val="20"/>
          <w:szCs w:val="20"/>
        </w:rPr>
        <w:t>realisation</w:t>
      </w:r>
      <w:proofErr w:type="spellEnd"/>
      <w:r w:rsidRPr="00E369B0">
        <w:rPr>
          <w:rFonts w:ascii="Zurich BT" w:hAnsi="Zurich BT" w:cs="Zurich BT"/>
          <w:sz w:val="20"/>
          <w:szCs w:val="20"/>
        </w:rPr>
        <w:t xml:space="preserve"> as conclusive evidence both in and out of court as to the amount(s) </w:t>
      </w:r>
      <w:proofErr w:type="spellStart"/>
      <w:r w:rsidRPr="00E369B0">
        <w:rPr>
          <w:rFonts w:ascii="Zurich BT" w:hAnsi="Zurich BT" w:cs="Zurich BT"/>
          <w:sz w:val="20"/>
          <w:szCs w:val="20"/>
        </w:rPr>
        <w:t>realised</w:t>
      </w:r>
      <w:proofErr w:type="spellEnd"/>
      <w:r w:rsidRPr="00E369B0">
        <w:rPr>
          <w:rFonts w:ascii="Zurich BT" w:hAnsi="Zurich BT" w:cs="Zurich BT"/>
          <w:sz w:val="20"/>
          <w:szCs w:val="20"/>
        </w:rPr>
        <w:t xml:space="preserve"> and expenses incurred, and shall pay forthwith any shortfall or deficiency remaining after such application.</w:t>
      </w:r>
    </w:p>
    <w:p w14:paraId="4D81057C" w14:textId="77777777" w:rsidR="00BD4FD6" w:rsidRPr="00E369B0" w:rsidRDefault="00BD4FD6" w:rsidP="00783195">
      <w:pPr>
        <w:pStyle w:val="WW-Default"/>
        <w:ind w:hanging="810"/>
      </w:pPr>
    </w:p>
    <w:p w14:paraId="69BC5098" w14:textId="77777777" w:rsidR="00BD4FD6" w:rsidRPr="00E369B0" w:rsidRDefault="00BD4FD6" w:rsidP="00CD09AF">
      <w:pPr>
        <w:pStyle w:val="BodyTextIndent3"/>
        <w:numPr>
          <w:ilvl w:val="0"/>
          <w:numId w:val="17"/>
        </w:numPr>
        <w:spacing w:after="0"/>
        <w:ind w:left="1134" w:hanging="567"/>
        <w:jc w:val="both"/>
        <w:rPr>
          <w:rFonts w:ascii="Zurich BT" w:hAnsi="Zurich BT" w:cs="Zurich BT"/>
          <w:b/>
          <w:sz w:val="20"/>
          <w:szCs w:val="20"/>
        </w:rPr>
      </w:pPr>
      <w:r w:rsidRPr="00E369B0">
        <w:rPr>
          <w:rFonts w:ascii="Zurich BT" w:hAnsi="Zurich BT" w:cs="Zurich BT"/>
          <w:sz w:val="20"/>
          <w:szCs w:val="20"/>
        </w:rPr>
        <w:t>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of Title so as to render the same readily saleable or transferable by the Bank to any purchaser(s) at all time.</w:t>
      </w:r>
    </w:p>
    <w:p w14:paraId="786CBC4B" w14:textId="77777777" w:rsidR="00BD4FD6" w:rsidRPr="00E369B0" w:rsidRDefault="00BD4FD6">
      <w:pPr>
        <w:pStyle w:val="ListParagraph"/>
        <w:ind w:left="1134" w:hanging="567"/>
        <w:rPr>
          <w:rFonts w:ascii="Zurich BT" w:hAnsi="Zurich BT" w:cs="Zurich BT"/>
          <w:b/>
          <w:sz w:val="20"/>
          <w:szCs w:val="20"/>
        </w:rPr>
      </w:pPr>
    </w:p>
    <w:p w14:paraId="7E808AB8" w14:textId="77777777" w:rsidR="00BD4FD6" w:rsidRPr="00E369B0" w:rsidRDefault="00BD4FD6" w:rsidP="00CD09AF">
      <w:pPr>
        <w:pStyle w:val="BodyTextIndent3"/>
        <w:numPr>
          <w:ilvl w:val="0"/>
          <w:numId w:val="17"/>
        </w:numPr>
        <w:spacing w:after="0"/>
        <w:ind w:left="1134" w:hanging="567"/>
        <w:jc w:val="both"/>
        <w:rPr>
          <w:rFonts w:ascii="Zurich BT" w:hAnsi="Zurich BT" w:cs="Zurich BT"/>
          <w:sz w:val="20"/>
          <w:szCs w:val="20"/>
        </w:rPr>
      </w:pPr>
      <w:r w:rsidRPr="00E369B0">
        <w:rPr>
          <w:rFonts w:ascii="Zurich BT" w:hAnsi="Zurich BT" w:cs="Zurich BT"/>
          <w:b/>
          <w:sz w:val="20"/>
          <w:szCs w:val="20"/>
        </w:rPr>
        <w:t>I</w:t>
      </w:r>
      <w:r w:rsidRPr="008172E3">
        <w:rPr>
          <w:rFonts w:ascii="Zurich Blk BT" w:hAnsi="Zurich Blk BT" w:cs="Zurich BT"/>
          <w:color w:val="000000"/>
          <w:sz w:val="20"/>
          <w:szCs w:val="20"/>
        </w:rPr>
        <w:t>ndemnity</w:t>
      </w:r>
      <w:r w:rsidRPr="00E369B0">
        <w:rPr>
          <w:rFonts w:ascii="Zurich BT" w:hAnsi="Zurich BT" w:cs="Zurich BT"/>
          <w:sz w:val="20"/>
          <w:szCs w:val="20"/>
        </w:rPr>
        <w:t xml:space="preserve">: In addition to the indemnity provisions contained elsewhere in the </w:t>
      </w:r>
      <w:r w:rsidR="0032032A" w:rsidRPr="00E369B0">
        <w:rPr>
          <w:rFonts w:ascii="Zurich BT" w:hAnsi="Zurich BT" w:cs="Zurich BT"/>
          <w:sz w:val="20"/>
          <w:szCs w:val="20"/>
        </w:rPr>
        <w:t>Facility Agreement</w:t>
      </w:r>
      <w:r w:rsidRPr="00E369B0">
        <w:rPr>
          <w:rFonts w:ascii="Zurich BT" w:hAnsi="Zurich BT" w:cs="Zurich BT"/>
          <w:sz w:val="20"/>
          <w:szCs w:val="20"/>
        </w:rPr>
        <w:t>, the Borrower shall indemnify and keep the Bank indemnified</w:t>
      </w:r>
      <w:r w:rsidR="004A50FE">
        <w:rPr>
          <w:rFonts w:ascii="Zurich BT" w:hAnsi="Zurich BT" w:cs="Zurich BT"/>
          <w:sz w:val="20"/>
          <w:szCs w:val="20"/>
        </w:rPr>
        <w:t xml:space="preserve"> </w:t>
      </w:r>
      <w:r w:rsidRPr="00E369B0">
        <w:rPr>
          <w:rFonts w:ascii="Zurich BT" w:hAnsi="Zurich BT" w:cs="Zurich BT"/>
          <w:sz w:val="20"/>
          <w:szCs w:val="20"/>
        </w:rPr>
        <w:t>from and against any suit, proceedings, consequences, payment, liabilities, loss( including foreign exchange losses),</w:t>
      </w:r>
      <w:r w:rsidR="0004302B">
        <w:rPr>
          <w:rFonts w:ascii="Zurich BT" w:hAnsi="Zurich BT" w:cs="Zurich BT"/>
          <w:sz w:val="20"/>
          <w:szCs w:val="20"/>
        </w:rPr>
        <w:t xml:space="preserve"> </w:t>
      </w:r>
      <w:r w:rsidRPr="00E369B0">
        <w:rPr>
          <w:rFonts w:ascii="Zurich BT" w:hAnsi="Zurich BT" w:cs="Zurich BT"/>
          <w:sz w:val="20"/>
          <w:szCs w:val="20"/>
        </w:rPr>
        <w:t>damages, costs, fees ( including legal fees) third party claims ( including any applicable indirect taxes), of whatsoever nature and description</w:t>
      </w:r>
      <w:r w:rsidR="004A50FE">
        <w:rPr>
          <w:rFonts w:ascii="Zurich BT" w:hAnsi="Zurich BT" w:cs="Zurich BT"/>
          <w:sz w:val="20"/>
          <w:szCs w:val="20"/>
        </w:rPr>
        <w:t xml:space="preserve"> </w:t>
      </w:r>
      <w:r w:rsidRPr="00E369B0">
        <w:rPr>
          <w:rFonts w:ascii="Zurich BT" w:hAnsi="Zurich BT" w:cs="Zurich BT"/>
          <w:sz w:val="20"/>
          <w:szCs w:val="20"/>
        </w:rPr>
        <w:t>that may be incurred or sustained by the Bank as a result of or in connection with (including but not limited to):</w:t>
      </w:r>
    </w:p>
    <w:p w14:paraId="2456B041" w14:textId="77777777" w:rsidR="00BD4FD6" w:rsidRPr="00E369B0" w:rsidRDefault="00BD4FD6">
      <w:pPr>
        <w:pStyle w:val="ListParagraph"/>
        <w:ind w:left="1170" w:hanging="450"/>
        <w:jc w:val="both"/>
        <w:rPr>
          <w:rFonts w:ascii="Zurich BT" w:hAnsi="Zurich BT" w:cs="Zurich BT"/>
          <w:sz w:val="20"/>
          <w:szCs w:val="20"/>
        </w:rPr>
      </w:pPr>
    </w:p>
    <w:p w14:paraId="2CB46762" w14:textId="5F938495" w:rsidR="00BD4FD6" w:rsidRPr="00E369B0" w:rsidRDefault="00BD4FD6" w:rsidP="00CD09AF">
      <w:pPr>
        <w:pStyle w:val="ListParagraph"/>
        <w:widowControl/>
        <w:numPr>
          <w:ilvl w:val="0"/>
          <w:numId w:val="6"/>
        </w:numPr>
        <w:suppressAutoHyphens w:val="0"/>
        <w:autoSpaceDE/>
        <w:ind w:left="1418" w:hanging="284"/>
        <w:contextualSpacing/>
        <w:jc w:val="both"/>
        <w:rPr>
          <w:rFonts w:ascii="Zurich BT" w:eastAsia="Zurich BT" w:hAnsi="Zurich BT" w:cs="Zurich BT"/>
          <w:sz w:val="20"/>
          <w:szCs w:val="20"/>
        </w:rPr>
      </w:pPr>
      <w:r w:rsidRPr="00E369B0">
        <w:rPr>
          <w:rFonts w:ascii="Zurich BT" w:hAnsi="Zurich BT" w:cs="Zurich BT"/>
          <w:sz w:val="20"/>
          <w:szCs w:val="20"/>
        </w:rPr>
        <w:t>any representation and warrant</w:t>
      </w:r>
      <w:r w:rsidR="009172B9">
        <w:rPr>
          <w:rFonts w:ascii="Zurich BT" w:hAnsi="Zurich BT" w:cs="Zurich BT"/>
          <w:sz w:val="20"/>
          <w:szCs w:val="20"/>
        </w:rPr>
        <w:t>y</w:t>
      </w:r>
      <w:r w:rsidR="004A50FE">
        <w:rPr>
          <w:rFonts w:ascii="Zurich BT" w:hAnsi="Zurich BT" w:cs="Zurich BT"/>
          <w:sz w:val="20"/>
          <w:szCs w:val="20"/>
        </w:rPr>
        <w:t xml:space="preserve"> </w:t>
      </w:r>
      <w:r w:rsidRPr="00E369B0">
        <w:rPr>
          <w:rFonts w:ascii="Zurich BT" w:hAnsi="Zurich BT" w:cs="Zurich BT"/>
          <w:sz w:val="20"/>
          <w:szCs w:val="20"/>
        </w:rPr>
        <w:t>are found to be untrue and false the Bank having agreed to purchase / negotiate / discount the Bills;</w:t>
      </w:r>
    </w:p>
    <w:p w14:paraId="1FEEF62B" w14:textId="21831B06" w:rsidR="00BD4FD6" w:rsidRPr="00E369B0" w:rsidRDefault="00BD4FD6" w:rsidP="00CD09AF">
      <w:pPr>
        <w:pStyle w:val="ListParagraph"/>
        <w:widowControl/>
        <w:numPr>
          <w:ilvl w:val="0"/>
          <w:numId w:val="6"/>
        </w:numPr>
        <w:suppressAutoHyphens w:val="0"/>
        <w:autoSpaceDE/>
        <w:ind w:left="1418" w:hanging="284"/>
        <w:contextualSpacing/>
        <w:jc w:val="both"/>
        <w:rPr>
          <w:rFonts w:ascii="Zurich BT" w:hAnsi="Zurich BT" w:cs="Zurich BT"/>
          <w:sz w:val="20"/>
          <w:szCs w:val="20"/>
        </w:rPr>
      </w:pPr>
      <w:r w:rsidRPr="00E369B0">
        <w:rPr>
          <w:rFonts w:ascii="Zurich BT" w:hAnsi="Zurich BT" w:cs="Zurich BT"/>
          <w:sz w:val="20"/>
          <w:szCs w:val="20"/>
        </w:rPr>
        <w:t>any defect, irregularity</w:t>
      </w:r>
      <w:r w:rsidR="004A50FE">
        <w:rPr>
          <w:rFonts w:ascii="Zurich BT" w:hAnsi="Zurich BT" w:cs="Zurich BT"/>
          <w:sz w:val="20"/>
          <w:szCs w:val="20"/>
        </w:rPr>
        <w:t xml:space="preserve"> </w:t>
      </w:r>
      <w:r w:rsidRPr="00E369B0">
        <w:rPr>
          <w:rFonts w:ascii="Zurich BT" w:hAnsi="Zurich BT" w:cs="Zurich BT"/>
          <w:sz w:val="20"/>
          <w:szCs w:val="20"/>
        </w:rPr>
        <w:t>or discrepancy/</w:t>
      </w:r>
      <w:proofErr w:type="spellStart"/>
      <w:r w:rsidRPr="00E369B0">
        <w:rPr>
          <w:rFonts w:ascii="Zurich BT" w:hAnsi="Zurich BT" w:cs="Zurich BT"/>
          <w:sz w:val="20"/>
          <w:szCs w:val="20"/>
        </w:rPr>
        <w:t>ies</w:t>
      </w:r>
      <w:proofErr w:type="spellEnd"/>
      <w:r w:rsidRPr="00E369B0">
        <w:rPr>
          <w:rFonts w:ascii="Zurich BT" w:hAnsi="Zurich BT" w:cs="Zurich BT"/>
          <w:sz w:val="20"/>
          <w:szCs w:val="20"/>
        </w:rPr>
        <w:t xml:space="preserve"> in any Bill or Documents of Title of any nature whatsoever</w:t>
      </w:r>
      <w:r w:rsidR="004A50FE">
        <w:rPr>
          <w:rFonts w:ascii="Zurich BT" w:hAnsi="Zurich BT" w:cs="Zurich BT"/>
          <w:sz w:val="20"/>
          <w:szCs w:val="20"/>
        </w:rPr>
        <w:t xml:space="preserve"> </w:t>
      </w:r>
      <w:r w:rsidRPr="00E369B0">
        <w:rPr>
          <w:rFonts w:ascii="Zurich BT" w:hAnsi="Zurich BT" w:cs="Zurich BT"/>
          <w:sz w:val="20"/>
          <w:szCs w:val="20"/>
        </w:rPr>
        <w:t>or for any departure from the terms of the LC;</w:t>
      </w:r>
      <w:r w:rsidR="009172B9">
        <w:rPr>
          <w:rFonts w:ascii="Zurich BT" w:hAnsi="Zurich BT" w:cs="Zurich BT"/>
          <w:sz w:val="20"/>
          <w:szCs w:val="20"/>
        </w:rPr>
        <w:t xml:space="preserve"> and</w:t>
      </w:r>
    </w:p>
    <w:p w14:paraId="2D6681C0" w14:textId="77777777" w:rsidR="00BD4FD6" w:rsidRPr="00E369B0" w:rsidRDefault="007466CC" w:rsidP="00CD09AF">
      <w:pPr>
        <w:pStyle w:val="ListParagraph"/>
        <w:widowControl/>
        <w:numPr>
          <w:ilvl w:val="0"/>
          <w:numId w:val="6"/>
        </w:numPr>
        <w:suppressAutoHyphens w:val="0"/>
        <w:autoSpaceDE/>
        <w:ind w:left="1418" w:hanging="284"/>
        <w:contextualSpacing/>
        <w:jc w:val="both"/>
        <w:rPr>
          <w:rFonts w:ascii="Zurich BT" w:hAnsi="Zurich BT" w:cs="Zurich BT"/>
          <w:b/>
          <w:sz w:val="20"/>
          <w:szCs w:val="20"/>
        </w:rPr>
      </w:pPr>
      <w:r>
        <w:rPr>
          <w:rFonts w:ascii="Zurich BT" w:hAnsi="Zurich BT" w:cs="Zurich BT"/>
          <w:sz w:val="20"/>
          <w:szCs w:val="20"/>
        </w:rPr>
        <w:t>a</w:t>
      </w:r>
      <w:r w:rsidR="00BD4FD6" w:rsidRPr="00E369B0">
        <w:rPr>
          <w:rFonts w:ascii="Zurich BT" w:hAnsi="Zurich BT" w:cs="Zurich BT"/>
          <w:sz w:val="20"/>
          <w:szCs w:val="20"/>
        </w:rPr>
        <w:t xml:space="preserve">ny loss caused by delay in delivery or </w:t>
      </w:r>
      <w:proofErr w:type="spellStart"/>
      <w:r w:rsidR="00BD4FD6" w:rsidRPr="00E369B0">
        <w:rPr>
          <w:rFonts w:ascii="Zurich BT" w:hAnsi="Zurich BT" w:cs="Zurich BT"/>
          <w:sz w:val="20"/>
          <w:szCs w:val="20"/>
        </w:rPr>
        <w:t>misdelivery</w:t>
      </w:r>
      <w:proofErr w:type="spellEnd"/>
      <w:r w:rsidR="004A50FE">
        <w:rPr>
          <w:rFonts w:ascii="Zurich BT" w:hAnsi="Zurich BT" w:cs="Zurich BT"/>
          <w:sz w:val="20"/>
          <w:szCs w:val="20"/>
        </w:rPr>
        <w:t xml:space="preserve"> </w:t>
      </w:r>
      <w:r w:rsidR="00BD4FD6" w:rsidRPr="00E369B0">
        <w:rPr>
          <w:rFonts w:ascii="Zurich BT" w:hAnsi="Zurich BT" w:cs="Zurich BT"/>
          <w:sz w:val="20"/>
          <w:szCs w:val="20"/>
        </w:rPr>
        <w:t>or loss of any Bills, Documents of Title</w:t>
      </w:r>
      <w:r w:rsidR="004A50FE">
        <w:rPr>
          <w:rFonts w:ascii="Zurich BT" w:hAnsi="Zurich BT" w:cs="Zurich BT"/>
          <w:sz w:val="20"/>
          <w:szCs w:val="20"/>
        </w:rPr>
        <w:t xml:space="preserve"> </w:t>
      </w:r>
      <w:r w:rsidR="00BD4FD6" w:rsidRPr="00E369B0">
        <w:rPr>
          <w:rFonts w:ascii="Zurich BT" w:hAnsi="Zurich BT" w:cs="Zurich BT"/>
          <w:sz w:val="20"/>
          <w:szCs w:val="20"/>
        </w:rPr>
        <w:t>or the Goods/ consignment covered by the Documents of Title</w:t>
      </w:r>
      <w:r w:rsidR="004A50FE">
        <w:rPr>
          <w:rFonts w:ascii="Zurich BT" w:hAnsi="Zurich BT" w:cs="Zurich BT"/>
          <w:sz w:val="20"/>
          <w:szCs w:val="20"/>
        </w:rPr>
        <w:t xml:space="preserve"> </w:t>
      </w:r>
      <w:r w:rsidR="00BD4FD6" w:rsidRPr="00E369B0">
        <w:rPr>
          <w:rFonts w:ascii="Zurich BT" w:hAnsi="Zurich BT" w:cs="Zurich BT"/>
          <w:sz w:val="20"/>
          <w:szCs w:val="20"/>
        </w:rPr>
        <w:t>in the course of tra</w:t>
      </w:r>
      <w:r w:rsidR="00906D30" w:rsidRPr="00E369B0">
        <w:rPr>
          <w:rFonts w:ascii="Zurich BT" w:hAnsi="Zurich BT" w:cs="Zurich BT"/>
          <w:sz w:val="20"/>
          <w:szCs w:val="20"/>
        </w:rPr>
        <w:t>n</w:t>
      </w:r>
      <w:r w:rsidR="00BD4FD6" w:rsidRPr="00E369B0">
        <w:rPr>
          <w:rFonts w:ascii="Zurich BT" w:hAnsi="Zurich BT" w:cs="Zurich BT"/>
          <w:sz w:val="20"/>
          <w:szCs w:val="20"/>
        </w:rPr>
        <w:t xml:space="preserve">sit or otherwise howsoever. </w:t>
      </w:r>
    </w:p>
    <w:p w14:paraId="508C6A15" w14:textId="77777777" w:rsidR="00BD4FD6" w:rsidRPr="00E369B0" w:rsidRDefault="00BD4FD6">
      <w:pPr>
        <w:pStyle w:val="ListParagraph"/>
        <w:ind w:left="1170"/>
        <w:jc w:val="both"/>
        <w:rPr>
          <w:rFonts w:ascii="Zurich BT" w:hAnsi="Zurich BT" w:cs="Zurich BT"/>
          <w:b/>
          <w:sz w:val="20"/>
          <w:szCs w:val="20"/>
        </w:rPr>
      </w:pPr>
    </w:p>
    <w:p w14:paraId="35CE7E79" w14:textId="77777777" w:rsidR="00BD4FD6" w:rsidRPr="00E369B0" w:rsidRDefault="00BD4FD6">
      <w:pPr>
        <w:pStyle w:val="Bodytext0"/>
        <w:tabs>
          <w:tab w:val="left" w:pos="567"/>
        </w:tabs>
        <w:ind w:left="567" w:hanging="567"/>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bCs/>
          <w:sz w:val="20"/>
          <w:szCs w:val="20"/>
        </w:rPr>
        <w:t xml:space="preserve"> </w:t>
      </w:r>
      <w:r w:rsidRPr="00E369B0">
        <w:rPr>
          <w:rFonts w:ascii="Zurich BT" w:hAnsi="Zurich BT" w:cs="Zurich BT"/>
          <w:b/>
          <w:bCs/>
          <w:sz w:val="20"/>
          <w:szCs w:val="20"/>
        </w:rPr>
        <w:tab/>
      </w:r>
      <w:r w:rsidRPr="008172E3">
        <w:rPr>
          <w:rFonts w:ascii="Zurich Blk BT" w:hAnsi="Zurich Blk BT" w:cs="Zurich BT"/>
          <w:color w:val="000000"/>
          <w:sz w:val="20"/>
          <w:szCs w:val="20"/>
        </w:rPr>
        <w:t>CERTAIN ADDITIONAL PROVISIONS RELATING TO BILLS DRAWN ON THE BORROWER</w:t>
      </w:r>
    </w:p>
    <w:p w14:paraId="4DD6AF70" w14:textId="77777777" w:rsidR="00BD4FD6" w:rsidRPr="00E369B0" w:rsidRDefault="00BD4FD6">
      <w:pPr>
        <w:pStyle w:val="Bodytext0"/>
        <w:jc w:val="both"/>
        <w:rPr>
          <w:rFonts w:ascii="Zurich BT" w:hAnsi="Zurich BT" w:cs="Zurich BT"/>
          <w:sz w:val="20"/>
          <w:szCs w:val="20"/>
        </w:rPr>
      </w:pPr>
    </w:p>
    <w:p w14:paraId="40154077" w14:textId="109DEFCC"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427105">
        <w:rPr>
          <w:rFonts w:ascii="Zurich BT" w:hAnsi="Zurich BT" w:cs="Zurich BT"/>
          <w:sz w:val="20"/>
          <w:szCs w:val="20"/>
        </w:rPr>
        <w:tab/>
      </w:r>
      <w:r w:rsidRPr="00E369B0">
        <w:rPr>
          <w:rFonts w:ascii="Zurich BT" w:hAnsi="Zurich BT" w:cs="Zurich BT"/>
          <w:sz w:val="20"/>
          <w:szCs w:val="20"/>
        </w:rPr>
        <w:t xml:space="preserve">At the request of the Borrower, the Bank has agreed in its sole and absolute discretion to discount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w:t>
      </w:r>
      <w:r w:rsidRPr="00797BE7">
        <w:rPr>
          <w:rFonts w:ascii="Zurich BT" w:hAnsi="Zurich BT"/>
          <w:sz w:val="20"/>
          <w:szCs w:val="20"/>
        </w:rPr>
        <w:t>“</w:t>
      </w:r>
      <w:r w:rsidRPr="00797BE7">
        <w:rPr>
          <w:rFonts w:ascii="Zurich Blk BT" w:hAnsi="Zurich Blk BT" w:cs="Zurich BT"/>
          <w:sz w:val="20"/>
          <w:szCs w:val="20"/>
        </w:rPr>
        <w:t xml:space="preserve"> </w:t>
      </w:r>
      <w:proofErr w:type="spellStart"/>
      <w:r w:rsidRPr="00797BE7">
        <w:rPr>
          <w:rFonts w:ascii="Zurich Blk BT" w:hAnsi="Zurich Blk BT" w:cs="Zurich BT"/>
          <w:sz w:val="20"/>
          <w:szCs w:val="20"/>
        </w:rPr>
        <w:t>Usance</w:t>
      </w:r>
      <w:proofErr w:type="spellEnd"/>
      <w:r w:rsidRPr="00797BE7">
        <w:rPr>
          <w:rFonts w:ascii="Zurich Blk BT" w:hAnsi="Zurich Blk BT" w:cs="Zurich BT"/>
          <w:sz w:val="20"/>
          <w:szCs w:val="20"/>
        </w:rPr>
        <w:t xml:space="preserve"> Bills</w:t>
      </w:r>
      <w:r w:rsidRPr="00797BE7">
        <w:rPr>
          <w:rFonts w:ascii="Zurich BT" w:hAnsi="Zurich BT"/>
          <w:sz w:val="20"/>
          <w:szCs w:val="20"/>
        </w:rPr>
        <w:t>”</w:t>
      </w:r>
      <w:r w:rsidRPr="00E369B0">
        <w:rPr>
          <w:rFonts w:ascii="Zurich BT" w:hAnsi="Zurich BT" w:cs="Zurich BT"/>
          <w:sz w:val="20"/>
          <w:szCs w:val="20"/>
        </w:rPr>
        <w:t xml:space="preserve">) with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ordinarily not exceeding 90 </w:t>
      </w:r>
      <w:r w:rsidR="00E93525" w:rsidRPr="00E369B0">
        <w:rPr>
          <w:rFonts w:ascii="Zurich BT" w:hAnsi="Zurich BT" w:cs="Zurich BT"/>
          <w:sz w:val="20"/>
          <w:szCs w:val="20"/>
        </w:rPr>
        <w:t xml:space="preserve">(ninety) </w:t>
      </w:r>
      <w:r w:rsidRPr="00E369B0">
        <w:rPr>
          <w:rFonts w:ascii="Zurich BT" w:hAnsi="Zurich BT" w:cs="Zurich BT"/>
          <w:sz w:val="20"/>
          <w:szCs w:val="20"/>
        </w:rPr>
        <w:t xml:space="preserve">days drawn on the Borrower by the suppliers ( </w:t>
      </w:r>
      <w:r w:rsidRPr="00797BE7">
        <w:rPr>
          <w:rFonts w:ascii="Zurich BT" w:hAnsi="Zurich BT"/>
          <w:sz w:val="20"/>
          <w:szCs w:val="20"/>
        </w:rPr>
        <w:t>“</w:t>
      </w:r>
      <w:r w:rsidRPr="00797BE7">
        <w:rPr>
          <w:rFonts w:ascii="Zurich Blk BT" w:hAnsi="Zurich Blk BT" w:cs="Zurich BT"/>
          <w:sz w:val="20"/>
          <w:szCs w:val="20"/>
        </w:rPr>
        <w:t>Suppliers</w:t>
      </w:r>
      <w:r w:rsidRPr="00797BE7">
        <w:rPr>
          <w:rFonts w:ascii="Zurich BT" w:hAnsi="Zurich BT"/>
          <w:sz w:val="20"/>
          <w:szCs w:val="20"/>
        </w:rPr>
        <w:t>”</w:t>
      </w:r>
      <w:r w:rsidRPr="00E369B0">
        <w:rPr>
          <w:rFonts w:ascii="Zurich BT" w:hAnsi="Zurich BT" w:cs="Zurich BT"/>
          <w:sz w:val="20"/>
          <w:szCs w:val="20"/>
        </w:rPr>
        <w:t>) of goods and accepted by the Borrower for an amount, at any time, not exceeding the Limits under the Bills Facilities.</w:t>
      </w:r>
    </w:p>
    <w:p w14:paraId="0A56FAD6" w14:textId="77777777" w:rsidR="00BD4FD6" w:rsidRPr="00E369B0" w:rsidRDefault="00BD4FD6">
      <w:pPr>
        <w:pStyle w:val="Bodytext0"/>
        <w:ind w:left="1134" w:hanging="567"/>
        <w:jc w:val="both"/>
        <w:rPr>
          <w:rFonts w:ascii="Zurich BT" w:hAnsi="Zurich BT" w:cs="Zurich BT"/>
          <w:sz w:val="20"/>
          <w:szCs w:val="20"/>
        </w:rPr>
      </w:pPr>
    </w:p>
    <w:p w14:paraId="45E1A2E8"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sidR="00427105">
        <w:rPr>
          <w:rFonts w:ascii="Zurich BT" w:hAnsi="Zurich BT" w:cs="Zurich BT"/>
          <w:sz w:val="20"/>
          <w:szCs w:val="20"/>
        </w:rPr>
        <w:tab/>
      </w:r>
      <w:r w:rsidRPr="00E369B0">
        <w:rPr>
          <w:rFonts w:ascii="Zurich BT" w:hAnsi="Zurich BT" w:cs="Zurich BT"/>
          <w:sz w:val="20"/>
          <w:szCs w:val="20"/>
        </w:rPr>
        <w:t xml:space="preserve">Whenever the Borrower requires the Bank to discount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the Borrower shall lodge with the Bank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together with the original and / or copies of invoices and the receipted delivery challans evidencing the supply to the Borrower of the goods drawn by the Suppliers.</w:t>
      </w:r>
    </w:p>
    <w:p w14:paraId="7C337CD6" w14:textId="77777777" w:rsidR="00BD4FD6" w:rsidRPr="00E369B0" w:rsidRDefault="00BD4FD6">
      <w:pPr>
        <w:pStyle w:val="Bodytext0"/>
        <w:ind w:left="1134" w:hanging="567"/>
        <w:jc w:val="both"/>
        <w:rPr>
          <w:rFonts w:ascii="Zurich BT" w:hAnsi="Zurich BT" w:cs="Zurich BT"/>
          <w:sz w:val="20"/>
          <w:szCs w:val="20"/>
        </w:rPr>
      </w:pPr>
    </w:p>
    <w:p w14:paraId="5E4926C9" w14:textId="35D2C081"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sidR="00427105">
        <w:rPr>
          <w:rFonts w:ascii="Zurich BT" w:hAnsi="Zurich BT" w:cs="Zurich BT"/>
          <w:sz w:val="20"/>
          <w:szCs w:val="20"/>
        </w:rPr>
        <w:tab/>
      </w:r>
      <w:r w:rsidRPr="00E369B0">
        <w:rPr>
          <w:rFonts w:ascii="Zurich BT" w:hAnsi="Zurich BT" w:cs="Zurich BT"/>
          <w:sz w:val="20"/>
          <w:szCs w:val="20"/>
        </w:rPr>
        <w:t xml:space="preserve">The Borrower hereby confirms and declares that the amounts represented by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drawn on the Borrower by the Suppliers will be due and owing by the Borrower to the Suppliers and that the goods represented by the invoices accompanying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will have been duly ordered and received by the Borrower and that the amounts of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will be paid by the Borrower to the Bank at maturity.</w:t>
      </w:r>
    </w:p>
    <w:p w14:paraId="3761CF67" w14:textId="77777777" w:rsidR="00BD4FD6" w:rsidRPr="00E369B0" w:rsidRDefault="00BD4FD6">
      <w:pPr>
        <w:pStyle w:val="Bodytext0"/>
        <w:ind w:left="1134" w:hanging="567"/>
        <w:jc w:val="both"/>
        <w:rPr>
          <w:rFonts w:ascii="Zurich BT" w:hAnsi="Zurich BT" w:cs="Zurich BT"/>
          <w:sz w:val="20"/>
          <w:szCs w:val="20"/>
        </w:rPr>
      </w:pPr>
    </w:p>
    <w:p w14:paraId="3E5E68DA" w14:textId="3DA12EAA"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sidR="00427105">
        <w:rPr>
          <w:rFonts w:ascii="Zurich BT" w:hAnsi="Zurich BT" w:cs="Zurich BT"/>
          <w:sz w:val="20"/>
          <w:szCs w:val="20"/>
        </w:rPr>
        <w:tab/>
      </w:r>
      <w:r w:rsidRPr="00E369B0">
        <w:rPr>
          <w:rFonts w:ascii="Zurich BT" w:hAnsi="Zurich BT" w:cs="Zurich BT"/>
          <w:sz w:val="20"/>
          <w:szCs w:val="20"/>
        </w:rPr>
        <w:t xml:space="preserve">The Borrower declares and confirms that on the Bank discounting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the Bank will have good title thereto and will be entitled to have the Bills rediscounted with RBI, Discount and Finance House of India Limited, any scheduled commercial bank(s) or any other approved financial institution or otherwise deal with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as the holder thereof.</w:t>
      </w:r>
    </w:p>
    <w:p w14:paraId="46E94325" w14:textId="77777777" w:rsidR="00BD4FD6" w:rsidRPr="00E369B0" w:rsidRDefault="00BD4FD6">
      <w:pPr>
        <w:pStyle w:val="Bodytext0"/>
        <w:ind w:left="1134" w:hanging="567"/>
        <w:jc w:val="both"/>
        <w:rPr>
          <w:rFonts w:ascii="Zurich BT" w:hAnsi="Zurich BT" w:cs="Zurich BT"/>
          <w:sz w:val="20"/>
          <w:szCs w:val="20"/>
        </w:rPr>
      </w:pPr>
    </w:p>
    <w:p w14:paraId="7DC1B502"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(v)</w:t>
      </w:r>
      <w:r w:rsidR="00427105">
        <w:rPr>
          <w:rFonts w:ascii="Zurich BT" w:hAnsi="Zurich BT" w:cs="Zurich BT"/>
          <w:sz w:val="20"/>
          <w:szCs w:val="20"/>
        </w:rPr>
        <w:tab/>
      </w:r>
      <w:r w:rsidRPr="00E369B0">
        <w:rPr>
          <w:rFonts w:ascii="Zurich BT" w:hAnsi="Zurich BT" w:cs="Zurich BT"/>
          <w:sz w:val="20"/>
          <w:szCs w:val="20"/>
        </w:rPr>
        <w:t xml:space="preserve">The Borrower further confirms that notwithstanding anything to the contrary contained in the Facility Agreement and / or any documents or letters written by the Borrower to the Suppliers or by the Suppliers to the Borrower, the Borrower shall be irrevocably, absolutely and unconditionally liable to pay to the Bank the amounts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discounted with the Bank at the maturity of such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and that the Borrower shall continue to be so liable notwithstanding any claim, right, dispute or litigation arising or which may arise between the Borrower and the Suppliers / drawers.</w:t>
      </w:r>
    </w:p>
    <w:p w14:paraId="0B4A1460" w14:textId="77777777" w:rsidR="00BD4FD6" w:rsidRPr="00E369B0" w:rsidRDefault="00BD4FD6">
      <w:pPr>
        <w:pStyle w:val="Bodytext0"/>
        <w:ind w:left="1134" w:hanging="567"/>
        <w:jc w:val="both"/>
        <w:rPr>
          <w:rFonts w:ascii="Zurich BT" w:hAnsi="Zurich BT" w:cs="Zurich BT"/>
          <w:sz w:val="20"/>
          <w:szCs w:val="20"/>
        </w:rPr>
      </w:pPr>
    </w:p>
    <w:p w14:paraId="33FC6A16" w14:textId="77777777" w:rsidR="00BD4FD6" w:rsidRPr="00E369B0" w:rsidRDefault="00BD4FD6">
      <w:pPr>
        <w:pStyle w:val="Bodytext0"/>
        <w:ind w:left="1134" w:hanging="567"/>
        <w:jc w:val="both"/>
        <w:rPr>
          <w:rFonts w:ascii="Zurich BT" w:hAnsi="Zurich BT" w:cs="Zurich BT"/>
          <w:b/>
          <w:sz w:val="20"/>
          <w:szCs w:val="20"/>
        </w:rPr>
      </w:pPr>
      <w:r w:rsidRPr="00E369B0">
        <w:rPr>
          <w:rFonts w:ascii="Zurich BT" w:hAnsi="Zurich BT" w:cs="Zurich BT"/>
          <w:sz w:val="20"/>
          <w:szCs w:val="20"/>
        </w:rPr>
        <w:t xml:space="preserve">(vi) </w:t>
      </w:r>
      <w:r w:rsidR="00427105">
        <w:rPr>
          <w:rFonts w:ascii="Zurich BT" w:hAnsi="Zurich BT" w:cs="Zurich BT"/>
          <w:sz w:val="20"/>
          <w:szCs w:val="20"/>
        </w:rPr>
        <w:tab/>
      </w:r>
      <w:r w:rsidRPr="00E369B0">
        <w:rPr>
          <w:rFonts w:ascii="Zurich BT" w:hAnsi="Zurich BT" w:cs="Zurich BT"/>
          <w:sz w:val="20"/>
          <w:szCs w:val="20"/>
        </w:rPr>
        <w:t xml:space="preserve">The Borrower agrees and confirms that on the acceptance of the </w:t>
      </w:r>
      <w:proofErr w:type="spellStart"/>
      <w:r w:rsidRPr="00E369B0">
        <w:rPr>
          <w:rFonts w:ascii="Zurich BT" w:hAnsi="Zurich BT" w:cs="Zurich BT"/>
          <w:sz w:val="20"/>
          <w:szCs w:val="20"/>
        </w:rPr>
        <w:t>Usance</w:t>
      </w:r>
      <w:proofErr w:type="spellEnd"/>
      <w:r w:rsidRPr="00E369B0">
        <w:rPr>
          <w:rFonts w:ascii="Zurich BT" w:hAnsi="Zurich BT" w:cs="Zurich BT"/>
          <w:sz w:val="20"/>
          <w:szCs w:val="20"/>
        </w:rPr>
        <w:t xml:space="preserve"> Bills by the Borrower and the same being discounted by the Bank, the proceeds thereof shall be paid by the Bank to the Suppliers by means of banker</w:t>
      </w:r>
      <w:r w:rsidRPr="00E369B0">
        <w:rPr>
          <w:sz w:val="20"/>
          <w:szCs w:val="20"/>
        </w:rPr>
        <w:t>’</w:t>
      </w:r>
      <w:r w:rsidRPr="00E369B0">
        <w:rPr>
          <w:rFonts w:ascii="Zurich BT" w:hAnsi="Zurich BT" w:cs="Zurich BT"/>
          <w:sz w:val="20"/>
          <w:szCs w:val="20"/>
        </w:rPr>
        <w:t xml:space="preserve">s </w:t>
      </w:r>
      <w:proofErr w:type="spellStart"/>
      <w:r w:rsidRPr="00E369B0">
        <w:rPr>
          <w:rFonts w:ascii="Zurich BT" w:hAnsi="Zurich BT" w:cs="Zurich BT"/>
          <w:sz w:val="20"/>
          <w:szCs w:val="20"/>
        </w:rPr>
        <w:t>cheque</w:t>
      </w:r>
      <w:proofErr w:type="spellEnd"/>
      <w:r w:rsidRPr="00E369B0">
        <w:rPr>
          <w:rFonts w:ascii="Zurich BT" w:hAnsi="Zurich BT" w:cs="Zurich BT"/>
          <w:sz w:val="20"/>
          <w:szCs w:val="20"/>
        </w:rPr>
        <w:t xml:space="preserve"> or by any other means as may be deemed fit by the Bank. </w:t>
      </w:r>
    </w:p>
    <w:p w14:paraId="757EA535" w14:textId="77777777" w:rsidR="00BD4FD6" w:rsidRPr="00E369B0" w:rsidRDefault="00BD4FD6">
      <w:pPr>
        <w:pStyle w:val="WW-Default"/>
        <w:jc w:val="center"/>
        <w:rPr>
          <w:rFonts w:ascii="Zurich BT" w:hAnsi="Zurich BT" w:cs="Zurich BT"/>
          <w:b/>
          <w:sz w:val="20"/>
          <w:szCs w:val="20"/>
        </w:rPr>
      </w:pPr>
    </w:p>
    <w:p w14:paraId="1694CC94" w14:textId="77777777" w:rsidR="00BC4CF6" w:rsidRDefault="00BC4CF6">
      <w:pPr>
        <w:pStyle w:val="WW-Default"/>
        <w:jc w:val="center"/>
        <w:rPr>
          <w:rFonts w:ascii="Zurich Blk BT" w:hAnsi="Zurich Blk BT" w:cs="Zurich BT"/>
          <w:sz w:val="20"/>
          <w:szCs w:val="20"/>
        </w:rPr>
      </w:pPr>
    </w:p>
    <w:p w14:paraId="65791A03" w14:textId="77777777" w:rsidR="00BD4FD6" w:rsidRPr="008172E3" w:rsidRDefault="00BD4FD6">
      <w:pPr>
        <w:pStyle w:val="WW-Default"/>
        <w:jc w:val="center"/>
        <w:rPr>
          <w:rFonts w:ascii="Zurich Blk BT" w:hAnsi="Zurich Blk BT" w:cs="Zurich BT"/>
          <w:sz w:val="20"/>
          <w:szCs w:val="20"/>
        </w:rPr>
      </w:pPr>
      <w:r w:rsidRPr="008172E3">
        <w:rPr>
          <w:rFonts w:ascii="Zurich Blk BT" w:hAnsi="Zurich Blk BT" w:cs="Zurich BT"/>
          <w:sz w:val="20"/>
          <w:szCs w:val="20"/>
        </w:rPr>
        <w:t xml:space="preserve">PART D </w:t>
      </w:r>
    </w:p>
    <w:p w14:paraId="71E7D388" w14:textId="77777777" w:rsidR="00BD4FD6" w:rsidRDefault="00BD4FD6">
      <w:pPr>
        <w:pStyle w:val="WW-Default"/>
        <w:jc w:val="center"/>
        <w:rPr>
          <w:rFonts w:ascii="Zurich Blk BT" w:hAnsi="Zurich Blk BT" w:cs="Zurich BT"/>
          <w:sz w:val="20"/>
          <w:szCs w:val="20"/>
        </w:rPr>
      </w:pPr>
      <w:r w:rsidRPr="008172E3">
        <w:rPr>
          <w:rFonts w:ascii="Zurich Blk BT" w:hAnsi="Zurich Blk BT" w:cs="Zurich BT"/>
          <w:sz w:val="20"/>
          <w:szCs w:val="20"/>
        </w:rPr>
        <w:t xml:space="preserve"> (EXPORT PACKING CREDIT FACILITIES - EPC)</w:t>
      </w:r>
    </w:p>
    <w:p w14:paraId="65AAFE91" w14:textId="77777777" w:rsidR="00BC4CF6" w:rsidRPr="008172E3" w:rsidRDefault="00BC4CF6">
      <w:pPr>
        <w:pStyle w:val="WW-Default"/>
        <w:jc w:val="center"/>
        <w:rPr>
          <w:rFonts w:ascii="Zurich Blk BT" w:hAnsi="Zurich Blk BT" w:cs="Zurich BT"/>
          <w:sz w:val="20"/>
          <w:szCs w:val="20"/>
        </w:rPr>
      </w:pPr>
    </w:p>
    <w:p w14:paraId="6BF4EBBF" w14:textId="77777777" w:rsidR="00BD4FD6" w:rsidRPr="00E369B0" w:rsidRDefault="00BD4FD6" w:rsidP="008D629D">
      <w:pPr>
        <w:pStyle w:val="Heading4"/>
        <w:tabs>
          <w:tab w:val="left" w:pos="567"/>
        </w:tabs>
        <w:spacing w:before="0" w:after="0"/>
        <w:jc w:val="both"/>
        <w:rPr>
          <w:rFonts w:ascii="Zurich BT" w:hAnsi="Zurich BT" w:cs="Zurich BT"/>
          <w:sz w:val="20"/>
          <w:szCs w:val="20"/>
        </w:rPr>
      </w:pPr>
      <w:r w:rsidRPr="00C363AE">
        <w:rPr>
          <w:rFonts w:ascii="Zurich BT" w:hAnsi="Zurich BT" w:cs="Zurich BT"/>
          <w:b w:val="0"/>
          <w:bCs w:val="0"/>
          <w:sz w:val="20"/>
          <w:szCs w:val="20"/>
        </w:rPr>
        <w:t>1.</w:t>
      </w:r>
      <w:r w:rsidRPr="00E369B0">
        <w:rPr>
          <w:rFonts w:ascii="Zurich BT" w:hAnsi="Zurich BT" w:cs="Zurich BT"/>
          <w:sz w:val="20"/>
          <w:szCs w:val="20"/>
        </w:rPr>
        <w:t xml:space="preserve"> </w:t>
      </w:r>
      <w:r w:rsidR="00FF0035">
        <w:rPr>
          <w:rFonts w:ascii="Zurich BT" w:hAnsi="Zurich BT" w:cs="Zurich BT"/>
          <w:sz w:val="20"/>
          <w:szCs w:val="20"/>
        </w:rPr>
        <w:tab/>
      </w:r>
      <w:r w:rsidRPr="008172E3">
        <w:rPr>
          <w:rFonts w:ascii="Zurich Blk BT" w:hAnsi="Zurich Blk BT" w:cs="Zurich BT"/>
          <w:b w:val="0"/>
          <w:bCs w:val="0"/>
          <w:color w:val="000000"/>
          <w:sz w:val="20"/>
          <w:szCs w:val="20"/>
        </w:rPr>
        <w:t>EXPORT PACKING CREDIT FACILITIES</w:t>
      </w:r>
      <w:r w:rsidRPr="00E369B0">
        <w:rPr>
          <w:rFonts w:ascii="Zurich BT" w:hAnsi="Zurich BT" w:cs="Zurich BT"/>
          <w:sz w:val="20"/>
          <w:szCs w:val="20"/>
        </w:rPr>
        <w:t xml:space="preserve"> </w:t>
      </w:r>
    </w:p>
    <w:p w14:paraId="2E04EDE2" w14:textId="77777777" w:rsidR="00BD4FD6" w:rsidRDefault="00BD4FD6" w:rsidP="0078319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FF0035">
        <w:rPr>
          <w:rFonts w:ascii="Zurich BT" w:hAnsi="Zurich BT" w:cs="Zurich BT"/>
          <w:sz w:val="20"/>
          <w:szCs w:val="20"/>
        </w:rPr>
        <w:tab/>
      </w:r>
      <w:r w:rsidRPr="00E369B0">
        <w:rPr>
          <w:rFonts w:ascii="Zurich BT" w:hAnsi="Zurich BT" w:cs="Zurich BT"/>
          <w:sz w:val="20"/>
          <w:szCs w:val="20"/>
        </w:rPr>
        <w:t xml:space="preserve">The Bank has, at the request of the Borrower, agreed to grant working capital facilities in the nature of Export Packing Credit Facilities, </w:t>
      </w:r>
      <w:r w:rsidRPr="00E369B0">
        <w:rPr>
          <w:rFonts w:ascii="Zurich BT" w:hAnsi="Zurich BT" w:cs="Zurich BT"/>
          <w:color w:val="000000"/>
          <w:sz w:val="20"/>
          <w:szCs w:val="20"/>
        </w:rPr>
        <w:t xml:space="preserve">in foreign currencies and / or in rupees for amounts not exceeding </w:t>
      </w:r>
      <w:r w:rsidRPr="00E369B0">
        <w:rPr>
          <w:rFonts w:ascii="Zurich BT" w:hAnsi="Zurich BT" w:cs="Zurich BT"/>
          <w:sz w:val="20"/>
          <w:szCs w:val="20"/>
        </w:rPr>
        <w:t xml:space="preserve">the Limits (the </w:t>
      </w:r>
      <w:r w:rsidRPr="00797BE7">
        <w:rPr>
          <w:rFonts w:ascii="Zurich BT" w:hAnsi="Zurich BT"/>
          <w:sz w:val="20"/>
          <w:szCs w:val="20"/>
        </w:rPr>
        <w:t>“</w:t>
      </w:r>
      <w:r w:rsidRPr="00797BE7">
        <w:rPr>
          <w:rFonts w:ascii="Zurich Blk BT" w:hAnsi="Zurich Blk BT" w:cs="Zurich BT"/>
          <w:sz w:val="20"/>
          <w:szCs w:val="20"/>
        </w:rPr>
        <w:t>EPC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EPC Facilities) </w:t>
      </w:r>
      <w:r w:rsidRPr="00E369B0">
        <w:rPr>
          <w:rFonts w:ascii="Zurich BT" w:hAnsi="Zurich BT" w:cs="Zurich BT"/>
          <w:color w:val="000000"/>
          <w:sz w:val="20"/>
          <w:szCs w:val="20"/>
        </w:rPr>
        <w:t xml:space="preserve">from time to time. </w:t>
      </w:r>
    </w:p>
    <w:p w14:paraId="0E26B55F" w14:textId="77777777" w:rsidR="00FF0035" w:rsidRPr="00C363AE" w:rsidRDefault="00FF0035" w:rsidP="00974765">
      <w:pPr>
        <w:pStyle w:val="WW-Default"/>
      </w:pPr>
    </w:p>
    <w:p w14:paraId="7E08AED0" w14:textId="77777777" w:rsidR="00BD4FD6" w:rsidRPr="00E369B0" w:rsidRDefault="00BD4FD6" w:rsidP="008D629D">
      <w:pPr>
        <w:pStyle w:val="BodyTextIndent"/>
        <w:spacing w:after="0"/>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 </w:t>
      </w:r>
      <w:r w:rsidR="00FF0035">
        <w:rPr>
          <w:rFonts w:ascii="Zurich BT" w:hAnsi="Zurich BT" w:cs="Zurich BT"/>
          <w:color w:val="000000"/>
          <w:sz w:val="20"/>
          <w:szCs w:val="20"/>
        </w:rPr>
        <w:tab/>
      </w:r>
      <w:r w:rsidRPr="00E369B0">
        <w:rPr>
          <w:rFonts w:ascii="Zurich BT" w:hAnsi="Zurich BT" w:cs="Zurich BT"/>
          <w:color w:val="000000"/>
          <w:sz w:val="20"/>
          <w:szCs w:val="20"/>
        </w:rPr>
        <w:t xml:space="preserve">The EPC Facilities may be on running account basis or on order basis by way of packing credit loans. </w:t>
      </w:r>
    </w:p>
    <w:p w14:paraId="2E274F55" w14:textId="77777777" w:rsidR="00BD4FD6" w:rsidRPr="00E369B0" w:rsidRDefault="00BD4FD6" w:rsidP="008D629D">
      <w:pPr>
        <w:pStyle w:val="BodyTextIndent"/>
        <w:spacing w:after="0"/>
        <w:ind w:left="1134" w:hanging="567"/>
        <w:jc w:val="both"/>
        <w:rPr>
          <w:rFonts w:ascii="Zurich BT" w:hAnsi="Zurich BT" w:cs="Zurich BT"/>
          <w:sz w:val="20"/>
          <w:szCs w:val="20"/>
        </w:rPr>
      </w:pPr>
      <w:r w:rsidRPr="00E369B0">
        <w:rPr>
          <w:rFonts w:ascii="Zurich BT" w:hAnsi="Zurich BT" w:cs="Zurich BT"/>
          <w:color w:val="000000"/>
          <w:sz w:val="20"/>
          <w:szCs w:val="20"/>
        </w:rPr>
        <w:t xml:space="preserve">(iii) </w:t>
      </w:r>
      <w:r w:rsidR="00FF0035">
        <w:rPr>
          <w:rFonts w:ascii="Zurich BT" w:hAnsi="Zurich BT" w:cs="Zurich BT"/>
          <w:color w:val="000000"/>
          <w:sz w:val="20"/>
          <w:szCs w:val="20"/>
        </w:rPr>
        <w:tab/>
      </w:r>
      <w:r w:rsidRPr="00E369B0">
        <w:rPr>
          <w:rFonts w:ascii="Zurich BT" w:hAnsi="Zurich BT" w:cs="Zurich BT"/>
          <w:color w:val="000000"/>
          <w:sz w:val="20"/>
          <w:szCs w:val="20"/>
        </w:rPr>
        <w:t xml:space="preserve">All amounts paid by the Bank against the EPC Facilities shall be treated as advances made to the Borrower by the Bank and may be debited to the Account. </w:t>
      </w:r>
    </w:p>
    <w:p w14:paraId="351B4DC4" w14:textId="77777777" w:rsidR="00BD4FD6" w:rsidRPr="00E369B0" w:rsidRDefault="00BD4FD6" w:rsidP="00783195">
      <w:pPr>
        <w:pStyle w:val="Bodytext0"/>
        <w:ind w:left="1134" w:hanging="567"/>
        <w:jc w:val="both"/>
        <w:rPr>
          <w:rFonts w:ascii="Zurich BT" w:hAnsi="Zurich BT" w:cs="Zurich BT"/>
          <w:b/>
          <w:sz w:val="20"/>
          <w:szCs w:val="20"/>
        </w:rPr>
      </w:pPr>
      <w:r w:rsidRPr="00E369B0">
        <w:rPr>
          <w:rFonts w:ascii="Zurich BT" w:hAnsi="Zurich BT" w:cs="Zurich BT"/>
          <w:sz w:val="20"/>
          <w:szCs w:val="20"/>
        </w:rPr>
        <w:t>(iv)</w:t>
      </w:r>
      <w:r w:rsidR="00FF0035">
        <w:rPr>
          <w:rFonts w:ascii="Zurich BT" w:hAnsi="Zurich BT" w:cs="Zurich BT"/>
          <w:sz w:val="20"/>
          <w:szCs w:val="20"/>
        </w:rPr>
        <w:tab/>
      </w:r>
      <w:r w:rsidRPr="00E369B0">
        <w:rPr>
          <w:rFonts w:ascii="Zurich BT" w:hAnsi="Zurich BT" w:cs="Zurich BT"/>
          <w:sz w:val="20"/>
          <w:szCs w:val="20"/>
        </w:rPr>
        <w:t>The amounts against the EPC Facilities may be disbursed by the Bank in a phased manner, depending on the export needs of the Borrower.</w:t>
      </w:r>
    </w:p>
    <w:p w14:paraId="73832287" w14:textId="77777777" w:rsidR="00BD4FD6" w:rsidRPr="00E369B0" w:rsidRDefault="00BD4FD6" w:rsidP="00974765">
      <w:pPr>
        <w:pStyle w:val="Bodytext0"/>
        <w:jc w:val="both"/>
        <w:rPr>
          <w:rFonts w:ascii="Zurich BT" w:hAnsi="Zurich BT" w:cs="Zurich BT"/>
          <w:b/>
          <w:sz w:val="20"/>
          <w:szCs w:val="20"/>
        </w:rPr>
      </w:pPr>
    </w:p>
    <w:p w14:paraId="08D09C71" w14:textId="77777777" w:rsidR="00BD4FD6" w:rsidRPr="008172E3" w:rsidRDefault="00BD4FD6" w:rsidP="00CD09AF">
      <w:pPr>
        <w:pStyle w:val="Bodytext0"/>
        <w:numPr>
          <w:ilvl w:val="0"/>
          <w:numId w:val="7"/>
        </w:numPr>
        <w:ind w:left="567" w:hanging="567"/>
        <w:jc w:val="both"/>
        <w:rPr>
          <w:rFonts w:ascii="Zurich Blk BT" w:hAnsi="Zurich Blk BT" w:cs="Zurich BT"/>
          <w:color w:val="000000"/>
          <w:sz w:val="20"/>
          <w:szCs w:val="20"/>
        </w:rPr>
      </w:pPr>
      <w:r w:rsidRPr="008172E3">
        <w:rPr>
          <w:rFonts w:ascii="Zurich Blk BT" w:hAnsi="Zurich Blk BT" w:cs="Zurich BT"/>
          <w:color w:val="000000"/>
          <w:sz w:val="20"/>
          <w:szCs w:val="20"/>
        </w:rPr>
        <w:t>BORROWER’S UNDERTAKINGS</w:t>
      </w:r>
    </w:p>
    <w:p w14:paraId="460E5738" w14:textId="77777777" w:rsidR="00B50E1A" w:rsidRPr="00C363AE" w:rsidRDefault="00B50E1A">
      <w:pPr>
        <w:pStyle w:val="WW-Default"/>
        <w:ind w:left="720"/>
      </w:pPr>
    </w:p>
    <w:p w14:paraId="2F34D3B7"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B50E1A">
        <w:rPr>
          <w:rFonts w:ascii="Zurich BT" w:hAnsi="Zurich BT" w:cs="Zurich BT"/>
          <w:sz w:val="20"/>
          <w:szCs w:val="20"/>
        </w:rPr>
        <w:tab/>
      </w:r>
      <w:r w:rsidRPr="00E369B0">
        <w:rPr>
          <w:rFonts w:ascii="Zurich BT" w:hAnsi="Zurich BT" w:cs="Zurich BT"/>
          <w:sz w:val="20"/>
          <w:szCs w:val="20"/>
        </w:rPr>
        <w:t>The Borrower shall keep a separate account and stock book in respect of the goods underlying the EPC Facilities and shall send weekly statements of the purchases made and goods utilized for the purpose of manufacturing finished goods.</w:t>
      </w:r>
    </w:p>
    <w:p w14:paraId="18AADB31"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 </w:t>
      </w:r>
      <w:r w:rsidR="00B50E1A">
        <w:rPr>
          <w:rFonts w:ascii="Zurich BT" w:hAnsi="Zurich BT" w:cs="Zurich BT"/>
          <w:sz w:val="20"/>
          <w:szCs w:val="20"/>
        </w:rPr>
        <w:tab/>
      </w:r>
      <w:r w:rsidRPr="00E369B0">
        <w:rPr>
          <w:rFonts w:ascii="Zurich BT" w:hAnsi="Zurich BT" w:cs="Zurich BT"/>
          <w:sz w:val="20"/>
          <w:szCs w:val="20"/>
        </w:rPr>
        <w:t>The outstanding amounts under the EPC Facilities shall not, at any point of time exceed the respective Limits and the Bank shall have an absolute discretion to determine what amount within the respective Limits it will advance and / or allow to be outstanding from time to time in the relevant Account.</w:t>
      </w:r>
    </w:p>
    <w:p w14:paraId="6DA793C1"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(iii) </w:t>
      </w:r>
      <w:r w:rsidR="00B50E1A">
        <w:rPr>
          <w:rFonts w:ascii="Zurich BT" w:hAnsi="Zurich BT" w:cs="Zurich BT"/>
          <w:sz w:val="20"/>
          <w:szCs w:val="20"/>
        </w:rPr>
        <w:tab/>
      </w:r>
      <w:r w:rsidRPr="00E369B0">
        <w:rPr>
          <w:rFonts w:ascii="Zurich BT" w:hAnsi="Zurich BT" w:cs="Zurich BT"/>
          <w:sz w:val="20"/>
          <w:szCs w:val="20"/>
        </w:rPr>
        <w:t>The Borrower shall procure cover from Export Credit Guarantee Corporation</w:t>
      </w:r>
      <w:r w:rsidR="00797BE7">
        <w:rPr>
          <w:rFonts w:ascii="Zurich BT" w:hAnsi="Zurich BT" w:cs="Zurich BT"/>
          <w:sz w:val="20"/>
          <w:szCs w:val="20"/>
        </w:rPr>
        <w:t xml:space="preserve"> (“</w:t>
      </w:r>
      <w:r w:rsidR="00797BE7" w:rsidRPr="00797BE7">
        <w:rPr>
          <w:rFonts w:ascii="Zurich Blk BT" w:hAnsi="Zurich Blk BT" w:cs="Zurich BT"/>
          <w:sz w:val="20"/>
          <w:szCs w:val="20"/>
        </w:rPr>
        <w:t>ECGC</w:t>
      </w:r>
      <w:r w:rsidR="00797BE7">
        <w:rPr>
          <w:rFonts w:ascii="Zurich BT" w:hAnsi="Zurich BT" w:cs="Zurich BT"/>
          <w:sz w:val="20"/>
          <w:szCs w:val="20"/>
        </w:rPr>
        <w:t>”)</w:t>
      </w:r>
      <w:r w:rsidRPr="00E369B0">
        <w:rPr>
          <w:rFonts w:ascii="Zurich BT" w:hAnsi="Zurich BT" w:cs="Zurich BT"/>
          <w:sz w:val="20"/>
          <w:szCs w:val="20"/>
        </w:rPr>
        <w:t xml:space="preserve"> and / or take a packing credit whole turnover pre-shipment policy of ECGC, for the EPC Facilities and shall pay the </w:t>
      </w:r>
      <w:proofErr w:type="spellStart"/>
      <w:r w:rsidRPr="00E369B0">
        <w:rPr>
          <w:rFonts w:ascii="Zurich BT" w:hAnsi="Zurich BT" w:cs="Zurich BT"/>
          <w:sz w:val="20"/>
          <w:szCs w:val="20"/>
        </w:rPr>
        <w:t>premia</w:t>
      </w:r>
      <w:proofErr w:type="spellEnd"/>
      <w:r w:rsidRPr="00E369B0">
        <w:rPr>
          <w:rFonts w:ascii="Zurich BT" w:hAnsi="Zurich BT" w:cs="Zurich BT"/>
          <w:sz w:val="20"/>
          <w:szCs w:val="20"/>
        </w:rPr>
        <w:t xml:space="preserve"> time to time for keeping the aforesaid policies alive and in case of default, the Bank may pay the same and debit the amount to any of the relevant Account.</w:t>
      </w:r>
    </w:p>
    <w:p w14:paraId="50DC52B7"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(iv) </w:t>
      </w:r>
      <w:r w:rsidR="00B50E1A">
        <w:rPr>
          <w:rFonts w:ascii="Zurich BT" w:hAnsi="Zurich BT" w:cs="Zurich BT"/>
          <w:sz w:val="20"/>
          <w:szCs w:val="20"/>
        </w:rPr>
        <w:tab/>
      </w:r>
      <w:r w:rsidRPr="00E369B0">
        <w:rPr>
          <w:rFonts w:ascii="Zurich BT" w:hAnsi="Zurich BT" w:cs="Zurich BT"/>
          <w:sz w:val="20"/>
          <w:szCs w:val="20"/>
        </w:rPr>
        <w:t>The Borrower shall procure the valid shipping and other documents including insurance policies from ECGC for packing credit or such policies as may be required by the Bank, jointly or severally, in respect of the goods to be shipped to the foreign buyers and shall hand over the same to the Bank for negotiating and / or realizing the price from the bankers of or from the foreign buyers or in such other way as the agreement for sale provides for the payment of the price thereof. The Borrower shall take every care and caution to see that the said shipping and other documents of sale are drawn strictly in conformity with the letter(s) of credit and / or usual trade practices and shall get the same corrected and / or altered, if found defective in any manner whatsoever.</w:t>
      </w:r>
      <w:r w:rsidR="004A50FE">
        <w:rPr>
          <w:rFonts w:ascii="Zurich BT" w:hAnsi="Zurich BT" w:cs="Zurich BT"/>
          <w:sz w:val="20"/>
          <w:szCs w:val="20"/>
        </w:rPr>
        <w:t xml:space="preserve"> </w:t>
      </w:r>
      <w:r w:rsidRPr="00E369B0">
        <w:rPr>
          <w:rFonts w:ascii="Zurich BT" w:hAnsi="Zurich BT" w:cs="Zurich BT"/>
          <w:sz w:val="20"/>
          <w:szCs w:val="20"/>
        </w:rPr>
        <w:t>In case of default by the Borrower to procure the aforesaid documents, the Bank shall, at the cost and expense of the Borrower, be entitled to procure the same and to insure the goods against marine, fire, export risks and such other risks as may be deemed necessary by the Bank as also represent the Borrower in the office(s) of the Export Controller, ECGC and such other authorities as may be necessary in that behalf.</w:t>
      </w:r>
    </w:p>
    <w:p w14:paraId="2F5E1D35" w14:textId="77777777" w:rsidR="00BD4FD6" w:rsidRPr="00E369B0" w:rsidRDefault="00BD4FD6">
      <w:pPr>
        <w:pStyle w:val="Bodytext0"/>
        <w:ind w:left="1134" w:hanging="567"/>
        <w:jc w:val="both"/>
        <w:rPr>
          <w:rFonts w:ascii="Zurich BT" w:hAnsi="Zurich BT" w:cs="Zurich BT"/>
          <w:sz w:val="20"/>
          <w:szCs w:val="20"/>
        </w:rPr>
      </w:pPr>
      <w:r w:rsidRPr="00E369B0">
        <w:rPr>
          <w:rFonts w:ascii="Zurich BT" w:hAnsi="Zurich BT" w:cs="Zurich BT"/>
          <w:sz w:val="20"/>
          <w:szCs w:val="20"/>
        </w:rPr>
        <w:t xml:space="preserve">(v) </w:t>
      </w:r>
      <w:r w:rsidR="00B50E1A">
        <w:rPr>
          <w:rFonts w:ascii="Zurich BT" w:hAnsi="Zurich BT" w:cs="Zurich BT"/>
          <w:sz w:val="20"/>
          <w:szCs w:val="20"/>
        </w:rPr>
        <w:tab/>
      </w:r>
      <w:r w:rsidRPr="00E369B0">
        <w:rPr>
          <w:rFonts w:ascii="Zurich BT" w:hAnsi="Zurich BT" w:cs="Zurich BT"/>
          <w:sz w:val="20"/>
          <w:szCs w:val="20"/>
        </w:rPr>
        <w:t xml:space="preserve">The Bank shall not be responsible if the price payable or receivable, by or from the foreign buyers, is reduced on account of the changes in the rate(s) of exchange and such loss, if any, shall be borne by the Borrower alone. The Borrower further undertakes to obtain forward cover for the foreign currency payments to be received by it under the aforesaid bills to cover exchange fluctuation risks. </w:t>
      </w:r>
    </w:p>
    <w:p w14:paraId="48935537" w14:textId="77777777" w:rsidR="00BD4FD6" w:rsidRPr="00E369B0" w:rsidRDefault="00BD4FD6">
      <w:pPr>
        <w:pStyle w:val="WW-Default"/>
        <w:ind w:left="1134" w:hanging="567"/>
        <w:jc w:val="both"/>
        <w:rPr>
          <w:rFonts w:cs="Calibri"/>
          <w:sz w:val="20"/>
          <w:szCs w:val="20"/>
        </w:rPr>
      </w:pPr>
      <w:r w:rsidRPr="00E369B0">
        <w:rPr>
          <w:rFonts w:ascii="Zurich BT" w:hAnsi="Zurich BT" w:cs="Zurich BT"/>
          <w:sz w:val="20"/>
          <w:szCs w:val="20"/>
        </w:rPr>
        <w:t xml:space="preserve">(vi) </w:t>
      </w:r>
      <w:r w:rsidR="00B50E1A">
        <w:rPr>
          <w:rFonts w:ascii="Zurich BT" w:hAnsi="Zurich BT" w:cs="Zurich BT"/>
          <w:sz w:val="20"/>
          <w:szCs w:val="20"/>
        </w:rPr>
        <w:tab/>
      </w:r>
      <w:r w:rsidRPr="00E369B0">
        <w:rPr>
          <w:rFonts w:ascii="Zurich BT" w:hAnsi="Zurich BT" w:cs="Zurich BT"/>
          <w:sz w:val="20"/>
          <w:szCs w:val="20"/>
        </w:rPr>
        <w:t>The Borrower shall regulate its drawings out of and payments into each of the relevant Account in such manner that the amount due from time to time for principal on such Account shall be kept within the respective Limits.</w:t>
      </w:r>
    </w:p>
    <w:p w14:paraId="59DE3CD3" w14:textId="77777777" w:rsidR="00BC4CF6" w:rsidRDefault="00BC4CF6" w:rsidP="00102B26">
      <w:pPr>
        <w:pStyle w:val="BodyText3"/>
        <w:rPr>
          <w:rFonts w:ascii="Zurich Blk BT" w:hAnsi="Zurich Blk BT"/>
          <w:iCs w:val="0"/>
          <w:sz w:val="20"/>
          <w:szCs w:val="20"/>
        </w:rPr>
      </w:pPr>
    </w:p>
    <w:p w14:paraId="3DD05AF8" w14:textId="77777777" w:rsidR="00BC4CF6" w:rsidRDefault="00BC4CF6">
      <w:pPr>
        <w:pStyle w:val="BodyText3"/>
        <w:jc w:val="center"/>
        <w:rPr>
          <w:rFonts w:ascii="Zurich Blk BT" w:hAnsi="Zurich Blk BT"/>
          <w:iCs w:val="0"/>
          <w:sz w:val="20"/>
          <w:szCs w:val="20"/>
        </w:rPr>
      </w:pPr>
    </w:p>
    <w:p w14:paraId="7D3EC0A5" w14:textId="77777777" w:rsidR="00BD4FD6" w:rsidRPr="00061FC9" w:rsidRDefault="00BD4FD6">
      <w:pPr>
        <w:pStyle w:val="BodyText3"/>
        <w:jc w:val="center"/>
        <w:rPr>
          <w:rFonts w:ascii="Zurich Blk BT" w:hAnsi="Zurich Blk BT"/>
          <w:iCs w:val="0"/>
          <w:sz w:val="20"/>
          <w:szCs w:val="20"/>
        </w:rPr>
      </w:pPr>
      <w:r w:rsidRPr="00061FC9">
        <w:rPr>
          <w:rFonts w:ascii="Zurich Blk BT" w:hAnsi="Zurich Blk BT"/>
          <w:iCs w:val="0"/>
          <w:sz w:val="20"/>
          <w:szCs w:val="20"/>
        </w:rPr>
        <w:t>PART E</w:t>
      </w:r>
    </w:p>
    <w:p w14:paraId="6B717100" w14:textId="77777777" w:rsidR="00BD4FD6" w:rsidRPr="00061FC9" w:rsidRDefault="00BD4FD6" w:rsidP="008D629D">
      <w:pPr>
        <w:pStyle w:val="Title"/>
        <w:tabs>
          <w:tab w:val="left" w:pos="1530"/>
        </w:tabs>
        <w:spacing w:before="0" w:after="0"/>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(SHORT TERM LOAN - STL)</w:t>
      </w:r>
    </w:p>
    <w:p w14:paraId="7A08FEF6" w14:textId="77777777" w:rsidR="00BD4FD6" w:rsidRDefault="00BD4FD6" w:rsidP="008D629D">
      <w:pPr>
        <w:pStyle w:val="Title"/>
        <w:tabs>
          <w:tab w:val="left" w:pos="1530"/>
        </w:tabs>
        <w:spacing w:before="0" w:after="0"/>
        <w:jc w:val="both"/>
        <w:rPr>
          <w:rFonts w:ascii="Zurich Blk BT" w:hAnsi="Zurich Blk BT"/>
          <w:b w:val="0"/>
          <w:bCs w:val="0"/>
          <w:color w:val="000000"/>
          <w:kern w:val="0"/>
          <w:sz w:val="20"/>
          <w:szCs w:val="20"/>
        </w:rPr>
      </w:pPr>
      <w:r w:rsidRPr="00061FC9">
        <w:rPr>
          <w:rFonts w:ascii="Zurich Blk BT" w:hAnsi="Zurich Blk BT"/>
          <w:b w:val="0"/>
          <w:bCs w:val="0"/>
          <w:color w:val="000000"/>
          <w:kern w:val="0"/>
          <w:sz w:val="20"/>
          <w:szCs w:val="20"/>
        </w:rPr>
        <w:t>SPECIFIC PROVISIONS FOR SHORT TERM FOREIGN CURRENCY (FC) LOAN FACILITIES AND SHORT TERM RUPEE LOAN FACILITIES</w:t>
      </w:r>
    </w:p>
    <w:p w14:paraId="462A2E36" w14:textId="77777777" w:rsidR="00B43DBC" w:rsidRPr="00B43DBC" w:rsidRDefault="00B43DBC" w:rsidP="00B43DBC">
      <w:pPr>
        <w:pStyle w:val="Subtitle"/>
      </w:pPr>
    </w:p>
    <w:p w14:paraId="5B3B976C" w14:textId="77777777" w:rsidR="00BD4FD6" w:rsidRPr="00E369B0" w:rsidRDefault="00BD4FD6" w:rsidP="008D629D">
      <w:pPr>
        <w:pStyle w:val="Title"/>
        <w:tabs>
          <w:tab w:val="left" w:pos="567"/>
          <w:tab w:val="left" w:pos="1530"/>
        </w:tabs>
        <w:spacing w:before="0" w:after="0"/>
        <w:jc w:val="both"/>
        <w:rPr>
          <w:sz w:val="20"/>
          <w:szCs w:val="20"/>
        </w:rPr>
      </w:pPr>
      <w:r w:rsidRPr="00061FC9">
        <w:rPr>
          <w:rFonts w:ascii="Zurich Blk BT" w:hAnsi="Zurich Blk BT"/>
          <w:b w:val="0"/>
          <w:bCs w:val="0"/>
          <w:color w:val="000000"/>
          <w:kern w:val="0"/>
          <w:sz w:val="20"/>
          <w:szCs w:val="20"/>
        </w:rPr>
        <w:t>A.</w:t>
      </w:r>
      <w:r w:rsidRPr="00E369B0">
        <w:rPr>
          <w:rFonts w:cs="Calibri"/>
          <w:sz w:val="20"/>
          <w:szCs w:val="20"/>
        </w:rPr>
        <w:t xml:space="preserve"> </w:t>
      </w:r>
      <w:r w:rsidR="00A60D5E">
        <w:rPr>
          <w:rFonts w:cs="Calibri"/>
          <w:sz w:val="20"/>
          <w:szCs w:val="20"/>
        </w:rPr>
        <w:tab/>
      </w:r>
      <w:r w:rsidRPr="00061FC9">
        <w:rPr>
          <w:rFonts w:ascii="Zurich Blk BT" w:hAnsi="Zurich Blk BT"/>
          <w:b w:val="0"/>
          <w:bCs w:val="0"/>
          <w:color w:val="000000"/>
          <w:kern w:val="0"/>
          <w:sz w:val="20"/>
          <w:szCs w:val="20"/>
        </w:rPr>
        <w:t>SHORT TERM FOREIGN CURRENCY (FC) LOAN FACILITIES</w:t>
      </w:r>
    </w:p>
    <w:p w14:paraId="182CE0DB" w14:textId="77777777" w:rsidR="00BD4FD6" w:rsidRPr="00E369B0" w:rsidRDefault="00BD4FD6" w:rsidP="00783195">
      <w:pPr>
        <w:tabs>
          <w:tab w:val="left" w:pos="0"/>
          <w:tab w:val="left" w:pos="567"/>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C363AE">
        <w:rPr>
          <w:rFonts w:ascii="Zurich BT" w:hAnsi="Zurich BT" w:cs="Zurich BT"/>
          <w:sz w:val="20"/>
          <w:szCs w:val="20"/>
        </w:rPr>
        <w:t>1.</w:t>
      </w:r>
      <w:r w:rsidRPr="00E369B0">
        <w:rPr>
          <w:rFonts w:ascii="Zurich BT" w:hAnsi="Zurich BT" w:cs="Zurich BT"/>
          <w:b/>
          <w:sz w:val="20"/>
          <w:szCs w:val="20"/>
        </w:rPr>
        <w:t xml:space="preserve"> </w:t>
      </w:r>
      <w:r w:rsidR="00A60D5E">
        <w:rPr>
          <w:rFonts w:ascii="Zurich BT" w:hAnsi="Zurich BT" w:cs="Zurich BT"/>
          <w:b/>
          <w:sz w:val="20"/>
          <w:szCs w:val="20"/>
        </w:rPr>
        <w:tab/>
      </w:r>
      <w:r w:rsidRPr="00061FC9">
        <w:rPr>
          <w:rFonts w:ascii="Zurich Blk BT" w:hAnsi="Zurich Blk BT" w:cs="Zurich BT"/>
          <w:color w:val="000000"/>
          <w:sz w:val="20"/>
          <w:szCs w:val="20"/>
        </w:rPr>
        <w:t>AMOUNT OF THE SHORT TERM FC LOAN FACILITIES</w:t>
      </w:r>
    </w:p>
    <w:p w14:paraId="0CBAE423" w14:textId="77777777" w:rsidR="00A60D5E" w:rsidRDefault="00A60D5E" w:rsidP="00783195">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78CEDD7D" w14:textId="77777777" w:rsidR="00BD4FD6" w:rsidRPr="00E369B0" w:rsidRDefault="00BD4FD6" w:rsidP="00974765">
      <w:pPr>
        <w:tabs>
          <w:tab w:val="left" w:pos="1440"/>
          <w:tab w:val="left" w:pos="2160"/>
          <w:tab w:val="left" w:pos="2880"/>
          <w:tab w:val="left" w:pos="3600"/>
          <w:tab w:val="left" w:pos="4320"/>
          <w:tab w:val="left" w:pos="5040"/>
          <w:tab w:val="left" w:pos="5184"/>
          <w:tab w:val="left" w:pos="6480"/>
          <w:tab w:val="left" w:pos="7776"/>
        </w:tabs>
        <w:ind w:left="567"/>
        <w:jc w:val="both"/>
        <w:rPr>
          <w:rFonts w:ascii="Zurich BT" w:hAnsi="Zurich BT" w:cs="Zurich BT"/>
          <w:sz w:val="20"/>
          <w:szCs w:val="20"/>
        </w:rPr>
      </w:pPr>
      <w:r w:rsidRPr="00E369B0">
        <w:rPr>
          <w:rFonts w:ascii="Zurich BT" w:hAnsi="Zurich BT" w:cs="Zurich BT"/>
          <w:sz w:val="20"/>
          <w:szCs w:val="20"/>
        </w:rPr>
        <w:t xml:space="preserve">The Borrower agrees to borrow from the Bank and the Bank agrees to extend / grant to the Borrower from time to time the sums to the maximum extent in various foreign currencies set out below in this Section or their equivalents in other foreign currencies, equivalent in the aggregate to about the particular Limits specified in the CAL. </w:t>
      </w:r>
    </w:p>
    <w:p w14:paraId="33140F41" w14:textId="77777777" w:rsidR="00BD4FD6" w:rsidRPr="00E369B0" w:rsidRDefault="00A60D5E">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color w:val="000000"/>
          <w:sz w:val="20"/>
          <w:szCs w:val="20"/>
        </w:rPr>
      </w:pPr>
      <w:r>
        <w:rPr>
          <w:rFonts w:ascii="Zurich BT" w:hAnsi="Zurich BT" w:cs="Zurich BT"/>
          <w:sz w:val="20"/>
          <w:szCs w:val="20"/>
        </w:rPr>
        <w:tab/>
      </w:r>
      <w:r w:rsidR="00BD4FD6" w:rsidRPr="00E369B0">
        <w:rPr>
          <w:rFonts w:ascii="Zurich BT" w:hAnsi="Zurich BT" w:cs="Zurich BT"/>
          <w:sz w:val="20"/>
          <w:szCs w:val="20"/>
        </w:rPr>
        <w:t xml:space="preserve">The amount of sums agreed to be extended / granted as mentioned above or so much thereof as may be outstanding from time to time is hereinafter referred to as the </w:t>
      </w:r>
      <w:r w:rsidR="00BD4FD6" w:rsidRPr="00797BE7">
        <w:rPr>
          <w:rFonts w:ascii="Zurich BT" w:hAnsi="Zurich BT"/>
          <w:sz w:val="20"/>
          <w:szCs w:val="20"/>
        </w:rPr>
        <w:t>“</w:t>
      </w:r>
      <w:r w:rsidR="00BD4FD6" w:rsidRPr="00061FC9">
        <w:rPr>
          <w:rFonts w:ascii="Zurich Blk BT" w:hAnsi="Zurich Blk BT" w:cs="Zurich BT"/>
          <w:color w:val="000000"/>
          <w:sz w:val="20"/>
          <w:szCs w:val="20"/>
        </w:rPr>
        <w:t>Short Term FC Facilities</w:t>
      </w:r>
      <w:r w:rsidR="00BD4FD6" w:rsidRPr="00797BE7">
        <w:rPr>
          <w:rFonts w:ascii="Zurich BT" w:hAnsi="Zurich BT"/>
          <w:sz w:val="20"/>
          <w:szCs w:val="20"/>
        </w:rPr>
        <w:t>”</w:t>
      </w:r>
      <w:r w:rsidR="00BD4FD6" w:rsidRPr="00E369B0">
        <w:rPr>
          <w:rFonts w:ascii="Zurich BT" w:hAnsi="Zurich BT" w:cs="Zurich BT"/>
          <w:sz w:val="20"/>
          <w:szCs w:val="20"/>
        </w:rPr>
        <w:t xml:space="preserve">. The Borrower shall make </w:t>
      </w:r>
      <w:proofErr w:type="spellStart"/>
      <w:r w:rsidR="00BD4FD6" w:rsidRPr="00E369B0">
        <w:rPr>
          <w:rFonts w:ascii="Zurich BT" w:hAnsi="Zurich BT" w:cs="Zurich BT"/>
          <w:sz w:val="20"/>
          <w:szCs w:val="20"/>
        </w:rPr>
        <w:t>drawals</w:t>
      </w:r>
      <w:proofErr w:type="spellEnd"/>
      <w:r w:rsidR="00BD4FD6" w:rsidRPr="00E369B0">
        <w:rPr>
          <w:rFonts w:ascii="Zurich BT" w:hAnsi="Zurich BT" w:cs="Zurich BT"/>
          <w:sz w:val="20"/>
          <w:szCs w:val="20"/>
        </w:rPr>
        <w:t xml:space="preserve"> of the Short Term FC Facilities only through the Account.</w:t>
      </w:r>
    </w:p>
    <w:p w14:paraId="2399FA6B"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6528B17C" w14:textId="77777777" w:rsidR="00BD4FD6" w:rsidRPr="00E369B0" w:rsidRDefault="00BD4FD6">
      <w:pPr>
        <w:tabs>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r w:rsidRPr="00C363AE">
        <w:rPr>
          <w:rFonts w:ascii="Zurich BT" w:hAnsi="Zurich BT" w:cs="Zurich BT"/>
          <w:sz w:val="20"/>
          <w:szCs w:val="20"/>
        </w:rPr>
        <w:t>2.</w:t>
      </w:r>
      <w:r w:rsidRPr="00E369B0">
        <w:rPr>
          <w:rFonts w:ascii="Zurich BT" w:hAnsi="Zurich BT" w:cs="Zurich BT"/>
          <w:b/>
          <w:color w:val="000000"/>
          <w:sz w:val="20"/>
          <w:szCs w:val="20"/>
        </w:rPr>
        <w:t xml:space="preserve"> </w:t>
      </w:r>
      <w:r w:rsidR="00A60D5E">
        <w:rPr>
          <w:rFonts w:ascii="Zurich BT" w:hAnsi="Zurich BT" w:cs="Zurich BT"/>
          <w:b/>
          <w:color w:val="000000"/>
          <w:sz w:val="20"/>
          <w:szCs w:val="20"/>
        </w:rPr>
        <w:tab/>
      </w:r>
      <w:r w:rsidRPr="00061FC9">
        <w:rPr>
          <w:rFonts w:ascii="Zurich Blk BT" w:hAnsi="Zurich Blk BT" w:cs="Zurich BT"/>
          <w:color w:val="000000"/>
          <w:sz w:val="20"/>
          <w:szCs w:val="20"/>
        </w:rPr>
        <w:t>FORWARD CONTRACTS</w:t>
      </w:r>
    </w:p>
    <w:p w14:paraId="652DE159" w14:textId="77777777" w:rsidR="00A60D5E"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C2B047A" w14:textId="77777777" w:rsidR="00BD4FD6" w:rsidRPr="00E369B0"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color w:val="000000"/>
          <w:sz w:val="20"/>
          <w:szCs w:val="20"/>
        </w:rPr>
        <w:t>The Borrower shall not without the prior approval of and subject to such terms and conditions as may be specified by the Bank in that regard, enter into forward contracts, swaps, options or other liability management contracts in respect of the Short Term FC Facilities or in respect of payment of interest or other payments under the Facility Agreement. If the Bank agrees to the Borrower entering into any such contracts, etc. the same shall be carried out exclusively through the Bank only.</w:t>
      </w:r>
    </w:p>
    <w:p w14:paraId="09577A71" w14:textId="77777777" w:rsidR="00BD4FD6" w:rsidRPr="00E369B0" w:rsidRDefault="00BD4FD6">
      <w:pPr>
        <w:pStyle w:val="WW-Default"/>
        <w:rPr>
          <w:rFonts w:ascii="Zurich BT" w:hAnsi="Zurich BT" w:cs="Zurich BT"/>
          <w:sz w:val="20"/>
          <w:szCs w:val="20"/>
        </w:rPr>
      </w:pPr>
    </w:p>
    <w:p w14:paraId="7C00E46A"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3. </w:t>
      </w:r>
      <w:r w:rsidR="00A60D5E">
        <w:rPr>
          <w:rFonts w:ascii="Zurich BT" w:hAnsi="Zurich BT" w:cs="Zurich BT"/>
          <w:color w:val="000000"/>
          <w:sz w:val="20"/>
          <w:szCs w:val="20"/>
        </w:rPr>
        <w:tab/>
      </w:r>
      <w:r w:rsidRPr="00AC2B58">
        <w:rPr>
          <w:rFonts w:ascii="Zurich Blk BT" w:hAnsi="Zurich Blk BT" w:cs="Zurich BT"/>
          <w:color w:val="000000"/>
          <w:sz w:val="20"/>
          <w:szCs w:val="20"/>
        </w:rPr>
        <w:t>PROVISIONS RELATING TO ALTERATION IN THE CURRENCY / SHORT TERM FC FACILITIES / CURRENCY</w:t>
      </w:r>
      <w:r w:rsidR="004A50FE">
        <w:rPr>
          <w:rFonts w:ascii="Zurich Blk BT" w:hAnsi="Zurich Blk BT" w:cs="Zurich BT"/>
          <w:color w:val="000000"/>
          <w:sz w:val="20"/>
          <w:szCs w:val="20"/>
        </w:rPr>
        <w:t xml:space="preserve"> </w:t>
      </w:r>
      <w:r w:rsidRPr="00AC2B58">
        <w:rPr>
          <w:rFonts w:ascii="Zurich Blk BT" w:hAnsi="Zurich Blk BT" w:cs="Zurich BT"/>
          <w:color w:val="000000"/>
          <w:sz w:val="20"/>
          <w:szCs w:val="20"/>
        </w:rPr>
        <w:t>OR INTEREST SWAPS</w:t>
      </w:r>
      <w:r w:rsidRPr="00E369B0">
        <w:rPr>
          <w:rFonts w:ascii="Zurich BT" w:hAnsi="Zurich BT" w:cs="Zurich BT"/>
          <w:color w:val="000000"/>
          <w:sz w:val="20"/>
          <w:szCs w:val="20"/>
        </w:rPr>
        <w:t xml:space="preserve"> </w:t>
      </w:r>
    </w:p>
    <w:p w14:paraId="4947AC85" w14:textId="77777777" w:rsidR="00A60D5E"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5DB24773" w14:textId="77777777" w:rsidR="00BD4FD6"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Pr>
          <w:rFonts w:ascii="Zurich BT" w:hAnsi="Zurich BT" w:cs="Zurich BT"/>
          <w:color w:val="000000"/>
          <w:sz w:val="20"/>
          <w:szCs w:val="20"/>
        </w:rPr>
        <w:t xml:space="preserve">3.1 </w:t>
      </w:r>
      <w:r>
        <w:rPr>
          <w:rFonts w:ascii="Zurich BT" w:hAnsi="Zurich BT" w:cs="Zurich BT"/>
          <w:color w:val="000000"/>
          <w:sz w:val="20"/>
          <w:szCs w:val="20"/>
        </w:rPr>
        <w:tab/>
      </w:r>
      <w:r w:rsidR="00BD4FD6" w:rsidRPr="00E369B0">
        <w:rPr>
          <w:rFonts w:ascii="Zurich BT" w:hAnsi="Zurich BT" w:cs="Zurich BT"/>
          <w:color w:val="000000"/>
          <w:sz w:val="20"/>
          <w:szCs w:val="20"/>
        </w:rPr>
        <w:t xml:space="preserve">The Bank may at any time, at its absolute discretion, substitute the original currency or its equivalent currency as the case may be of the Short Term FC Facilities or any part thereof, with a </w:t>
      </w:r>
      <w:r w:rsidR="00BD4FD6" w:rsidRPr="00E369B0">
        <w:rPr>
          <w:rFonts w:ascii="Zurich BT" w:hAnsi="Zurich BT" w:cs="Zurich BT"/>
          <w:sz w:val="20"/>
          <w:szCs w:val="20"/>
        </w:rPr>
        <w:t>new foreign currency or its equivalent currency.</w:t>
      </w:r>
      <w:r w:rsidR="00BD4FD6" w:rsidRPr="00E369B0">
        <w:rPr>
          <w:rFonts w:ascii="Zurich BT" w:hAnsi="Zurich BT" w:cs="Zurich BT"/>
          <w:color w:val="000000"/>
          <w:sz w:val="20"/>
          <w:szCs w:val="20"/>
        </w:rPr>
        <w:t xml:space="preserve"> In such an event, the liability of the Borrower in respect of the Short Term FC Facilities or such part thereof, as regards rate of interest, repayment </w:t>
      </w:r>
      <w:r w:rsidR="00BD4FD6" w:rsidRPr="00E369B0">
        <w:rPr>
          <w:rFonts w:ascii="Zurich BT" w:hAnsi="Zurich BT" w:cs="Zurich BT"/>
          <w:sz w:val="20"/>
          <w:szCs w:val="20"/>
        </w:rPr>
        <w:t>of principal, date and mode of such payment / repayment shall be as applicable to such new currency or its equivalent currency as intimated by the Bank to the Borrower, which shall be final and binding on the Borrower.</w:t>
      </w:r>
    </w:p>
    <w:p w14:paraId="1B6BFE84" w14:textId="77777777" w:rsidR="00A60D5E" w:rsidRPr="00C363AE" w:rsidRDefault="00A60D5E">
      <w:pPr>
        <w:pStyle w:val="WW-Default"/>
      </w:pPr>
    </w:p>
    <w:p w14:paraId="190FCB79" w14:textId="77777777" w:rsidR="00BD4FD6" w:rsidRPr="00E369B0" w:rsidRDefault="00A60D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color w:val="000000"/>
          <w:sz w:val="20"/>
          <w:szCs w:val="20"/>
        </w:rPr>
      </w:pPr>
      <w:r>
        <w:rPr>
          <w:rFonts w:ascii="Zurich BT" w:hAnsi="Zurich BT" w:cs="Zurich BT"/>
          <w:sz w:val="20"/>
          <w:szCs w:val="20"/>
        </w:rPr>
        <w:t xml:space="preserve">3.2 </w:t>
      </w:r>
      <w:r>
        <w:rPr>
          <w:rFonts w:ascii="Zurich BT" w:hAnsi="Zurich BT" w:cs="Zurich BT"/>
          <w:sz w:val="20"/>
          <w:szCs w:val="20"/>
        </w:rPr>
        <w:tab/>
      </w:r>
      <w:r w:rsidR="00BD4FD6" w:rsidRPr="00E369B0">
        <w:rPr>
          <w:rFonts w:ascii="Zurich BT" w:hAnsi="Zurich BT" w:cs="Zurich BT"/>
          <w:sz w:val="20"/>
          <w:szCs w:val="20"/>
        </w:rPr>
        <w:t>The Bank may, at any time, at its absolute discretion, effect currency and / or interest rate swap for the Short Term FC Facilities or any part thereof provided / agreed to be provided under the Facility Agreement. In such an event, the liability of the Borrower in respect of the Short Term FC Facilities or such part thereof, as regards the currency or currencies of repayment, payment of principal, interest and all other monies payable under the Facility Agreement / rate of interest on principal of the Short Term FC Facilities or such part thereof, shall be as intimated by the Bank to the Borrower, which shall be final and binding on the Borrower.</w:t>
      </w:r>
    </w:p>
    <w:p w14:paraId="0DFD994E" w14:textId="77777777" w:rsidR="00BD4FD6" w:rsidRPr="00E369B0" w:rsidRDefault="00BD4F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54EF0F97" w14:textId="77777777" w:rsidR="00BD4FD6" w:rsidRPr="00E369B0" w:rsidRDefault="00BD4FD6">
      <w:pPr>
        <w:tabs>
          <w:tab w:val="left" w:pos="0"/>
          <w:tab w:val="left" w:pos="567"/>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sz w:val="20"/>
          <w:szCs w:val="20"/>
        </w:rPr>
      </w:pPr>
      <w:r w:rsidRPr="00C363AE">
        <w:rPr>
          <w:rFonts w:ascii="Zurich BT" w:hAnsi="Zurich BT" w:cs="Zurich BT"/>
          <w:sz w:val="20"/>
          <w:szCs w:val="20"/>
        </w:rPr>
        <w:t>4.</w:t>
      </w:r>
      <w:r w:rsidRPr="00E369B0">
        <w:rPr>
          <w:rFonts w:ascii="Zurich BT" w:hAnsi="Zurich BT" w:cs="Zurich BT"/>
          <w:b/>
          <w:color w:val="000000"/>
          <w:sz w:val="20"/>
          <w:szCs w:val="20"/>
        </w:rPr>
        <w:t xml:space="preserve"> </w:t>
      </w:r>
      <w:r w:rsidR="008C1FCB">
        <w:rPr>
          <w:rFonts w:ascii="Zurich BT" w:hAnsi="Zurich BT" w:cs="Zurich BT"/>
          <w:b/>
          <w:color w:val="000000"/>
          <w:sz w:val="20"/>
          <w:szCs w:val="20"/>
        </w:rPr>
        <w:tab/>
      </w:r>
      <w:r w:rsidRPr="00AC2B58">
        <w:rPr>
          <w:rFonts w:ascii="Zurich Blk BT" w:hAnsi="Zurich Blk BT" w:cs="Zurich BT"/>
          <w:color w:val="000000"/>
          <w:sz w:val="20"/>
          <w:szCs w:val="20"/>
        </w:rPr>
        <w:t xml:space="preserve">PLACE AND MODE OF PAYMENTS AND CREDIT THEREFOR </w:t>
      </w:r>
    </w:p>
    <w:p w14:paraId="7235EDEB" w14:textId="77777777" w:rsidR="008C1FCB" w:rsidRDefault="008C1FCB">
      <w:pPr>
        <w:pStyle w:val="BodyText"/>
        <w:spacing w:after="0"/>
        <w:jc w:val="both"/>
        <w:rPr>
          <w:rFonts w:ascii="Zurich BT" w:hAnsi="Zurich BT" w:cs="Zurich BT"/>
          <w:sz w:val="20"/>
          <w:szCs w:val="20"/>
        </w:rPr>
      </w:pPr>
    </w:p>
    <w:p w14:paraId="19F536F3" w14:textId="78689B8F" w:rsidR="00BD4FD6" w:rsidRPr="00E369B0" w:rsidRDefault="00BD4FD6">
      <w:pPr>
        <w:pStyle w:val="BodyText"/>
        <w:spacing w:after="0"/>
        <w:ind w:left="567"/>
        <w:jc w:val="both"/>
        <w:rPr>
          <w:rFonts w:ascii="Zurich BT" w:hAnsi="Zurich BT" w:cs="Zurich BT"/>
          <w:sz w:val="20"/>
          <w:szCs w:val="20"/>
        </w:rPr>
      </w:pPr>
      <w:r w:rsidRPr="00E369B0">
        <w:rPr>
          <w:rFonts w:ascii="Zurich BT" w:hAnsi="Zurich BT" w:cs="Zurich BT"/>
          <w:sz w:val="20"/>
          <w:szCs w:val="20"/>
        </w:rPr>
        <w:t xml:space="preserve">Notwithstanding anything contrary contained in the Facility Agreement, but subject to </w:t>
      </w:r>
      <w:r w:rsidR="009172B9">
        <w:rPr>
          <w:rFonts w:ascii="Zurich BT" w:hAnsi="Zurich BT" w:cs="Zurich BT"/>
          <w:sz w:val="20"/>
          <w:szCs w:val="20"/>
        </w:rPr>
        <w:t>s</w:t>
      </w:r>
      <w:r w:rsidRPr="00E369B0">
        <w:rPr>
          <w:rFonts w:ascii="Zurich BT" w:hAnsi="Zurich BT" w:cs="Zurich BT"/>
          <w:sz w:val="20"/>
          <w:szCs w:val="20"/>
        </w:rPr>
        <w:t>ub-clause (vii) below, the Borrower shall make payments to the Bank, whether of principal amount of the Short Term FC Facilities, interest, premium on prepayment, if any, in equivalent rupees in lieu of foreign currencies subject to the following conditions:</w:t>
      </w:r>
    </w:p>
    <w:p w14:paraId="6F49D560"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sz w:val="20"/>
          <w:szCs w:val="20"/>
        </w:rPr>
        <w:t>(</w:t>
      </w:r>
      <w:proofErr w:type="spellStart"/>
      <w:r w:rsidRPr="00E369B0">
        <w:rPr>
          <w:rFonts w:ascii="Zurich BT" w:hAnsi="Zurich BT" w:cs="Zurich BT"/>
          <w:sz w:val="20"/>
          <w:szCs w:val="20"/>
        </w:rPr>
        <w:t>i</w:t>
      </w:r>
      <w:proofErr w:type="spellEnd"/>
      <w:r w:rsidRPr="00E369B0">
        <w:rPr>
          <w:rFonts w:ascii="Zurich BT" w:hAnsi="Zurich BT" w:cs="Zurich BT"/>
          <w:sz w:val="20"/>
          <w:szCs w:val="20"/>
        </w:rPr>
        <w:t xml:space="preserve">) </w:t>
      </w:r>
      <w:r w:rsidR="008C1FCB">
        <w:rPr>
          <w:rFonts w:ascii="Zurich BT" w:hAnsi="Zurich BT" w:cs="Zurich BT"/>
          <w:sz w:val="20"/>
          <w:szCs w:val="20"/>
        </w:rPr>
        <w:tab/>
      </w:r>
      <w:r w:rsidRPr="00E369B0">
        <w:rPr>
          <w:rFonts w:ascii="Zurich BT" w:hAnsi="Zurich BT" w:cs="Zurich BT"/>
          <w:sz w:val="20"/>
          <w:szCs w:val="20"/>
        </w:rPr>
        <w:t xml:space="preserve">The rupee sum shall be the rupee equivalent of the foreign currencies to be remitted on the Due Dates inclusive of all commissions or other bank charges and out of pocket expenses as determined by the Bank. </w:t>
      </w:r>
    </w:p>
    <w:p w14:paraId="7E8BC08D"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sz w:val="20"/>
          <w:szCs w:val="20"/>
        </w:rPr>
        <w:t xml:space="preserve">(ii) </w:t>
      </w:r>
      <w:r w:rsidR="008C1FCB">
        <w:rPr>
          <w:rFonts w:ascii="Zurich BT" w:hAnsi="Zurich BT" w:cs="Zurich BT"/>
          <w:sz w:val="20"/>
          <w:szCs w:val="20"/>
        </w:rPr>
        <w:tab/>
      </w:r>
      <w:r w:rsidRPr="00E369B0">
        <w:rPr>
          <w:rFonts w:ascii="Zurich BT" w:hAnsi="Zurich BT" w:cs="Zurich BT"/>
          <w:sz w:val="20"/>
          <w:szCs w:val="20"/>
        </w:rPr>
        <w:t>The rupee sum shall be paid by the Borrower to the Bank 10</w:t>
      </w:r>
      <w:r w:rsidR="00CC1B5E" w:rsidRPr="00E369B0">
        <w:rPr>
          <w:rFonts w:ascii="Zurich BT" w:hAnsi="Zurich BT" w:cs="Zurich BT"/>
          <w:sz w:val="20"/>
          <w:szCs w:val="20"/>
        </w:rPr>
        <w:t xml:space="preserve"> (ten)</w:t>
      </w:r>
      <w:r w:rsidRPr="00E369B0">
        <w:rPr>
          <w:rFonts w:ascii="Zurich BT" w:hAnsi="Zurich BT" w:cs="Zurich BT"/>
          <w:sz w:val="20"/>
          <w:szCs w:val="20"/>
        </w:rPr>
        <w:t xml:space="preserve"> Business Days in advance of the Due Dates to enable the Bank to remit the foreign currencies on the Due Dates. </w:t>
      </w:r>
    </w:p>
    <w:p w14:paraId="5266EB04"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(iii) </w:t>
      </w:r>
      <w:r w:rsidR="008C1FCB">
        <w:rPr>
          <w:rFonts w:ascii="Zurich BT" w:hAnsi="Zurich BT" w:cs="Zurich BT"/>
          <w:color w:val="000000"/>
          <w:sz w:val="20"/>
          <w:szCs w:val="20"/>
        </w:rPr>
        <w:tab/>
      </w:r>
      <w:r w:rsidRPr="00E369B0">
        <w:rPr>
          <w:rFonts w:ascii="Zurich BT" w:hAnsi="Zurich BT" w:cs="Zurich BT"/>
          <w:color w:val="000000"/>
          <w:sz w:val="20"/>
          <w:szCs w:val="20"/>
        </w:rPr>
        <w:t xml:space="preserve">The rupee sum shall be paid by the Borrower to the Bank in the relevant Account and shall be so paid as to enable the Bank to </w:t>
      </w:r>
      <w:proofErr w:type="spellStart"/>
      <w:r w:rsidRPr="00E369B0">
        <w:rPr>
          <w:rFonts w:ascii="Zurich BT" w:hAnsi="Zurich BT" w:cs="Zurich BT"/>
          <w:color w:val="000000"/>
          <w:sz w:val="20"/>
          <w:szCs w:val="20"/>
        </w:rPr>
        <w:t>realise</w:t>
      </w:r>
      <w:proofErr w:type="spellEnd"/>
      <w:r w:rsidRPr="00E369B0">
        <w:rPr>
          <w:rFonts w:ascii="Zurich BT" w:hAnsi="Zurich BT" w:cs="Zurich BT"/>
          <w:color w:val="000000"/>
          <w:sz w:val="20"/>
          <w:szCs w:val="20"/>
        </w:rPr>
        <w:t xml:space="preserve"> the amounts at par.</w:t>
      </w:r>
    </w:p>
    <w:p w14:paraId="5152D3CA"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(iv) </w:t>
      </w:r>
      <w:r w:rsidR="008C1FCB">
        <w:rPr>
          <w:rFonts w:ascii="Zurich BT" w:hAnsi="Zurich BT" w:cs="Zurich BT"/>
          <w:color w:val="000000"/>
          <w:sz w:val="20"/>
          <w:szCs w:val="20"/>
        </w:rPr>
        <w:tab/>
      </w:r>
      <w:r w:rsidRPr="00E369B0">
        <w:rPr>
          <w:rFonts w:ascii="Zurich BT" w:hAnsi="Zurich BT" w:cs="Zurich BT"/>
          <w:color w:val="000000"/>
          <w:sz w:val="20"/>
          <w:szCs w:val="20"/>
        </w:rPr>
        <w:t xml:space="preserve">Credit for all payments by local </w:t>
      </w:r>
      <w:proofErr w:type="spellStart"/>
      <w:r w:rsidRPr="00E369B0">
        <w:rPr>
          <w:rFonts w:ascii="Zurich BT" w:hAnsi="Zurich BT" w:cs="Zurich BT"/>
          <w:color w:val="000000"/>
          <w:sz w:val="20"/>
          <w:szCs w:val="20"/>
        </w:rPr>
        <w:t>cheque</w:t>
      </w:r>
      <w:proofErr w:type="spellEnd"/>
      <w:r w:rsidRPr="00E369B0">
        <w:rPr>
          <w:rFonts w:ascii="Zurich BT" w:hAnsi="Zurich BT" w:cs="Zurich BT"/>
          <w:color w:val="000000"/>
          <w:sz w:val="20"/>
          <w:szCs w:val="20"/>
        </w:rPr>
        <w:t xml:space="preserve"> / bank draft will be given on the immediate next Business Day after the date of receipt of the instrument or the relative Due Date, whichever is later. Credit for all payments by outstation </w:t>
      </w:r>
      <w:proofErr w:type="spellStart"/>
      <w:r w:rsidRPr="00E369B0">
        <w:rPr>
          <w:rFonts w:ascii="Zurich BT" w:hAnsi="Zurich BT" w:cs="Zurich BT"/>
          <w:color w:val="000000"/>
          <w:sz w:val="20"/>
          <w:szCs w:val="20"/>
        </w:rPr>
        <w:t>cheque</w:t>
      </w:r>
      <w:proofErr w:type="spellEnd"/>
      <w:r w:rsidRPr="00E369B0">
        <w:rPr>
          <w:rFonts w:ascii="Zurich BT" w:hAnsi="Zurich BT" w:cs="Zurich BT"/>
          <w:color w:val="000000"/>
          <w:sz w:val="20"/>
          <w:szCs w:val="20"/>
        </w:rPr>
        <w:t xml:space="preserve"> / bank draft will be given only on </w:t>
      </w:r>
      <w:proofErr w:type="spellStart"/>
      <w:r w:rsidRPr="00E369B0">
        <w:rPr>
          <w:rFonts w:ascii="Zurich BT" w:hAnsi="Zurich BT" w:cs="Zurich BT"/>
          <w:color w:val="000000"/>
          <w:sz w:val="20"/>
          <w:szCs w:val="20"/>
        </w:rPr>
        <w:t>realisation</w:t>
      </w:r>
      <w:proofErr w:type="spellEnd"/>
      <w:r w:rsidRPr="00E369B0">
        <w:rPr>
          <w:rFonts w:ascii="Zurich BT" w:hAnsi="Zurich BT" w:cs="Zurich BT"/>
          <w:color w:val="000000"/>
          <w:sz w:val="20"/>
          <w:szCs w:val="20"/>
        </w:rPr>
        <w:t xml:space="preserve"> or on the relative Due Date, whichever is later.</w:t>
      </w:r>
    </w:p>
    <w:p w14:paraId="7193D654" w14:textId="697E641F"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(v) </w:t>
      </w:r>
      <w:r w:rsidR="008C1FCB">
        <w:rPr>
          <w:rFonts w:ascii="Zurich BT" w:hAnsi="Zurich BT" w:cs="Zurich BT"/>
          <w:color w:val="000000"/>
          <w:sz w:val="20"/>
          <w:szCs w:val="20"/>
        </w:rPr>
        <w:tab/>
      </w:r>
      <w:r w:rsidRPr="00E369B0">
        <w:rPr>
          <w:rFonts w:ascii="Zurich BT" w:hAnsi="Zurich BT" w:cs="Zurich BT"/>
          <w:color w:val="000000"/>
          <w:sz w:val="20"/>
          <w:szCs w:val="20"/>
        </w:rPr>
        <w:t xml:space="preserve">For the purpose of </w:t>
      </w:r>
      <w:r w:rsidR="009172B9">
        <w:rPr>
          <w:rFonts w:ascii="Zurich BT" w:hAnsi="Zurich BT" w:cs="Zurich BT"/>
          <w:color w:val="000000"/>
          <w:sz w:val="20"/>
          <w:szCs w:val="20"/>
        </w:rPr>
        <w:t>s</w:t>
      </w:r>
      <w:r w:rsidRPr="00E369B0">
        <w:rPr>
          <w:rFonts w:ascii="Zurich BT" w:hAnsi="Zurich BT" w:cs="Zurich BT"/>
          <w:color w:val="000000"/>
          <w:sz w:val="20"/>
          <w:szCs w:val="20"/>
        </w:rPr>
        <w:t>ub-clause (</w:t>
      </w:r>
      <w:proofErr w:type="spellStart"/>
      <w:r w:rsidR="009172B9">
        <w:rPr>
          <w:rFonts w:ascii="Zurich BT" w:hAnsi="Zurich BT" w:cs="Zurich BT"/>
          <w:color w:val="000000"/>
          <w:sz w:val="20"/>
          <w:szCs w:val="20"/>
        </w:rPr>
        <w:t>i</w:t>
      </w:r>
      <w:proofErr w:type="spellEnd"/>
      <w:r w:rsidRPr="00E369B0">
        <w:rPr>
          <w:rFonts w:ascii="Zurich BT" w:hAnsi="Zurich BT" w:cs="Zurich BT"/>
          <w:color w:val="000000"/>
          <w:sz w:val="20"/>
          <w:szCs w:val="20"/>
        </w:rPr>
        <w:t>) above a statement signed by a designated officer of the Bank shall be sufficient evidence of the Rupee equivalent of the foreign currencies, costs, commission, charges and expenses.</w:t>
      </w:r>
    </w:p>
    <w:p w14:paraId="4F924E93"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sz w:val="20"/>
          <w:szCs w:val="20"/>
        </w:rPr>
      </w:pPr>
      <w:r w:rsidRPr="00E369B0">
        <w:rPr>
          <w:rFonts w:ascii="Zurich BT" w:hAnsi="Zurich BT" w:cs="Zurich BT"/>
          <w:color w:val="000000"/>
          <w:sz w:val="20"/>
          <w:szCs w:val="20"/>
        </w:rPr>
        <w:t xml:space="preserve">(vi) </w:t>
      </w:r>
      <w:r w:rsidR="008C1FCB">
        <w:rPr>
          <w:rFonts w:ascii="Zurich BT" w:hAnsi="Zurich BT" w:cs="Zurich BT"/>
          <w:color w:val="000000"/>
          <w:sz w:val="20"/>
          <w:szCs w:val="20"/>
        </w:rPr>
        <w:tab/>
      </w:r>
      <w:r w:rsidRPr="00E369B0">
        <w:rPr>
          <w:rFonts w:ascii="Zurich BT" w:hAnsi="Zurich BT" w:cs="Zurich BT"/>
          <w:color w:val="000000"/>
          <w:sz w:val="20"/>
          <w:szCs w:val="20"/>
        </w:rPr>
        <w:t>Any difference on account of exchange fluctuations, in the rates of foreign currencies involved between the payment made by the Borrower to the Bank and the actual amounts incurred by the Bank, shall be borne by or be given credit to the Borrower.</w:t>
      </w:r>
    </w:p>
    <w:p w14:paraId="3ADD3332" w14:textId="77777777" w:rsidR="00BD4FD6" w:rsidRDefault="00BD4FD6" w:rsidP="008D629D">
      <w:pPr>
        <w:pStyle w:val="BodyTextIndent"/>
        <w:spacing w:after="0"/>
        <w:ind w:left="1134" w:hanging="567"/>
        <w:jc w:val="both"/>
        <w:rPr>
          <w:rFonts w:ascii="Zurich BT" w:hAnsi="Zurich BT" w:cs="Zurich BT"/>
          <w:sz w:val="20"/>
          <w:szCs w:val="20"/>
        </w:rPr>
      </w:pPr>
      <w:r w:rsidRPr="00E369B0">
        <w:rPr>
          <w:rFonts w:ascii="Zurich BT" w:hAnsi="Zurich BT" w:cs="Zurich BT"/>
          <w:sz w:val="20"/>
          <w:szCs w:val="20"/>
        </w:rPr>
        <w:t xml:space="preserve">(vii) </w:t>
      </w:r>
      <w:r w:rsidR="008C1FCB">
        <w:rPr>
          <w:rFonts w:ascii="Zurich BT" w:hAnsi="Zurich BT" w:cs="Zurich BT"/>
          <w:sz w:val="20"/>
          <w:szCs w:val="20"/>
        </w:rPr>
        <w:tab/>
      </w:r>
      <w:r w:rsidRPr="00E369B0">
        <w:rPr>
          <w:rFonts w:ascii="Zurich BT" w:hAnsi="Zurich BT" w:cs="Zurich BT"/>
          <w:sz w:val="20"/>
          <w:szCs w:val="20"/>
        </w:rPr>
        <w:t>If the Bank decides not to call for payment in equivalent Rupees in the manner provided above, the Bank shall have the right to notify the Borrower the place or places where and the person or persons to whom the payments in foreign currencies falling due thereafter shall be made and all expenses involved in making payments in the manner so notified shall be borne by the Borrower.</w:t>
      </w:r>
    </w:p>
    <w:p w14:paraId="5301DE2E" w14:textId="77777777" w:rsidR="00BC4CF6" w:rsidRPr="00E369B0" w:rsidRDefault="00BC4CF6" w:rsidP="008D629D">
      <w:pPr>
        <w:pStyle w:val="BodyTextIndent"/>
        <w:spacing w:after="0"/>
        <w:ind w:left="1134" w:hanging="567"/>
        <w:jc w:val="both"/>
        <w:rPr>
          <w:rFonts w:ascii="Zurich BT" w:hAnsi="Zurich BT" w:cs="Zurich BT"/>
          <w:color w:val="000000"/>
          <w:sz w:val="20"/>
          <w:szCs w:val="20"/>
        </w:rPr>
      </w:pPr>
    </w:p>
    <w:p w14:paraId="09B55C76" w14:textId="77777777" w:rsidR="00BD4FD6" w:rsidRPr="00E369B0" w:rsidRDefault="00BD4FD6" w:rsidP="008D629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jc w:val="both"/>
        <w:rPr>
          <w:rFonts w:ascii="Zurich BT" w:hAnsi="Zurich BT" w:cs="Zurich BT"/>
          <w:sz w:val="20"/>
          <w:szCs w:val="20"/>
        </w:rPr>
      </w:pPr>
      <w:r w:rsidRPr="002669BE">
        <w:rPr>
          <w:rFonts w:ascii="Zurich BT" w:hAnsi="Zurich BT" w:cs="Zurich BT"/>
          <w:color w:val="000000"/>
          <w:sz w:val="20"/>
          <w:szCs w:val="20"/>
        </w:rPr>
        <w:t>5.</w:t>
      </w:r>
      <w:r w:rsidR="008F724A">
        <w:rPr>
          <w:rFonts w:ascii="Zurich BT" w:hAnsi="Zurich BT" w:cs="Zurich BT"/>
          <w:b/>
          <w:color w:val="000000"/>
          <w:sz w:val="20"/>
          <w:szCs w:val="20"/>
        </w:rPr>
        <w:tab/>
      </w:r>
      <w:r w:rsidRPr="002669BE">
        <w:rPr>
          <w:rFonts w:ascii="Zurich Blk BT" w:hAnsi="Zurich Blk BT" w:cs="Zurich BT"/>
          <w:color w:val="000000"/>
          <w:sz w:val="20"/>
          <w:szCs w:val="20"/>
        </w:rPr>
        <w:t xml:space="preserve">RUPEE TYING OF DEFAULTED AMOUNTS </w:t>
      </w:r>
    </w:p>
    <w:p w14:paraId="0DA8D4DD" w14:textId="77777777" w:rsidR="00BD4FD6" w:rsidRDefault="008F724A" w:rsidP="008D629D">
      <w:pPr>
        <w:pStyle w:val="BodyText"/>
        <w:spacing w:after="0"/>
        <w:ind w:left="567" w:hanging="567"/>
        <w:jc w:val="both"/>
        <w:rPr>
          <w:rFonts w:ascii="Zurich BT" w:hAnsi="Zurich BT" w:cs="Zurich BT"/>
          <w:sz w:val="20"/>
          <w:szCs w:val="20"/>
        </w:rPr>
      </w:pPr>
      <w:r>
        <w:rPr>
          <w:rFonts w:ascii="Zurich BT" w:hAnsi="Zurich BT" w:cs="Zurich BT"/>
          <w:sz w:val="20"/>
          <w:szCs w:val="20"/>
        </w:rPr>
        <w:t xml:space="preserve">5.1 </w:t>
      </w:r>
      <w:r>
        <w:rPr>
          <w:rFonts w:ascii="Zurich BT" w:hAnsi="Zurich BT" w:cs="Zurich BT"/>
          <w:sz w:val="20"/>
          <w:szCs w:val="20"/>
        </w:rPr>
        <w:tab/>
      </w:r>
      <w:r w:rsidR="00BD4FD6" w:rsidRPr="00E369B0">
        <w:rPr>
          <w:rFonts w:ascii="Zurich BT" w:hAnsi="Zurich BT" w:cs="Zurich BT"/>
          <w:sz w:val="20"/>
          <w:szCs w:val="20"/>
        </w:rPr>
        <w:t xml:space="preserve">Without prejudice to any of the obligations of the Borrower in terms of the Transaction Documents, in the event of default by the Borrower in making payment in discharge of any of its obligations under the Transaction Documents on the Due Dates, notwithstanding anything to the contrary contained in the Transaction Documents, the liability of the Borrower thereafter in respect of such amounts may be converted to Rupees, which sums shall be determined and notified by the Bank to the Borrower in accordance with the provisions of this Part (the </w:t>
      </w:r>
      <w:r w:rsidR="00BD4FD6" w:rsidRPr="00797BE7">
        <w:rPr>
          <w:rFonts w:ascii="Zurich BT" w:hAnsi="Zurich BT"/>
          <w:sz w:val="20"/>
          <w:szCs w:val="20"/>
        </w:rPr>
        <w:t>“</w:t>
      </w:r>
      <w:r w:rsidR="00BD4FD6" w:rsidRPr="00797BE7">
        <w:rPr>
          <w:rFonts w:ascii="Zurich Blk BT" w:hAnsi="Zurich Blk BT" w:cs="Zurich BT"/>
          <w:sz w:val="20"/>
          <w:szCs w:val="20"/>
        </w:rPr>
        <w:t>Rupee Tied Defaulted Amounts</w:t>
      </w:r>
      <w:r w:rsidR="00BD4FD6" w:rsidRPr="00797BE7">
        <w:rPr>
          <w:rFonts w:ascii="Zurich BT" w:hAnsi="Zurich BT"/>
          <w:sz w:val="20"/>
          <w:szCs w:val="20"/>
        </w:rPr>
        <w:t>"</w:t>
      </w:r>
      <w:r w:rsidR="00BD4FD6" w:rsidRPr="00E369B0">
        <w:rPr>
          <w:rFonts w:ascii="Zurich BT" w:hAnsi="Zurich BT" w:cs="Zurich BT"/>
          <w:sz w:val="20"/>
          <w:szCs w:val="20"/>
        </w:rPr>
        <w:t>).</w:t>
      </w:r>
    </w:p>
    <w:p w14:paraId="20FAEC64" w14:textId="77777777" w:rsidR="00BC4CF6" w:rsidRPr="00E369B0" w:rsidRDefault="00BC4CF6" w:rsidP="008D629D">
      <w:pPr>
        <w:pStyle w:val="BodyText"/>
        <w:spacing w:after="0"/>
        <w:ind w:left="567" w:hanging="567"/>
        <w:jc w:val="both"/>
        <w:rPr>
          <w:rFonts w:ascii="Zurich BT" w:hAnsi="Zurich BT" w:cs="Zurich BT"/>
          <w:color w:val="000000"/>
          <w:sz w:val="20"/>
          <w:szCs w:val="20"/>
          <w:u w:val="single"/>
        </w:rPr>
      </w:pPr>
    </w:p>
    <w:p w14:paraId="554B8474" w14:textId="77777777" w:rsidR="00BD4FD6" w:rsidRPr="00E369B0" w:rsidRDefault="008F724A" w:rsidP="00783195">
      <w:pPr>
        <w:ind w:left="567" w:hanging="567"/>
        <w:jc w:val="both"/>
        <w:rPr>
          <w:rFonts w:ascii="Zurich BT" w:hAnsi="Zurich BT" w:cs="Zurich BT"/>
          <w:sz w:val="20"/>
          <w:szCs w:val="20"/>
        </w:rPr>
      </w:pPr>
      <w:r>
        <w:rPr>
          <w:rFonts w:ascii="Zurich BT" w:hAnsi="Zurich BT" w:cs="Zurich BT"/>
          <w:color w:val="000000"/>
          <w:sz w:val="20"/>
          <w:szCs w:val="20"/>
        </w:rPr>
        <w:t xml:space="preserve">5.2 </w:t>
      </w:r>
      <w:r>
        <w:rPr>
          <w:rFonts w:ascii="Zurich BT" w:hAnsi="Zurich BT" w:cs="Zurich BT"/>
          <w:color w:val="000000"/>
          <w:sz w:val="20"/>
          <w:szCs w:val="20"/>
        </w:rPr>
        <w:tab/>
      </w:r>
      <w:r w:rsidR="00BD4FD6" w:rsidRPr="00E369B0">
        <w:rPr>
          <w:rFonts w:ascii="Zurich BT" w:hAnsi="Zurich BT" w:cs="Zurich BT"/>
          <w:color w:val="000000"/>
          <w:sz w:val="20"/>
          <w:szCs w:val="20"/>
        </w:rPr>
        <w:t>Notwithstanding anything to the contrary contained in the Facility Agreement, the Rupee Tied Defaulted Amounts will, during the period of default, carry interest from the respective Due Dates at the rate specified in the CAL and shall be payable on the Due Dates for payment of interest under the Facility Agreement.</w:t>
      </w:r>
    </w:p>
    <w:p w14:paraId="4D2544F6" w14:textId="77777777" w:rsidR="00BD4FD6" w:rsidRPr="00E369B0" w:rsidRDefault="00BD4FD6" w:rsidP="00974765">
      <w:pPr>
        <w:pStyle w:val="Footer"/>
        <w:jc w:val="both"/>
        <w:rPr>
          <w:rFonts w:ascii="Zurich BT" w:hAnsi="Zurich BT" w:cs="Zurich BT"/>
          <w:sz w:val="20"/>
          <w:szCs w:val="20"/>
        </w:rPr>
      </w:pPr>
    </w:p>
    <w:p w14:paraId="29D35DA5" w14:textId="77777777" w:rsidR="00BD4FD6" w:rsidRPr="002669BE" w:rsidRDefault="00BD4FD6">
      <w:pPr>
        <w:tabs>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lk BT" w:hAnsi="Zurich Blk BT" w:cs="Zurich BT"/>
          <w:color w:val="000000"/>
          <w:sz w:val="20"/>
          <w:szCs w:val="20"/>
        </w:rPr>
      </w:pPr>
      <w:r w:rsidRPr="002669BE">
        <w:rPr>
          <w:rFonts w:ascii="Zurich Blk BT" w:hAnsi="Zurich Blk BT" w:cs="Zurich BT"/>
          <w:color w:val="000000"/>
          <w:sz w:val="20"/>
          <w:szCs w:val="20"/>
        </w:rPr>
        <w:t xml:space="preserve">B. </w:t>
      </w:r>
      <w:r w:rsidR="008F724A" w:rsidRPr="002669BE">
        <w:rPr>
          <w:rFonts w:ascii="Zurich Blk BT" w:hAnsi="Zurich Blk BT" w:cs="Zurich BT"/>
          <w:color w:val="000000"/>
          <w:sz w:val="20"/>
          <w:szCs w:val="20"/>
        </w:rPr>
        <w:tab/>
      </w:r>
      <w:r w:rsidRPr="002669BE">
        <w:rPr>
          <w:rFonts w:ascii="Zurich Blk BT" w:hAnsi="Zurich Blk BT" w:cs="Zurich BT"/>
          <w:color w:val="000000"/>
          <w:sz w:val="20"/>
          <w:szCs w:val="20"/>
        </w:rPr>
        <w:t>SHORT TERM RUPEE FACILITIES:</w:t>
      </w:r>
    </w:p>
    <w:p w14:paraId="2CBC5956" w14:textId="77777777" w:rsidR="008F724A" w:rsidRDefault="008F724A">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50BBFC47" w14:textId="77777777" w:rsidR="00BD4FD6" w:rsidRPr="00E369B0" w:rsidRDefault="008F724A">
      <w:pPr>
        <w:tabs>
          <w:tab w:val="left" w:pos="567"/>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The Bank may extend / grant to the Borrower Facilities not exceeding the Limits specified in the CAL (hereinafter referred to as the </w:t>
      </w:r>
      <w:r w:rsidR="00BD4FD6" w:rsidRPr="00797BE7">
        <w:rPr>
          <w:rFonts w:ascii="Zurich BT" w:hAnsi="Zurich BT"/>
          <w:sz w:val="20"/>
          <w:szCs w:val="20"/>
        </w:rPr>
        <w:t>“</w:t>
      </w:r>
      <w:r w:rsidR="00BD4FD6" w:rsidRPr="00797BE7">
        <w:rPr>
          <w:rFonts w:ascii="Zurich Blk BT" w:hAnsi="Zurich Blk BT" w:cs="Zurich BT"/>
          <w:sz w:val="20"/>
          <w:szCs w:val="20"/>
        </w:rPr>
        <w:t>Short Term Rupee Facilities</w:t>
      </w:r>
      <w:r w:rsidR="00BD4FD6" w:rsidRPr="00797BE7">
        <w:rPr>
          <w:rFonts w:ascii="Zurich BT" w:hAnsi="Zurich BT"/>
          <w:sz w:val="20"/>
          <w:szCs w:val="20"/>
        </w:rPr>
        <w:t>”</w:t>
      </w:r>
      <w:r w:rsidR="00BD4FD6" w:rsidRPr="00E369B0">
        <w:rPr>
          <w:rFonts w:ascii="Zurich BT" w:hAnsi="Zurich BT" w:cs="Zurich BT"/>
          <w:sz w:val="20"/>
          <w:szCs w:val="20"/>
        </w:rPr>
        <w:t>).</w:t>
      </w:r>
      <w:r>
        <w:rPr>
          <w:rFonts w:ascii="Zurich BT" w:hAnsi="Zurich BT" w:cs="Zurich BT"/>
          <w:sz w:val="20"/>
          <w:szCs w:val="20"/>
        </w:rPr>
        <w:t xml:space="preserve"> </w:t>
      </w:r>
      <w:r w:rsidR="00BD4FD6" w:rsidRPr="00E369B0">
        <w:rPr>
          <w:rFonts w:ascii="Zurich BT" w:hAnsi="Zurich BT" w:cs="Zurich BT"/>
          <w:sz w:val="20"/>
          <w:szCs w:val="20"/>
        </w:rPr>
        <w:t xml:space="preserve">The Borrower shall make </w:t>
      </w:r>
      <w:proofErr w:type="spellStart"/>
      <w:r w:rsidR="00BD4FD6" w:rsidRPr="00E369B0">
        <w:rPr>
          <w:rFonts w:ascii="Zurich BT" w:hAnsi="Zurich BT" w:cs="Zurich BT"/>
          <w:sz w:val="20"/>
          <w:szCs w:val="20"/>
        </w:rPr>
        <w:t>drawals</w:t>
      </w:r>
      <w:proofErr w:type="spellEnd"/>
      <w:r w:rsidR="00BD4FD6" w:rsidRPr="00E369B0">
        <w:rPr>
          <w:rFonts w:ascii="Zurich BT" w:hAnsi="Zurich BT" w:cs="Zurich BT"/>
          <w:sz w:val="20"/>
          <w:szCs w:val="20"/>
        </w:rPr>
        <w:t xml:space="preserve"> of the Short Term Rupee Facilities only through the relevant Account.</w:t>
      </w:r>
    </w:p>
    <w:p w14:paraId="56CA06EF" w14:textId="77777777" w:rsidR="008F724A" w:rsidRPr="00E369B0" w:rsidRDefault="008F724A" w:rsidP="008D629D">
      <w:pPr>
        <w:pStyle w:val="BodyTextIndent"/>
        <w:tabs>
          <w:tab w:val="left" w:pos="0"/>
          <w:tab w:val="left" w:pos="1440"/>
          <w:tab w:val="left" w:pos="2160"/>
          <w:tab w:val="left" w:pos="2880"/>
          <w:tab w:val="left" w:pos="3600"/>
          <w:tab w:val="left" w:pos="4320"/>
          <w:tab w:val="left" w:pos="5040"/>
          <w:tab w:val="left" w:pos="5184"/>
          <w:tab w:val="left" w:pos="6480"/>
          <w:tab w:val="left" w:pos="7776"/>
        </w:tabs>
        <w:spacing w:after="0"/>
        <w:rPr>
          <w:rFonts w:ascii="Zurich BT" w:hAnsi="Zurich BT" w:cs="Zurich BT"/>
          <w:sz w:val="20"/>
          <w:szCs w:val="20"/>
        </w:rPr>
      </w:pPr>
    </w:p>
    <w:p w14:paraId="1F78E22E" w14:textId="77777777" w:rsidR="00BD4FD6" w:rsidRPr="00E369B0" w:rsidRDefault="00BD4FD6" w:rsidP="00783195">
      <w:pPr>
        <w:tabs>
          <w:tab w:val="left" w:pos="567"/>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r w:rsidRPr="002669BE">
        <w:rPr>
          <w:rFonts w:ascii="Zurich Blk BT" w:hAnsi="Zurich Blk BT" w:cs="Zurich BT"/>
          <w:color w:val="000000"/>
          <w:sz w:val="20"/>
          <w:szCs w:val="20"/>
        </w:rPr>
        <w:t xml:space="preserve">C. </w:t>
      </w:r>
      <w:r w:rsidR="008F724A" w:rsidRPr="002669BE">
        <w:rPr>
          <w:rFonts w:ascii="Zurich Blk BT" w:hAnsi="Zurich Blk BT" w:cs="Zurich BT"/>
          <w:color w:val="000000"/>
          <w:sz w:val="20"/>
          <w:szCs w:val="20"/>
        </w:rPr>
        <w:tab/>
      </w:r>
      <w:r w:rsidRPr="002669BE">
        <w:rPr>
          <w:rFonts w:ascii="Zurich Blk BT" w:hAnsi="Zurich Blk BT" w:cs="Zurich BT"/>
          <w:color w:val="000000"/>
          <w:sz w:val="20"/>
          <w:szCs w:val="20"/>
        </w:rPr>
        <w:t>REVOLVING FACILITIES</w:t>
      </w:r>
      <w:r w:rsidRPr="00E369B0">
        <w:rPr>
          <w:rFonts w:ascii="Zurich BT" w:hAnsi="Zurich BT" w:cs="Zurich BT"/>
          <w:b/>
          <w:sz w:val="20"/>
          <w:szCs w:val="20"/>
        </w:rPr>
        <w:tab/>
      </w:r>
      <w:r w:rsidRPr="00E369B0">
        <w:rPr>
          <w:rFonts w:ascii="Zurich BT" w:hAnsi="Zurich BT" w:cs="Zurich BT"/>
          <w:b/>
          <w:sz w:val="20"/>
          <w:szCs w:val="20"/>
        </w:rPr>
        <w:tab/>
      </w:r>
    </w:p>
    <w:p w14:paraId="7B89D301" w14:textId="77777777" w:rsidR="008F724A" w:rsidRDefault="008F724A" w:rsidP="00974765">
      <w:pPr>
        <w:tabs>
          <w:tab w:val="left" w:pos="0"/>
          <w:tab w:val="left" w:pos="1440"/>
          <w:tab w:val="left" w:pos="2160"/>
          <w:tab w:val="left" w:pos="2880"/>
          <w:tab w:val="left" w:pos="3600"/>
          <w:tab w:val="left" w:pos="4320"/>
          <w:tab w:val="left" w:pos="5040"/>
          <w:tab w:val="left" w:pos="5184"/>
          <w:tab w:val="left" w:pos="6480"/>
          <w:tab w:val="left" w:pos="7776"/>
        </w:tabs>
        <w:jc w:val="both"/>
        <w:rPr>
          <w:rFonts w:ascii="Zurich BT" w:hAnsi="Zurich BT" w:cs="Zurich BT"/>
          <w:sz w:val="20"/>
          <w:szCs w:val="20"/>
        </w:rPr>
      </w:pPr>
    </w:p>
    <w:p w14:paraId="7170B476" w14:textId="77777777" w:rsidR="00BD4FD6" w:rsidRPr="00E369B0" w:rsidRDefault="008F724A">
      <w:pPr>
        <w:tabs>
          <w:tab w:val="left" w:pos="567"/>
          <w:tab w:val="left" w:pos="1440"/>
          <w:tab w:val="left" w:pos="2160"/>
          <w:tab w:val="left" w:pos="2880"/>
          <w:tab w:val="left" w:pos="3600"/>
          <w:tab w:val="left" w:pos="4320"/>
          <w:tab w:val="left" w:pos="5040"/>
          <w:tab w:val="left" w:pos="5184"/>
          <w:tab w:val="left" w:pos="6480"/>
          <w:tab w:val="left" w:pos="7776"/>
        </w:tabs>
        <w:ind w:left="567" w:hanging="567"/>
        <w:jc w:val="both"/>
        <w:rPr>
          <w:rFonts w:ascii="Zurich BT" w:hAnsi="Zurich BT" w:cs="Zurich BT"/>
          <w:sz w:val="20"/>
          <w:szCs w:val="20"/>
        </w:rPr>
      </w:pPr>
      <w:r>
        <w:rPr>
          <w:rFonts w:ascii="Zurich BT" w:hAnsi="Zurich BT" w:cs="Zurich BT"/>
          <w:sz w:val="20"/>
          <w:szCs w:val="20"/>
        </w:rPr>
        <w:tab/>
      </w:r>
      <w:r w:rsidR="00BD4FD6" w:rsidRPr="00E369B0">
        <w:rPr>
          <w:rFonts w:ascii="Zurich BT" w:hAnsi="Zurich BT" w:cs="Zurich BT"/>
          <w:sz w:val="20"/>
          <w:szCs w:val="20"/>
        </w:rPr>
        <w:t xml:space="preserve">The Short Term FC Facilities and the Short Term Rupee Facilities are hereinafter referred to as the </w:t>
      </w:r>
      <w:r w:rsidR="00BD4FD6" w:rsidRPr="00797BE7">
        <w:rPr>
          <w:rFonts w:ascii="Zurich BT" w:hAnsi="Zurich BT"/>
          <w:sz w:val="20"/>
          <w:szCs w:val="20"/>
        </w:rPr>
        <w:t>“</w:t>
      </w:r>
      <w:r w:rsidR="00BD4FD6" w:rsidRPr="00797BE7">
        <w:rPr>
          <w:rFonts w:ascii="Zurich Blk BT" w:hAnsi="Zurich Blk BT" w:cs="Zurich BT"/>
          <w:sz w:val="20"/>
          <w:szCs w:val="20"/>
        </w:rPr>
        <w:t>Short Term Loan Facilities</w:t>
      </w:r>
      <w:r w:rsidR="00BD4FD6" w:rsidRPr="00797BE7">
        <w:rPr>
          <w:rFonts w:ascii="Zurich BT" w:hAnsi="Zurich BT"/>
          <w:sz w:val="20"/>
          <w:szCs w:val="20"/>
        </w:rPr>
        <w:t>”</w:t>
      </w:r>
      <w:r w:rsidR="00BD4FD6" w:rsidRPr="00E369B0">
        <w:rPr>
          <w:rFonts w:ascii="Zurich BT" w:hAnsi="Zurich BT" w:cs="Zurich BT"/>
          <w:sz w:val="20"/>
          <w:szCs w:val="20"/>
        </w:rPr>
        <w:t xml:space="preserve">, which expression shall mean any or each of them as the context may permit or require. It is hereby agreed between the parties that the Short Term Loan Facilities are in the nature of revolving finance. </w:t>
      </w:r>
    </w:p>
    <w:p w14:paraId="0BC810AD" w14:textId="77777777" w:rsidR="00BD4FD6" w:rsidRPr="00E369B0" w:rsidRDefault="00BD4FD6">
      <w:pPr>
        <w:pStyle w:val="WW-Default"/>
        <w:rPr>
          <w:rFonts w:ascii="Zurich BT" w:hAnsi="Zurich BT" w:cs="Zurich BT"/>
          <w:sz w:val="20"/>
          <w:szCs w:val="20"/>
        </w:rPr>
      </w:pPr>
    </w:p>
    <w:p w14:paraId="15346F6D" w14:textId="77777777" w:rsidR="00BD4FD6" w:rsidRPr="002669BE" w:rsidRDefault="00BD4FD6">
      <w:pPr>
        <w:jc w:val="center"/>
        <w:rPr>
          <w:rFonts w:ascii="Zurich Blk BT" w:hAnsi="Zurich Blk BT" w:cs="Zurich BT"/>
          <w:color w:val="000000"/>
          <w:sz w:val="20"/>
          <w:szCs w:val="20"/>
        </w:rPr>
      </w:pPr>
      <w:r w:rsidRPr="002669BE">
        <w:rPr>
          <w:rFonts w:ascii="Zurich Blk BT" w:hAnsi="Zurich Blk BT" w:cs="Zurich BT"/>
          <w:color w:val="000000"/>
          <w:sz w:val="20"/>
          <w:szCs w:val="20"/>
        </w:rPr>
        <w:t>PART F</w:t>
      </w:r>
    </w:p>
    <w:p w14:paraId="17A37361" w14:textId="77777777" w:rsidR="00BD4FD6" w:rsidRPr="002669BE" w:rsidRDefault="00BD4FD6">
      <w:pPr>
        <w:jc w:val="center"/>
        <w:rPr>
          <w:rFonts w:ascii="Zurich Blk BT" w:hAnsi="Zurich Blk BT" w:cs="Zurich BT"/>
          <w:color w:val="000000"/>
          <w:sz w:val="20"/>
          <w:szCs w:val="20"/>
        </w:rPr>
      </w:pPr>
      <w:r w:rsidRPr="002669BE">
        <w:rPr>
          <w:rFonts w:ascii="Zurich Blk BT" w:hAnsi="Zurich Blk BT" w:cs="Zurich BT"/>
          <w:color w:val="000000"/>
          <w:sz w:val="20"/>
          <w:szCs w:val="20"/>
        </w:rPr>
        <w:t xml:space="preserve"> (CO-ACCEPTANCE BILLS FACILITIES)</w:t>
      </w:r>
    </w:p>
    <w:p w14:paraId="748E0E5A" w14:textId="77777777" w:rsidR="00BD4FD6" w:rsidRPr="00E369B0" w:rsidRDefault="00BD4FD6">
      <w:pPr>
        <w:pStyle w:val="Bodytext0"/>
        <w:jc w:val="center"/>
        <w:rPr>
          <w:rFonts w:ascii="Zurich BT" w:hAnsi="Zurich BT" w:cs="Zurich BT"/>
          <w:b/>
          <w:sz w:val="20"/>
          <w:szCs w:val="20"/>
        </w:rPr>
      </w:pPr>
    </w:p>
    <w:p w14:paraId="08C982CB" w14:textId="77777777" w:rsidR="00BD4FD6" w:rsidRPr="00E369B0" w:rsidRDefault="00BD4FD6" w:rsidP="008D629D">
      <w:pPr>
        <w:pStyle w:val="BodyTextIndent"/>
        <w:spacing w:after="0"/>
        <w:ind w:left="567" w:hanging="567"/>
        <w:rPr>
          <w:rFonts w:ascii="Zurich BT" w:hAnsi="Zurich BT" w:cs="Zurich BT"/>
          <w:sz w:val="20"/>
          <w:szCs w:val="20"/>
        </w:rPr>
      </w:pPr>
      <w:r w:rsidRPr="002669BE">
        <w:rPr>
          <w:rFonts w:ascii="Zurich BT" w:hAnsi="Zurich BT" w:cs="Zurich BT"/>
          <w:color w:val="000000"/>
          <w:sz w:val="20"/>
          <w:szCs w:val="20"/>
        </w:rPr>
        <w:t>1.</w:t>
      </w:r>
      <w:r w:rsidRPr="00E369B0">
        <w:rPr>
          <w:rFonts w:ascii="Zurich BT" w:hAnsi="Zurich BT" w:cs="Zurich BT"/>
          <w:b/>
          <w:color w:val="000000"/>
          <w:sz w:val="20"/>
          <w:szCs w:val="20"/>
        </w:rPr>
        <w:t xml:space="preserve"> </w:t>
      </w:r>
      <w:r w:rsidR="008B72E7">
        <w:rPr>
          <w:rFonts w:ascii="Zurich BT" w:hAnsi="Zurich BT" w:cs="Zurich BT"/>
          <w:b/>
          <w:color w:val="000000"/>
          <w:sz w:val="20"/>
          <w:szCs w:val="20"/>
        </w:rPr>
        <w:tab/>
      </w:r>
      <w:r w:rsidRPr="002669BE">
        <w:rPr>
          <w:rFonts w:ascii="Zurich Blk BT" w:hAnsi="Zurich Blk BT" w:cs="Zurich BT"/>
          <w:color w:val="000000"/>
          <w:sz w:val="20"/>
          <w:szCs w:val="20"/>
        </w:rPr>
        <w:t>CO-ACCEPTANCE FACILITIES</w:t>
      </w:r>
      <w:r w:rsidRPr="00E369B0">
        <w:rPr>
          <w:rFonts w:ascii="Zurich BT" w:hAnsi="Zurich BT" w:cs="Zurich BT"/>
          <w:b/>
          <w:color w:val="000000"/>
          <w:sz w:val="20"/>
          <w:szCs w:val="20"/>
        </w:rPr>
        <w:t xml:space="preserve"> </w:t>
      </w:r>
    </w:p>
    <w:p w14:paraId="35AB4F08" w14:textId="77777777" w:rsidR="00BD4FD6" w:rsidRPr="00E369B0" w:rsidRDefault="00BD4FD6" w:rsidP="0078319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67"/>
        <w:jc w:val="both"/>
        <w:rPr>
          <w:rFonts w:ascii="Zurich BT" w:hAnsi="Zurich BT" w:cs="Zurich BT"/>
          <w:sz w:val="20"/>
          <w:szCs w:val="20"/>
        </w:rPr>
      </w:pPr>
      <w:r w:rsidRPr="00E369B0">
        <w:rPr>
          <w:rFonts w:ascii="Zurich BT" w:hAnsi="Zurich BT" w:cs="Zurich BT"/>
          <w:sz w:val="20"/>
          <w:szCs w:val="20"/>
        </w:rPr>
        <w:t xml:space="preserve">The Bank has, at the request of the Borrower, agreed to co-accept Bills </w:t>
      </w:r>
      <w:r w:rsidRPr="00E369B0">
        <w:rPr>
          <w:rFonts w:ascii="Zurich BT" w:hAnsi="Zurich BT" w:cs="Zurich BT"/>
          <w:color w:val="000000"/>
          <w:sz w:val="20"/>
          <w:szCs w:val="20"/>
        </w:rPr>
        <w:t xml:space="preserve">for amounts to </w:t>
      </w:r>
      <w:r w:rsidRPr="00E369B0">
        <w:rPr>
          <w:rFonts w:ascii="Zurich BT" w:hAnsi="Zurich BT" w:cs="Zurich BT"/>
          <w:sz w:val="20"/>
          <w:szCs w:val="20"/>
        </w:rPr>
        <w:t xml:space="preserve">the maximum extent of the respective Limits specified in the CAL (the </w:t>
      </w:r>
      <w:r w:rsidRPr="00797BE7">
        <w:rPr>
          <w:rFonts w:ascii="Zurich BT" w:hAnsi="Zurich BT"/>
          <w:sz w:val="20"/>
          <w:szCs w:val="20"/>
        </w:rPr>
        <w:t>“</w:t>
      </w:r>
      <w:r w:rsidRPr="00797BE7">
        <w:rPr>
          <w:rFonts w:ascii="Zurich Blk BT" w:hAnsi="Zurich Blk BT" w:cs="Zurich BT"/>
          <w:sz w:val="20"/>
          <w:szCs w:val="20"/>
        </w:rPr>
        <w:t>Co-acceptance Facilities</w:t>
      </w:r>
      <w:r w:rsidRPr="00797BE7">
        <w:rPr>
          <w:rFonts w:ascii="Zurich BT" w:hAnsi="Zurich BT"/>
          <w:sz w:val="20"/>
          <w:szCs w:val="20"/>
        </w:rPr>
        <w:t>”</w:t>
      </w:r>
      <w:r w:rsidRPr="00E369B0">
        <w:rPr>
          <w:rFonts w:ascii="Zurich BT" w:hAnsi="Zurich BT" w:cs="Zurich BT"/>
          <w:sz w:val="20"/>
          <w:szCs w:val="20"/>
        </w:rPr>
        <w:t xml:space="preserve">, which expression shall, as the context may permit or require, mean any or each of such Co-acceptance Facilities) </w:t>
      </w:r>
      <w:r w:rsidRPr="00E369B0">
        <w:rPr>
          <w:rFonts w:ascii="Zurich BT" w:hAnsi="Zurich BT" w:cs="Zurich BT"/>
          <w:color w:val="000000"/>
          <w:sz w:val="20"/>
          <w:szCs w:val="20"/>
        </w:rPr>
        <w:t>from time to time. Provided that the sum total of Bills Outstanding under the Co-acceptance Facilities, shall not at any point of time exceed the amount of the relevant Limits.</w:t>
      </w:r>
      <w:r w:rsidR="008B72E7">
        <w:rPr>
          <w:rFonts w:ascii="Zurich BT" w:hAnsi="Zurich BT" w:cs="Zurich BT"/>
          <w:color w:val="000000"/>
          <w:sz w:val="20"/>
          <w:szCs w:val="20"/>
        </w:rPr>
        <w:t xml:space="preserve"> </w:t>
      </w:r>
      <w:r w:rsidRPr="00E369B0">
        <w:rPr>
          <w:rFonts w:ascii="Zurich BT" w:hAnsi="Zurich BT" w:cs="Zurich BT"/>
          <w:color w:val="000000"/>
          <w:sz w:val="20"/>
          <w:szCs w:val="20"/>
        </w:rPr>
        <w:t>All amounts paid by the Bank against the Co-acceptance Facilities will be treated as advances made to the Borrower by the Bank and shall be debited to the concerned Account. All such sums shall also be repayable on demand.</w:t>
      </w:r>
    </w:p>
    <w:p w14:paraId="0803C2F9" w14:textId="77777777" w:rsidR="00BD4FD6" w:rsidRPr="002669BE" w:rsidRDefault="00BD4FD6" w:rsidP="00974765">
      <w:pPr>
        <w:jc w:val="both"/>
        <w:rPr>
          <w:rFonts w:ascii="Zurich Blk BT" w:hAnsi="Zurich Blk BT" w:cs="Zurich BT"/>
          <w:color w:val="000000"/>
          <w:sz w:val="20"/>
          <w:szCs w:val="20"/>
        </w:rPr>
      </w:pPr>
    </w:p>
    <w:p w14:paraId="135B6E80" w14:textId="77777777" w:rsidR="00BD4FD6" w:rsidRPr="002669BE" w:rsidRDefault="00BD4FD6" w:rsidP="008D629D">
      <w:pPr>
        <w:pStyle w:val="BodyText"/>
        <w:tabs>
          <w:tab w:val="left" w:pos="567"/>
        </w:tabs>
        <w:spacing w:after="0"/>
        <w:jc w:val="both"/>
        <w:rPr>
          <w:rFonts w:ascii="Zurich Blk BT" w:hAnsi="Zurich Blk BT" w:cs="Zurich BT"/>
          <w:color w:val="000000"/>
          <w:sz w:val="20"/>
          <w:szCs w:val="20"/>
        </w:rPr>
      </w:pPr>
      <w:r w:rsidRPr="002669BE">
        <w:rPr>
          <w:rFonts w:ascii="Zurich BT" w:hAnsi="Zurich BT" w:cs="Zurich BT"/>
          <w:color w:val="000000"/>
          <w:sz w:val="20"/>
          <w:szCs w:val="20"/>
        </w:rPr>
        <w:t>2.</w:t>
      </w:r>
      <w:r w:rsidR="008B72E7" w:rsidRPr="002669BE">
        <w:rPr>
          <w:rFonts w:ascii="Zurich Blk BT" w:hAnsi="Zurich Blk BT" w:cs="Zurich BT"/>
          <w:color w:val="000000"/>
          <w:sz w:val="20"/>
          <w:szCs w:val="20"/>
        </w:rPr>
        <w:tab/>
      </w:r>
      <w:r w:rsidRPr="002669BE">
        <w:rPr>
          <w:rFonts w:ascii="Zurich Blk BT" w:hAnsi="Zurich Blk BT" w:cs="Zurich BT"/>
          <w:color w:val="000000"/>
          <w:sz w:val="20"/>
          <w:szCs w:val="20"/>
        </w:rPr>
        <w:t>PAYMENT AND INTEREST</w:t>
      </w:r>
    </w:p>
    <w:p w14:paraId="35AAE623" w14:textId="77777777" w:rsidR="00BD4FD6" w:rsidRPr="00E369B0" w:rsidRDefault="00BD4FD6" w:rsidP="0078319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w:t>
      </w:r>
      <w:proofErr w:type="spellStart"/>
      <w:r w:rsidRPr="00E369B0">
        <w:rPr>
          <w:rFonts w:ascii="Zurich BT" w:hAnsi="Zurich BT" w:cs="Zurich BT"/>
          <w:color w:val="000000"/>
          <w:sz w:val="20"/>
          <w:szCs w:val="20"/>
        </w:rPr>
        <w:t>i</w:t>
      </w:r>
      <w:proofErr w:type="spellEnd"/>
      <w:r w:rsidRPr="00E369B0">
        <w:rPr>
          <w:rFonts w:ascii="Zurich BT" w:hAnsi="Zurich BT" w:cs="Zurich BT"/>
          <w:color w:val="000000"/>
          <w:sz w:val="20"/>
          <w:szCs w:val="20"/>
        </w:rPr>
        <w:t xml:space="preserve">) </w:t>
      </w:r>
      <w:r w:rsidR="008B72E7">
        <w:rPr>
          <w:rFonts w:ascii="Zurich BT" w:hAnsi="Zurich BT" w:cs="Zurich BT"/>
          <w:color w:val="000000"/>
          <w:sz w:val="20"/>
          <w:szCs w:val="20"/>
        </w:rPr>
        <w:tab/>
      </w:r>
      <w:r w:rsidRPr="00E369B0">
        <w:rPr>
          <w:rFonts w:ascii="Zurich BT" w:hAnsi="Zurich BT" w:cs="Zurich BT"/>
          <w:color w:val="000000"/>
          <w:sz w:val="20"/>
          <w:szCs w:val="20"/>
        </w:rPr>
        <w:t>The Borrower shall reimburse / pay to the Bank, on or prior to the Date of Crystallization of the Bill, all amounts paid or liabilities incurred by the Bank under the Co-acceptance Facilities on behalf of the Borrower, together with all interest, costs, charges and expenses due to the Bank in respect thereof under the Transaction Documents.</w:t>
      </w:r>
    </w:p>
    <w:p w14:paraId="784BAB0C" w14:textId="77777777" w:rsidR="00BD4FD6" w:rsidRPr="00E369B0" w:rsidRDefault="00BD4FD6" w:rsidP="009747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E369B0">
        <w:rPr>
          <w:rFonts w:ascii="Zurich BT" w:hAnsi="Zurich BT" w:cs="Zurich BT"/>
          <w:color w:val="000000"/>
          <w:sz w:val="20"/>
          <w:szCs w:val="20"/>
        </w:rPr>
        <w:t xml:space="preserve">(ii) </w:t>
      </w:r>
      <w:r w:rsidR="008B72E7">
        <w:rPr>
          <w:rFonts w:ascii="Zurich BT" w:hAnsi="Zurich BT" w:cs="Zurich BT"/>
          <w:color w:val="000000"/>
          <w:sz w:val="20"/>
          <w:szCs w:val="20"/>
        </w:rPr>
        <w:tab/>
      </w:r>
      <w:r w:rsidRPr="00E369B0">
        <w:rPr>
          <w:rFonts w:ascii="Zurich BT" w:hAnsi="Zurich BT" w:cs="Zurich BT"/>
          <w:color w:val="000000"/>
          <w:sz w:val="20"/>
          <w:szCs w:val="20"/>
        </w:rPr>
        <w:t>If, on default by the Borrower in paying / reimbursing amounts paid / payable by the Bank in respect of the Borrower</w:t>
      </w:r>
      <w:r w:rsidRPr="00E369B0">
        <w:rPr>
          <w:color w:val="000000"/>
          <w:sz w:val="20"/>
          <w:szCs w:val="20"/>
        </w:rPr>
        <w:t>’</w:t>
      </w:r>
      <w:r w:rsidRPr="00E369B0">
        <w:rPr>
          <w:rFonts w:ascii="Zurich BT" w:hAnsi="Zurich BT" w:cs="Zurich BT"/>
          <w:color w:val="000000"/>
          <w:sz w:val="20"/>
          <w:szCs w:val="20"/>
        </w:rPr>
        <w:t xml:space="preserve">s liability under any co-accepted Bills on the Date of </w:t>
      </w:r>
      <w:proofErr w:type="spellStart"/>
      <w:r w:rsidRPr="00E369B0">
        <w:rPr>
          <w:rFonts w:ascii="Zurich BT" w:hAnsi="Zurich BT" w:cs="Zurich BT"/>
          <w:color w:val="000000"/>
          <w:sz w:val="20"/>
          <w:szCs w:val="20"/>
        </w:rPr>
        <w:t>Crystallisation</w:t>
      </w:r>
      <w:proofErr w:type="spellEnd"/>
      <w:r w:rsidRPr="00E369B0">
        <w:rPr>
          <w:rFonts w:ascii="Zurich BT" w:hAnsi="Zurich BT" w:cs="Zurich BT"/>
          <w:color w:val="000000"/>
          <w:sz w:val="20"/>
          <w:szCs w:val="20"/>
        </w:rPr>
        <w:t>, the Bank is called upon / required to pay or has paid, all or any of the monies in pursuance of such co-accepted Bill, the Borrower shall forthwith pay to the Bank, all amounts payable or as the case may be, paid by the Bank under such co-accepted Bill together with all interest, costs, charges and expenses due to the Bank in respect thereof under the Transaction Documents.</w:t>
      </w:r>
    </w:p>
    <w:p w14:paraId="09EDDF80" w14:textId="6B8804CD" w:rsidR="00BD4FD6" w:rsidRPr="00E369B0" w:rsidRDefault="00BD4FD6" w:rsidP="00974765">
      <w:pPr>
        <w:pStyle w:val="Bodytext0"/>
        <w:ind w:left="1134" w:hanging="567"/>
        <w:jc w:val="both"/>
        <w:rPr>
          <w:rFonts w:ascii="Zurich BT" w:hAnsi="Zurich BT" w:cs="Zurich BT"/>
          <w:sz w:val="20"/>
          <w:szCs w:val="20"/>
        </w:rPr>
      </w:pPr>
      <w:r w:rsidRPr="00E369B0">
        <w:rPr>
          <w:rFonts w:ascii="Zurich BT" w:hAnsi="Zurich BT" w:cs="Zurich BT"/>
          <w:color w:val="000000"/>
          <w:sz w:val="20"/>
          <w:szCs w:val="20"/>
        </w:rPr>
        <w:t>(iii)</w:t>
      </w:r>
      <w:r w:rsidR="008B72E7">
        <w:rPr>
          <w:rFonts w:ascii="Zurich BT" w:hAnsi="Zurich BT" w:cs="Zurich BT"/>
          <w:color w:val="000000"/>
          <w:sz w:val="20"/>
          <w:szCs w:val="20"/>
        </w:rPr>
        <w:tab/>
      </w:r>
      <w:r w:rsidRPr="00E369B0">
        <w:rPr>
          <w:rFonts w:ascii="Zurich BT" w:hAnsi="Zurich BT" w:cs="Zurich BT"/>
          <w:color w:val="000000"/>
          <w:sz w:val="20"/>
          <w:szCs w:val="20"/>
        </w:rPr>
        <w:t>Notwithstanding the above and without prejudice to the Bank</w:t>
      </w:r>
      <w:r w:rsidRPr="00E369B0">
        <w:rPr>
          <w:color w:val="000000"/>
          <w:sz w:val="20"/>
          <w:szCs w:val="20"/>
        </w:rPr>
        <w:t>’</w:t>
      </w:r>
      <w:r w:rsidRPr="00E369B0">
        <w:rPr>
          <w:rFonts w:ascii="Zurich BT" w:hAnsi="Zurich BT" w:cs="Zurich BT"/>
          <w:color w:val="000000"/>
          <w:sz w:val="20"/>
          <w:szCs w:val="20"/>
        </w:rPr>
        <w:t xml:space="preserve">s rights under the Transaction Documents, the Bank shall be at liberty to </w:t>
      </w:r>
      <w:proofErr w:type="spellStart"/>
      <w:r w:rsidRPr="00E369B0">
        <w:rPr>
          <w:rFonts w:ascii="Zurich BT" w:hAnsi="Zurich BT" w:cs="Zurich BT"/>
          <w:color w:val="000000"/>
          <w:sz w:val="20"/>
          <w:szCs w:val="20"/>
        </w:rPr>
        <w:t>crystallise</w:t>
      </w:r>
      <w:proofErr w:type="spellEnd"/>
      <w:r w:rsidRPr="00E369B0">
        <w:rPr>
          <w:rFonts w:ascii="Zurich BT" w:hAnsi="Zurich BT" w:cs="Zurich BT"/>
          <w:color w:val="000000"/>
          <w:sz w:val="20"/>
          <w:szCs w:val="20"/>
        </w:rPr>
        <w:t xml:space="preserve"> on the Date of </w:t>
      </w:r>
      <w:proofErr w:type="spellStart"/>
      <w:r w:rsidRPr="00E369B0">
        <w:rPr>
          <w:rFonts w:ascii="Zurich BT" w:hAnsi="Zurich BT" w:cs="Zurich BT"/>
          <w:color w:val="000000"/>
          <w:sz w:val="20"/>
          <w:szCs w:val="20"/>
        </w:rPr>
        <w:t>Crystallisation</w:t>
      </w:r>
      <w:proofErr w:type="spellEnd"/>
      <w:r w:rsidRPr="00E369B0">
        <w:rPr>
          <w:rFonts w:ascii="Zurich BT" w:hAnsi="Zurich BT" w:cs="Zurich BT"/>
          <w:color w:val="000000"/>
          <w:sz w:val="20"/>
          <w:szCs w:val="20"/>
        </w:rPr>
        <w:t>, the Borrower</w:t>
      </w:r>
      <w:r w:rsidRPr="00E369B0">
        <w:rPr>
          <w:color w:val="000000"/>
          <w:sz w:val="20"/>
          <w:szCs w:val="20"/>
        </w:rPr>
        <w:t>’</w:t>
      </w:r>
      <w:r w:rsidRPr="00E369B0">
        <w:rPr>
          <w:rFonts w:ascii="Zurich BT" w:hAnsi="Zurich BT" w:cs="Zurich BT"/>
          <w:color w:val="000000"/>
          <w:sz w:val="20"/>
          <w:szCs w:val="20"/>
        </w:rPr>
        <w:t xml:space="preserve">s outstanding liability in respect of any co-accepted Bills (the </w:t>
      </w:r>
      <w:r w:rsidRPr="00797BE7">
        <w:rPr>
          <w:rFonts w:ascii="Zurich BT" w:hAnsi="Zurich BT"/>
          <w:sz w:val="20"/>
          <w:szCs w:val="20"/>
        </w:rPr>
        <w:t>“</w:t>
      </w:r>
      <w:r w:rsidRPr="00797BE7">
        <w:rPr>
          <w:rFonts w:ascii="Zurich Blk BT" w:hAnsi="Zurich Blk BT" w:cs="Zurich BT"/>
          <w:color w:val="000000"/>
          <w:sz w:val="20"/>
          <w:szCs w:val="20"/>
        </w:rPr>
        <w:t xml:space="preserve">Defaulted Amounts </w:t>
      </w:r>
      <w:r w:rsidRPr="00797BE7">
        <w:rPr>
          <w:rFonts w:ascii="Zurich Blk BT" w:hAnsi="Zurich Blk BT"/>
          <w:color w:val="000000"/>
          <w:sz w:val="20"/>
          <w:szCs w:val="20"/>
        </w:rPr>
        <w:t>–</w:t>
      </w:r>
      <w:r w:rsidRPr="00797BE7">
        <w:rPr>
          <w:rFonts w:ascii="Zurich Blk BT" w:hAnsi="Zurich Blk BT" w:cs="Zurich BT"/>
          <w:color w:val="000000"/>
          <w:sz w:val="20"/>
          <w:szCs w:val="20"/>
        </w:rPr>
        <w:t xml:space="preserve"> Co-Acceptance Facilities</w:t>
      </w:r>
      <w:r w:rsidRPr="00797BE7">
        <w:rPr>
          <w:rFonts w:ascii="Zurich BT" w:hAnsi="Zurich BT"/>
          <w:sz w:val="20"/>
          <w:szCs w:val="20"/>
        </w:rPr>
        <w:t>”</w:t>
      </w:r>
      <w:r w:rsidRPr="00E369B0">
        <w:rPr>
          <w:rFonts w:ascii="Zurich BT" w:hAnsi="Zurich BT" w:cs="Zurich BT"/>
          <w:color w:val="000000"/>
          <w:sz w:val="20"/>
          <w:szCs w:val="20"/>
        </w:rPr>
        <w:t xml:space="preserve">) and until such payment by the Borrower, the same shall unless otherwise agreed to by the Bank in writing be deemed to be an on demand loan to the Borrower and shall, without prejudice to any other rights and remedies available to the Bank, carry interest at the rate specified in the </w:t>
      </w:r>
      <w:r w:rsidR="00AD7C09">
        <w:rPr>
          <w:rFonts w:ascii="Zurich BT" w:hAnsi="Zurich BT" w:cs="Zurich BT"/>
          <w:color w:val="000000"/>
          <w:sz w:val="20"/>
          <w:szCs w:val="20"/>
        </w:rPr>
        <w:t>Schedule II of the Facility Agreement</w:t>
      </w:r>
      <w:r w:rsidRPr="00E369B0">
        <w:rPr>
          <w:rFonts w:ascii="Zurich BT" w:hAnsi="Zurich BT" w:cs="Zurich BT"/>
          <w:color w:val="000000"/>
          <w:sz w:val="20"/>
          <w:szCs w:val="20"/>
        </w:rPr>
        <w:t>.</w:t>
      </w:r>
    </w:p>
    <w:p w14:paraId="05A3F9F6" w14:textId="77777777" w:rsidR="00BD4FD6" w:rsidRPr="00E369B0" w:rsidRDefault="00BD4FD6">
      <w:pPr>
        <w:pStyle w:val="Bodytext0"/>
        <w:jc w:val="both"/>
        <w:rPr>
          <w:rFonts w:ascii="Zurich BT" w:hAnsi="Zurich BT" w:cs="Zurich BT"/>
          <w:sz w:val="20"/>
          <w:szCs w:val="20"/>
        </w:rPr>
      </w:pPr>
    </w:p>
    <w:p w14:paraId="7EB8F847" w14:textId="77777777" w:rsidR="00BD4FD6" w:rsidRPr="002669BE" w:rsidRDefault="00BD4FD6">
      <w:pPr>
        <w:pStyle w:val="Bodytext0"/>
        <w:tabs>
          <w:tab w:val="left" w:pos="567"/>
        </w:tabs>
        <w:jc w:val="both"/>
        <w:rPr>
          <w:rFonts w:ascii="Zurich Blk BT" w:hAnsi="Zurich Blk BT" w:cs="Zurich BT"/>
          <w:color w:val="000000"/>
          <w:sz w:val="20"/>
          <w:szCs w:val="20"/>
        </w:rPr>
      </w:pPr>
      <w:r w:rsidRPr="002669BE">
        <w:rPr>
          <w:rFonts w:ascii="Zurich BT" w:hAnsi="Zurich BT" w:cs="Zurich BT"/>
          <w:sz w:val="20"/>
          <w:szCs w:val="20"/>
        </w:rPr>
        <w:t>3.</w:t>
      </w:r>
      <w:r w:rsidR="008B72E7">
        <w:rPr>
          <w:rFonts w:ascii="Zurich BT" w:hAnsi="Zurich BT" w:cs="Zurich BT"/>
          <w:b/>
          <w:sz w:val="20"/>
          <w:szCs w:val="20"/>
        </w:rPr>
        <w:tab/>
      </w:r>
      <w:r w:rsidRPr="002669BE">
        <w:rPr>
          <w:rFonts w:ascii="Zurich Blk BT" w:hAnsi="Zurich Blk BT" w:cs="Zurich BT"/>
          <w:color w:val="000000"/>
          <w:sz w:val="20"/>
          <w:szCs w:val="20"/>
        </w:rPr>
        <w:t>ADDITIONAL PROVISIONS IN RELATION TO CO-ACCEPTANCE FACILITIES</w:t>
      </w:r>
    </w:p>
    <w:p w14:paraId="1919B88D" w14:textId="77777777" w:rsidR="00BD4FD6" w:rsidRPr="00E369B0" w:rsidRDefault="00BD4FD6">
      <w:pPr>
        <w:pStyle w:val="Bodytext0"/>
        <w:ind w:left="360"/>
        <w:jc w:val="both"/>
        <w:rPr>
          <w:rFonts w:ascii="Zurich BT" w:hAnsi="Zurich BT" w:cs="Zurich BT"/>
          <w:b/>
          <w:sz w:val="20"/>
          <w:szCs w:val="20"/>
        </w:rPr>
      </w:pPr>
    </w:p>
    <w:p w14:paraId="0AC9BD56" w14:textId="77777777" w:rsidR="00BD4FD6" w:rsidRPr="00E369B0" w:rsidRDefault="008B72E7" w:rsidP="00CD09AF">
      <w:pPr>
        <w:pStyle w:val="Bodytext0"/>
        <w:numPr>
          <w:ilvl w:val="0"/>
          <w:numId w:val="30"/>
        </w:numPr>
        <w:ind w:left="1134" w:hanging="567"/>
        <w:jc w:val="both"/>
        <w:rPr>
          <w:rFonts w:ascii="Zurich BT" w:hAnsi="Zurich BT" w:cs="Zurich BT"/>
          <w:b/>
          <w:sz w:val="20"/>
          <w:szCs w:val="20"/>
        </w:rPr>
      </w:pPr>
      <w:r w:rsidRPr="006F5FDD">
        <w:rPr>
          <w:rFonts w:ascii="Zurich Blk BT" w:hAnsi="Zurich Blk BT" w:cs="Zurich BT"/>
          <w:color w:val="000000"/>
          <w:sz w:val="20"/>
          <w:szCs w:val="20"/>
        </w:rPr>
        <w:t>Borrower</w:t>
      </w:r>
      <w:r w:rsidR="00BD4FD6" w:rsidRPr="006F5FDD">
        <w:rPr>
          <w:rFonts w:ascii="Zurich Blk BT" w:hAnsi="Zurich Blk BT" w:cs="Zurich BT"/>
          <w:color w:val="000000"/>
          <w:sz w:val="20"/>
          <w:szCs w:val="20"/>
        </w:rPr>
        <w:t>’</w:t>
      </w:r>
      <w:r w:rsidRPr="006F5FDD">
        <w:rPr>
          <w:rFonts w:ascii="Zurich Blk BT" w:hAnsi="Zurich Blk BT" w:cs="Zurich BT"/>
          <w:color w:val="000000"/>
          <w:sz w:val="20"/>
          <w:szCs w:val="20"/>
        </w:rPr>
        <w:t>s Undertakings</w:t>
      </w:r>
      <w:r w:rsidRPr="006F5FDD">
        <w:rPr>
          <w:rFonts w:ascii="Zurich BT" w:hAnsi="Zurich BT" w:cs="Zurich BT"/>
          <w:sz w:val="20"/>
          <w:szCs w:val="20"/>
        </w:rPr>
        <w:t>-</w:t>
      </w:r>
      <w:r>
        <w:rPr>
          <w:rFonts w:ascii="Zurich BT" w:hAnsi="Zurich BT" w:cs="Zurich BT"/>
          <w:b/>
          <w:sz w:val="20"/>
          <w:szCs w:val="20"/>
        </w:rPr>
        <w:t xml:space="preserve"> </w:t>
      </w:r>
      <w:r w:rsidR="00BD4FD6" w:rsidRPr="00E369B0">
        <w:rPr>
          <w:rFonts w:ascii="Zurich BT" w:hAnsi="Zurich BT" w:cs="Zurich BT"/>
          <w:sz w:val="20"/>
          <w:szCs w:val="20"/>
        </w:rPr>
        <w:t>The Borrower further agrees, confirms and undertakes as follows:</w:t>
      </w:r>
    </w:p>
    <w:p w14:paraId="787143FC" w14:textId="77777777" w:rsidR="00BD4FD6" w:rsidRPr="00E369B0" w:rsidRDefault="00BD4FD6">
      <w:pPr>
        <w:pStyle w:val="Bodytext0"/>
        <w:jc w:val="both"/>
        <w:rPr>
          <w:rFonts w:ascii="Zurich BT" w:hAnsi="Zurich BT" w:cs="Zurich BT"/>
          <w:b/>
          <w:sz w:val="20"/>
          <w:szCs w:val="20"/>
        </w:rPr>
      </w:pPr>
    </w:p>
    <w:p w14:paraId="2C4A2025" w14:textId="77777777" w:rsidR="00BD4FD6" w:rsidRPr="00E369B0" w:rsidRDefault="00BD4FD6">
      <w:pPr>
        <w:pStyle w:val="Bodytext0"/>
        <w:ind w:left="1418" w:hanging="284"/>
        <w:jc w:val="both"/>
        <w:rPr>
          <w:rFonts w:ascii="Zurich BT" w:hAnsi="Zurich BT" w:cs="Zurich BT"/>
          <w:sz w:val="20"/>
          <w:szCs w:val="20"/>
        </w:rPr>
      </w:pPr>
      <w:r w:rsidRPr="00E369B0">
        <w:rPr>
          <w:rFonts w:ascii="Zurich BT" w:hAnsi="Zurich BT" w:cs="Zurich BT"/>
          <w:sz w:val="20"/>
          <w:szCs w:val="20"/>
        </w:rPr>
        <w:t>(a)</w:t>
      </w:r>
      <w:r w:rsidR="008B72E7">
        <w:rPr>
          <w:rFonts w:ascii="Zurich BT" w:hAnsi="Zurich BT" w:cs="Zurich BT"/>
          <w:sz w:val="20"/>
          <w:szCs w:val="20"/>
        </w:rPr>
        <w:tab/>
      </w:r>
      <w:r w:rsidRPr="00E369B0">
        <w:rPr>
          <w:rFonts w:ascii="Zurich BT" w:hAnsi="Zurich BT" w:cs="Zurich BT"/>
          <w:sz w:val="20"/>
          <w:szCs w:val="20"/>
        </w:rPr>
        <w:t>The Bank may in its sole and absolute discretion and without reference to the Borrower and without the Bank being required to ascertain any breach of the Documents or the validity thereof or otherwise of the demand for payment made against the Bank and notwithstanding any directions to the contrary given by the Borrower or any other person on the ground of a dispute as to the liability of the Borrower or otherwise, admit or compromise and pay or submit to arbitration or dispute or resist any claim or demand made against the Bank under or in respect of such guarantees and indemnities and the counter-indemnity of the Borrower contained herein shall continue to be available to the Bank in respect of any action or repayment which the Bank may take or make.</w:t>
      </w:r>
    </w:p>
    <w:p w14:paraId="32C00030" w14:textId="77777777" w:rsidR="00BD4FD6" w:rsidRPr="00E369B0" w:rsidRDefault="004A50FE">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Pr>
          <w:rFonts w:ascii="Zurich BT" w:hAnsi="Zurich BT" w:cs="Zurich BT"/>
          <w:sz w:val="20"/>
          <w:szCs w:val="20"/>
        </w:rPr>
        <w:t>(b)</w:t>
      </w:r>
      <w:r>
        <w:rPr>
          <w:rFonts w:ascii="Zurich BT" w:hAnsi="Zurich BT" w:cs="Zurich BT"/>
          <w:sz w:val="20"/>
          <w:szCs w:val="20"/>
        </w:rPr>
        <w:tab/>
      </w:r>
      <w:r w:rsidR="00BD4FD6" w:rsidRPr="00E369B0">
        <w:rPr>
          <w:rFonts w:ascii="Zurich BT" w:hAnsi="Zurich BT" w:cs="Zurich BT"/>
          <w:sz w:val="20"/>
          <w:szCs w:val="20"/>
        </w:rPr>
        <w:t>The Borrower shall duly and punctually observe, perform and comply with all the covenants, obligations and conditions of the Documents including due payment and discharge of all its payment obligations under such contracts / agreements on the due dates.</w:t>
      </w:r>
    </w:p>
    <w:p w14:paraId="0AD3F5A0"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(c)</w:t>
      </w:r>
      <w:r w:rsidR="004A50FE">
        <w:rPr>
          <w:rFonts w:ascii="Zurich BT" w:hAnsi="Zurich BT" w:cs="Zurich BT"/>
          <w:sz w:val="20"/>
          <w:szCs w:val="20"/>
        </w:rPr>
        <w:tab/>
      </w:r>
      <w:r w:rsidRPr="00E369B0">
        <w:rPr>
          <w:rFonts w:ascii="Zurich BT" w:hAnsi="Zurich BT" w:cs="Zurich BT"/>
          <w:sz w:val="20"/>
          <w:szCs w:val="20"/>
        </w:rPr>
        <w:t>The Borrower shall not create or permit to subsist, any encumbrance of any nature whatsoever over all or any part of the Documents or its rights thereunder.</w:t>
      </w:r>
    </w:p>
    <w:p w14:paraId="0082B9D8"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(d)</w:t>
      </w:r>
      <w:r w:rsidR="004A50FE">
        <w:rPr>
          <w:rFonts w:ascii="Zurich BT" w:hAnsi="Zurich BT" w:cs="Zurich BT"/>
          <w:sz w:val="20"/>
          <w:szCs w:val="20"/>
        </w:rPr>
        <w:tab/>
      </w:r>
      <w:r w:rsidRPr="00E369B0">
        <w:rPr>
          <w:rFonts w:ascii="Zurich BT" w:hAnsi="Zurich BT" w:cs="Zurich BT"/>
          <w:sz w:val="20"/>
          <w:szCs w:val="20"/>
        </w:rPr>
        <w:t>The Borrower shall not amend or agree to amend or grant waiver of any of the provisions of the Documents.</w:t>
      </w:r>
    </w:p>
    <w:p w14:paraId="32204838"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(e)</w:t>
      </w:r>
      <w:r w:rsidR="004A50FE">
        <w:rPr>
          <w:rFonts w:ascii="Zurich BT" w:hAnsi="Zurich BT" w:cs="Zurich BT"/>
          <w:sz w:val="20"/>
          <w:szCs w:val="20"/>
        </w:rPr>
        <w:tab/>
      </w:r>
      <w:r w:rsidRPr="00E369B0">
        <w:rPr>
          <w:rFonts w:ascii="Zurich BT" w:hAnsi="Zurich BT" w:cs="Zurich BT"/>
          <w:sz w:val="20"/>
          <w:szCs w:val="20"/>
        </w:rPr>
        <w:t xml:space="preserve">The Bills will be co-accepted by the Bank only as per the provisions of applicable laws. </w:t>
      </w:r>
    </w:p>
    <w:p w14:paraId="1B7F6164" w14:textId="77777777" w:rsidR="00BD4FD6" w:rsidRPr="00E369B0" w:rsidRDefault="00BD4FD6">
      <w:pPr>
        <w:pStyle w:val="BodyText"/>
        <w:tabs>
          <w:tab w:val="left" w:pos="2880"/>
          <w:tab w:val="left" w:pos="3600"/>
          <w:tab w:val="left" w:pos="4320"/>
          <w:tab w:val="left" w:pos="5040"/>
          <w:tab w:val="left" w:pos="5760"/>
          <w:tab w:val="left" w:pos="6480"/>
          <w:tab w:val="left" w:pos="7200"/>
          <w:tab w:val="left" w:pos="7920"/>
          <w:tab w:val="left" w:pos="8640"/>
        </w:tabs>
        <w:spacing w:after="0"/>
        <w:ind w:left="1418" w:hanging="284"/>
        <w:jc w:val="both"/>
        <w:rPr>
          <w:rFonts w:ascii="Zurich BT" w:hAnsi="Zurich BT" w:cs="Zurich BT"/>
          <w:sz w:val="20"/>
          <w:szCs w:val="20"/>
        </w:rPr>
      </w:pPr>
      <w:r w:rsidRPr="00E369B0">
        <w:rPr>
          <w:rFonts w:ascii="Zurich BT" w:hAnsi="Zurich BT" w:cs="Zurich BT"/>
          <w:sz w:val="20"/>
          <w:szCs w:val="20"/>
        </w:rPr>
        <w:t xml:space="preserve">(f) </w:t>
      </w:r>
      <w:r w:rsidR="004A50FE">
        <w:rPr>
          <w:rFonts w:ascii="Zurich BT" w:hAnsi="Zurich BT" w:cs="Zurich BT"/>
          <w:sz w:val="20"/>
          <w:szCs w:val="20"/>
        </w:rPr>
        <w:tab/>
      </w:r>
      <w:r w:rsidRPr="00E369B0">
        <w:rPr>
          <w:rFonts w:ascii="Zurich BT" w:hAnsi="Zurich BT" w:cs="Zurich BT"/>
          <w:sz w:val="20"/>
          <w:szCs w:val="20"/>
        </w:rPr>
        <w:t>In case of high value / machinery Bills, the Borrower shall, if so required by the Bank, furnish</w:t>
      </w:r>
      <w:r w:rsidR="00310C09">
        <w:rPr>
          <w:rFonts w:ascii="Zurich BT" w:hAnsi="Zurich BT" w:cs="Zurich BT"/>
          <w:sz w:val="20"/>
          <w:szCs w:val="20"/>
        </w:rPr>
        <w:t xml:space="preserve"> projected cash flow statements.</w:t>
      </w:r>
      <w:r w:rsidRPr="00E369B0">
        <w:rPr>
          <w:rFonts w:ascii="Zurich BT" w:hAnsi="Zurich BT" w:cs="Zurich BT"/>
          <w:sz w:val="20"/>
          <w:szCs w:val="20"/>
        </w:rPr>
        <w:t xml:space="preserve"> In addition, the Bank shall be entitled to also call for opinion reports from reputed information exchange bureaus or from other banks / institutions at the costs and expenses of the Borrower;</w:t>
      </w:r>
    </w:p>
    <w:p w14:paraId="00C7FE87" w14:textId="77777777" w:rsidR="00BD4FD6" w:rsidRPr="00E369B0" w:rsidRDefault="00BD4FD6">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(g)</w:t>
      </w:r>
      <w:r w:rsidR="00D31F5B">
        <w:rPr>
          <w:rFonts w:ascii="Zurich BT" w:hAnsi="Zurich BT" w:cs="Zurich BT"/>
          <w:sz w:val="20"/>
          <w:szCs w:val="20"/>
        </w:rPr>
        <w:tab/>
      </w:r>
      <w:r w:rsidR="004A50FE">
        <w:rPr>
          <w:rFonts w:ascii="Zurich BT" w:hAnsi="Zurich BT" w:cs="Zurich BT"/>
          <w:sz w:val="20"/>
          <w:szCs w:val="20"/>
        </w:rPr>
        <w:tab/>
      </w:r>
      <w:r w:rsidRPr="00E369B0">
        <w:rPr>
          <w:rFonts w:ascii="Zurich BT" w:hAnsi="Zurich BT" w:cs="Zurich BT"/>
          <w:sz w:val="20"/>
          <w:szCs w:val="20"/>
        </w:rPr>
        <w:t>The Borrower shall make adequate arrangement for retiring the Bills under the Co-acceptance Facilities and does not contemplate to seek any financial assistance from the Bank for such purpose.</w:t>
      </w:r>
    </w:p>
    <w:p w14:paraId="137C3DED" w14:textId="77777777" w:rsidR="00BD4FD6" w:rsidRPr="00E369B0" w:rsidRDefault="00BD4FD6">
      <w:pPr>
        <w:pStyle w:val="BodyTextIndent3"/>
        <w:spacing w:after="0"/>
        <w:ind w:left="1418" w:hanging="284"/>
        <w:jc w:val="both"/>
        <w:rPr>
          <w:rFonts w:ascii="Zurich BT" w:hAnsi="Zurich BT" w:cs="Zurich BT"/>
          <w:sz w:val="20"/>
          <w:szCs w:val="20"/>
        </w:rPr>
      </w:pPr>
      <w:r w:rsidRPr="00E369B0">
        <w:rPr>
          <w:rFonts w:ascii="Zurich BT" w:hAnsi="Zurich BT" w:cs="Zurich BT"/>
          <w:sz w:val="20"/>
          <w:szCs w:val="20"/>
        </w:rPr>
        <w:t>(h)</w:t>
      </w:r>
      <w:r w:rsidR="004A50FE">
        <w:rPr>
          <w:rFonts w:ascii="Zurich BT" w:hAnsi="Zurich BT" w:cs="Zurich BT"/>
          <w:sz w:val="20"/>
          <w:szCs w:val="20"/>
        </w:rPr>
        <w:tab/>
      </w:r>
      <w:r w:rsidR="00D31F5B">
        <w:rPr>
          <w:rFonts w:ascii="Zurich BT" w:hAnsi="Zurich BT" w:cs="Zurich BT"/>
          <w:sz w:val="20"/>
          <w:szCs w:val="20"/>
        </w:rPr>
        <w:tab/>
      </w:r>
      <w:r w:rsidRPr="00E369B0">
        <w:rPr>
          <w:rFonts w:ascii="Zurich BT" w:hAnsi="Zurich BT" w:cs="Zurich BT"/>
          <w:sz w:val="20"/>
          <w:szCs w:val="20"/>
        </w:rPr>
        <w:t>The Borrower shall have furnished to the Bank at the time of submitting the Co-acceptance Request Letter, the following, duly completed:</w:t>
      </w:r>
      <w:r w:rsidR="00D31F5B">
        <w:rPr>
          <w:rFonts w:ascii="Zurich BT" w:hAnsi="Zurich BT" w:cs="Zurich BT"/>
          <w:color w:val="000000"/>
          <w:sz w:val="20"/>
          <w:szCs w:val="20"/>
        </w:rPr>
        <w:t>(</w:t>
      </w:r>
      <w:r w:rsidRPr="00E369B0">
        <w:rPr>
          <w:rFonts w:ascii="Zurich BT" w:hAnsi="Zurich BT" w:cs="Zurich BT"/>
          <w:color w:val="000000"/>
          <w:sz w:val="20"/>
          <w:szCs w:val="20"/>
        </w:rPr>
        <w:t>1) Order together with the order confirmation of Supplier; or</w:t>
      </w:r>
      <w:r w:rsidR="00D31F5B">
        <w:rPr>
          <w:rFonts w:ascii="Zurich BT" w:hAnsi="Zurich BT" w:cs="Zurich BT"/>
          <w:color w:val="000000"/>
          <w:sz w:val="20"/>
          <w:szCs w:val="20"/>
        </w:rPr>
        <w:t xml:space="preserve"> </w:t>
      </w:r>
      <w:r w:rsidRPr="00E369B0">
        <w:rPr>
          <w:rFonts w:ascii="Zurich BT" w:hAnsi="Zurich BT" w:cs="Zurich BT"/>
          <w:color w:val="000000"/>
          <w:sz w:val="20"/>
          <w:szCs w:val="20"/>
        </w:rPr>
        <w:t xml:space="preserve">(2) </w:t>
      </w:r>
      <w:proofErr w:type="spellStart"/>
      <w:r w:rsidRPr="00E369B0">
        <w:rPr>
          <w:rFonts w:ascii="Zurich BT" w:hAnsi="Zurich BT" w:cs="Zurich BT"/>
          <w:color w:val="000000"/>
          <w:sz w:val="20"/>
          <w:szCs w:val="20"/>
        </w:rPr>
        <w:t>Proforma</w:t>
      </w:r>
      <w:proofErr w:type="spellEnd"/>
      <w:r w:rsidRPr="00E369B0">
        <w:rPr>
          <w:rFonts w:ascii="Zurich BT" w:hAnsi="Zurich BT" w:cs="Zurich BT"/>
          <w:color w:val="000000"/>
          <w:sz w:val="20"/>
          <w:szCs w:val="20"/>
        </w:rPr>
        <w:t xml:space="preserve"> Invoice of Supplier duly countersigned by the Borrower; or</w:t>
      </w:r>
      <w:r w:rsidR="00D31F5B">
        <w:rPr>
          <w:rFonts w:ascii="Zurich BT" w:hAnsi="Zurich BT" w:cs="Zurich BT"/>
          <w:color w:val="000000"/>
          <w:sz w:val="20"/>
          <w:szCs w:val="20"/>
        </w:rPr>
        <w:t xml:space="preserve"> </w:t>
      </w:r>
      <w:r w:rsidRPr="00E369B0">
        <w:rPr>
          <w:rFonts w:ascii="Zurich BT" w:hAnsi="Zurich BT" w:cs="Zurich BT"/>
          <w:color w:val="000000"/>
          <w:sz w:val="20"/>
          <w:szCs w:val="20"/>
        </w:rPr>
        <w:t xml:space="preserve">(3) Indent / Offer from Supplier or his </w:t>
      </w:r>
      <w:proofErr w:type="spellStart"/>
      <w:r w:rsidRPr="00E369B0">
        <w:rPr>
          <w:rFonts w:ascii="Zurich BT" w:hAnsi="Zurich BT" w:cs="Zurich BT"/>
          <w:color w:val="000000"/>
          <w:sz w:val="20"/>
          <w:szCs w:val="20"/>
        </w:rPr>
        <w:t>authorised</w:t>
      </w:r>
      <w:proofErr w:type="spellEnd"/>
      <w:r w:rsidRPr="00E369B0">
        <w:rPr>
          <w:rFonts w:ascii="Zurich BT" w:hAnsi="Zurich BT" w:cs="Zurich BT"/>
          <w:color w:val="000000"/>
          <w:sz w:val="20"/>
          <w:szCs w:val="20"/>
        </w:rPr>
        <w:t xml:space="preserve"> agent together with the exchange control copy of the relative import </w:t>
      </w:r>
      <w:proofErr w:type="spellStart"/>
      <w:r w:rsidRPr="00E369B0">
        <w:rPr>
          <w:rFonts w:ascii="Zurich BT" w:hAnsi="Zurich BT" w:cs="Zurich BT"/>
          <w:color w:val="000000"/>
          <w:sz w:val="20"/>
          <w:szCs w:val="20"/>
        </w:rPr>
        <w:t>licence</w:t>
      </w:r>
      <w:proofErr w:type="spellEnd"/>
      <w:r w:rsidRPr="00E369B0">
        <w:rPr>
          <w:rFonts w:ascii="Zurich BT" w:hAnsi="Zurich BT" w:cs="Zurich BT"/>
          <w:color w:val="000000"/>
          <w:sz w:val="20"/>
          <w:szCs w:val="20"/>
        </w:rPr>
        <w:t>;</w:t>
      </w:r>
      <w:r w:rsidR="00D31F5B">
        <w:rPr>
          <w:rFonts w:ascii="Zurich BT" w:hAnsi="Zurich BT" w:cs="Zurich BT"/>
          <w:color w:val="000000"/>
          <w:sz w:val="20"/>
          <w:szCs w:val="20"/>
        </w:rPr>
        <w:t xml:space="preserve"> or</w:t>
      </w:r>
      <w:r w:rsidR="00D31F5B">
        <w:rPr>
          <w:rFonts w:ascii="Zurich BT" w:hAnsi="Zurich BT" w:cs="Zurich BT"/>
          <w:sz w:val="20"/>
          <w:szCs w:val="20"/>
        </w:rPr>
        <w:t xml:space="preserve"> </w:t>
      </w:r>
      <w:r w:rsidRPr="00E369B0">
        <w:rPr>
          <w:rFonts w:ascii="Zurich BT" w:hAnsi="Zurich BT" w:cs="Zurich BT"/>
          <w:sz w:val="20"/>
          <w:szCs w:val="20"/>
        </w:rPr>
        <w:t>(4) Exchange control copy of the relative customs bills of entry within the time limit stipulated by RBI.</w:t>
      </w:r>
    </w:p>
    <w:p w14:paraId="206063C3" w14:textId="77777777" w:rsidR="00BD4FD6" w:rsidRPr="00E369B0" w:rsidRDefault="00BD4FD6">
      <w:pPr>
        <w:pStyle w:val="WW-Default"/>
        <w:rPr>
          <w:rFonts w:ascii="Zurich BT" w:hAnsi="Zurich BT" w:cs="Zurich BT"/>
          <w:sz w:val="20"/>
          <w:szCs w:val="20"/>
        </w:rPr>
      </w:pPr>
    </w:p>
    <w:p w14:paraId="2CDFEF15"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hanging="567"/>
        <w:jc w:val="both"/>
        <w:rPr>
          <w:rFonts w:ascii="Zurich BT" w:hAnsi="Zurich BT" w:cs="Zurich BT"/>
          <w:color w:val="000000"/>
          <w:sz w:val="20"/>
          <w:szCs w:val="20"/>
        </w:rPr>
      </w:pPr>
      <w:r w:rsidRPr="006F5FDD">
        <w:rPr>
          <w:rFonts w:ascii="Zurich BT" w:hAnsi="Zurich BT" w:cs="Zurich BT"/>
          <w:color w:val="000000"/>
          <w:sz w:val="20"/>
          <w:szCs w:val="20"/>
        </w:rPr>
        <w:t>(ii)</w:t>
      </w:r>
      <w:r w:rsidR="00B34688" w:rsidRPr="006F5FDD">
        <w:rPr>
          <w:rFonts w:ascii="Zurich Blk BT" w:hAnsi="Zurich Blk BT" w:cs="Zurich BT"/>
          <w:color w:val="000000"/>
          <w:sz w:val="20"/>
          <w:szCs w:val="20"/>
        </w:rPr>
        <w:tab/>
      </w:r>
      <w:r w:rsidRPr="006F5FDD">
        <w:rPr>
          <w:rFonts w:ascii="Zurich Blk BT" w:hAnsi="Zurich Blk BT" w:cs="Zurich BT"/>
          <w:color w:val="000000"/>
          <w:sz w:val="20"/>
          <w:szCs w:val="20"/>
        </w:rPr>
        <w:t>CONFIRMATION BY BORROWER</w:t>
      </w:r>
    </w:p>
    <w:p w14:paraId="25E3B7CC" w14:textId="77777777" w:rsidR="00B34688" w:rsidRDefault="00B34688">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cs="Zurich BT"/>
          <w:color w:val="000000"/>
          <w:sz w:val="20"/>
          <w:szCs w:val="20"/>
        </w:rPr>
      </w:pPr>
    </w:p>
    <w:p w14:paraId="2C0EC54F"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134"/>
        <w:jc w:val="both"/>
        <w:rPr>
          <w:rFonts w:ascii="Zurich BT" w:hAnsi="Zurich BT" w:cs="Zurich BT"/>
          <w:color w:val="000000"/>
          <w:sz w:val="20"/>
          <w:szCs w:val="20"/>
        </w:rPr>
      </w:pPr>
      <w:r w:rsidRPr="00E369B0">
        <w:rPr>
          <w:rFonts w:ascii="Zurich BT" w:hAnsi="Zurich BT" w:cs="Zurich BT"/>
          <w:color w:val="000000"/>
          <w:sz w:val="20"/>
          <w:szCs w:val="20"/>
        </w:rPr>
        <w:t xml:space="preserve">The Borrower further agrees, confirms and declares that: </w:t>
      </w:r>
    </w:p>
    <w:p w14:paraId="4DB42404"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(a) the Co-acceptance Request Letter shall be deemed to have been accepted when advice thereof has been sent to the beneficiary through SWIFT /</w:t>
      </w:r>
      <w:r w:rsidR="00310C09">
        <w:rPr>
          <w:rFonts w:ascii="Zurich BT" w:hAnsi="Zurich BT" w:cs="Zurich BT"/>
          <w:color w:val="000000"/>
          <w:sz w:val="20"/>
          <w:szCs w:val="20"/>
        </w:rPr>
        <w:t xml:space="preserve"> </w:t>
      </w:r>
      <w:r w:rsidRPr="00E369B0">
        <w:rPr>
          <w:rFonts w:ascii="Zurich BT" w:hAnsi="Zurich BT" w:cs="Zurich BT"/>
          <w:color w:val="000000"/>
          <w:sz w:val="20"/>
          <w:szCs w:val="20"/>
        </w:rPr>
        <w:t>tested telex / airmail;</w:t>
      </w:r>
    </w:p>
    <w:p w14:paraId="12D68FC3"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(b) the date of receipt of Documents by the Bank under the Co-acceptance Facilities as registered in the records of the Bank shall be conclusive and binding on the Borrower;</w:t>
      </w:r>
    </w:p>
    <w:p w14:paraId="4C55EB4E" w14:textId="5106C341"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color w:val="000000"/>
          <w:sz w:val="20"/>
          <w:szCs w:val="20"/>
        </w:rPr>
      </w:pPr>
      <w:r w:rsidRPr="00E369B0">
        <w:rPr>
          <w:rFonts w:ascii="Zurich BT" w:hAnsi="Zurich BT" w:cs="Zurich BT"/>
          <w:color w:val="000000"/>
          <w:sz w:val="20"/>
          <w:szCs w:val="20"/>
        </w:rPr>
        <w:t>(c) the import of Goods is / are not in contravention of trade policy / EXIM policy guidelines and / or any other laws, polic</w:t>
      </w:r>
      <w:r w:rsidR="009172B9">
        <w:rPr>
          <w:rFonts w:ascii="Zurich BT" w:hAnsi="Zurich BT" w:cs="Zurich BT"/>
          <w:color w:val="000000"/>
          <w:sz w:val="20"/>
          <w:szCs w:val="20"/>
        </w:rPr>
        <w:t>ies</w:t>
      </w:r>
      <w:r w:rsidRPr="00E369B0">
        <w:rPr>
          <w:rFonts w:ascii="Zurich BT" w:hAnsi="Zurich BT" w:cs="Zurich BT"/>
          <w:color w:val="000000"/>
          <w:sz w:val="20"/>
          <w:szCs w:val="20"/>
        </w:rPr>
        <w:t xml:space="preserve"> and guidelines prescribed by the Government of India from time to time;</w:t>
      </w:r>
    </w:p>
    <w:p w14:paraId="1730E369"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color w:val="000000"/>
          <w:sz w:val="20"/>
          <w:szCs w:val="20"/>
        </w:rPr>
        <w:t xml:space="preserve">(d) it has a valid import export code number assigned by the Director General of Foreign Trade and is </w:t>
      </w:r>
      <w:proofErr w:type="spellStart"/>
      <w:r w:rsidRPr="00E369B0">
        <w:rPr>
          <w:rFonts w:ascii="Zurich BT" w:hAnsi="Zurich BT" w:cs="Zurich BT"/>
          <w:color w:val="000000"/>
          <w:sz w:val="20"/>
          <w:szCs w:val="20"/>
        </w:rPr>
        <w:t>authorised</w:t>
      </w:r>
      <w:proofErr w:type="spellEnd"/>
      <w:r w:rsidRPr="00E369B0">
        <w:rPr>
          <w:rFonts w:ascii="Zurich BT" w:hAnsi="Zurich BT" w:cs="Zurich BT"/>
          <w:color w:val="000000"/>
          <w:sz w:val="20"/>
          <w:szCs w:val="20"/>
        </w:rPr>
        <w:t xml:space="preserve"> to undertake imports of the Goods;</w:t>
      </w:r>
    </w:p>
    <w:p w14:paraId="4990DEFA" w14:textId="77777777" w:rsidR="00BD4FD6" w:rsidRPr="00E369B0" w:rsidRDefault="00BD4FD6">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18" w:hanging="284"/>
        <w:jc w:val="both"/>
        <w:rPr>
          <w:rFonts w:ascii="Zurich BT" w:hAnsi="Zurich BT" w:cs="Zurich BT"/>
          <w:sz w:val="20"/>
          <w:szCs w:val="20"/>
        </w:rPr>
      </w:pPr>
      <w:r w:rsidRPr="00E369B0">
        <w:rPr>
          <w:rFonts w:ascii="Zurich BT" w:hAnsi="Zurich BT" w:cs="Zurich BT"/>
          <w:sz w:val="20"/>
          <w:szCs w:val="20"/>
        </w:rPr>
        <w:t>(e) the Bank shall be entitled, at its sole discretion and without any reference to and / or consent of the Borrower, to make payment of all or any part of the sum or sums under or by virtue of the co-accepted Bills on a request or demand being made on the Bank for this purpose thereunder. Any request or demand made to or upon the Bank by the beneficiary or beneficiaries of co-accepted Bills for payment(s) of any sum or sums of money shall be sufficient authority from the Borrower to the Bank for making such payment(s);</w:t>
      </w:r>
    </w:p>
    <w:p w14:paraId="55C700A0" w14:textId="77777777" w:rsidR="00BD4FD6" w:rsidRPr="00E369B0" w:rsidRDefault="00BD4FD6">
      <w:pPr>
        <w:tabs>
          <w:tab w:val="left" w:pos="0"/>
        </w:tabs>
        <w:ind w:left="1418" w:hanging="284"/>
        <w:jc w:val="both"/>
        <w:rPr>
          <w:rFonts w:ascii="Zurich BT" w:hAnsi="Zurich BT" w:cs="Zurich BT"/>
          <w:sz w:val="20"/>
          <w:szCs w:val="20"/>
        </w:rPr>
      </w:pPr>
      <w:r w:rsidRPr="00E369B0">
        <w:rPr>
          <w:rFonts w:ascii="Zurich BT" w:hAnsi="Zurich BT" w:cs="Zurich BT"/>
          <w:sz w:val="20"/>
          <w:szCs w:val="20"/>
        </w:rPr>
        <w:t>(f) notwithstanding the possibility, existence of any dispute or differences or of any arbitration or legal proceedings whatsoever between the Borrower and the beneficiary of co-accepted Bills and / or between the Borrower(s) inter-se which may directly or indirectly arise out of or under or in connection with the subject matter(s) of the Documents / Co-acceptance Request Letter or which may affect the legality or validity of the co-accepted Bills and / or any transaction(s) relating thereto, the reasonableness or propriety or validity of any such payment shall be conclusive and binding on the Borrower in terms of its liability to the Bank under the Facility Agreement;</w:t>
      </w:r>
    </w:p>
    <w:p w14:paraId="4E6FD1DE" w14:textId="77777777" w:rsidR="00BD4FD6" w:rsidRPr="00E369B0" w:rsidRDefault="00BD4FD6">
      <w:pPr>
        <w:tabs>
          <w:tab w:val="left" w:pos="0"/>
        </w:tabs>
        <w:ind w:left="1418" w:hanging="284"/>
        <w:jc w:val="both"/>
        <w:rPr>
          <w:rFonts w:ascii="Zurich BT" w:hAnsi="Zurich BT" w:cs="Zurich BT"/>
          <w:color w:val="000000"/>
          <w:sz w:val="20"/>
          <w:szCs w:val="20"/>
        </w:rPr>
      </w:pPr>
      <w:r w:rsidRPr="00E369B0">
        <w:rPr>
          <w:rFonts w:ascii="Zurich BT" w:hAnsi="Zurich BT" w:cs="Zurich BT"/>
          <w:sz w:val="20"/>
          <w:szCs w:val="20"/>
        </w:rPr>
        <w:t>(g) the Bank shall be entitled, without any further consent from the Borrower, to debit any</w:t>
      </w:r>
      <w:r w:rsidR="00310C09">
        <w:rPr>
          <w:rFonts w:ascii="Zurich BT" w:hAnsi="Zurich BT" w:cs="Zurich BT"/>
          <w:sz w:val="20"/>
          <w:szCs w:val="20"/>
        </w:rPr>
        <w:t xml:space="preserve"> </w:t>
      </w:r>
      <w:r w:rsidRPr="00E369B0">
        <w:rPr>
          <w:rFonts w:ascii="Zurich BT" w:hAnsi="Zurich BT" w:cs="Zurich BT"/>
          <w:sz w:val="20"/>
          <w:szCs w:val="20"/>
        </w:rPr>
        <w:t>Account, with the amount of any payments that it may make under or in respect of the co-accepted Bills.</w:t>
      </w:r>
    </w:p>
    <w:p w14:paraId="32D30006" w14:textId="77777777" w:rsidR="00BD4FD6" w:rsidRPr="00E369B0" w:rsidRDefault="00BD4FD6">
      <w:pPr>
        <w:ind w:left="720" w:hanging="720"/>
        <w:jc w:val="both"/>
        <w:rPr>
          <w:rFonts w:ascii="Zurich BT" w:hAnsi="Zurich BT" w:cs="Zurich BT"/>
          <w:color w:val="000000"/>
          <w:sz w:val="20"/>
          <w:szCs w:val="20"/>
        </w:rPr>
      </w:pPr>
    </w:p>
    <w:p w14:paraId="63B4BFDE" w14:textId="77777777" w:rsidR="00BD4FD6" w:rsidRPr="006F5FDD" w:rsidRDefault="00BD4FD6">
      <w:pPr>
        <w:ind w:left="1134" w:hanging="567"/>
        <w:jc w:val="both"/>
        <w:rPr>
          <w:rFonts w:ascii="Zurich Blk BT" w:hAnsi="Zurich Blk BT" w:cs="Zurich BT"/>
          <w:color w:val="000000"/>
          <w:sz w:val="20"/>
          <w:szCs w:val="20"/>
        </w:rPr>
      </w:pPr>
      <w:r w:rsidRPr="006F5FDD">
        <w:rPr>
          <w:rFonts w:ascii="Zurich BT" w:hAnsi="Zurich BT" w:cs="Zurich BT"/>
          <w:color w:val="000000"/>
          <w:sz w:val="20"/>
          <w:szCs w:val="20"/>
        </w:rPr>
        <w:t>(iii)</w:t>
      </w:r>
      <w:r w:rsidR="00B34688" w:rsidRPr="006F5FDD">
        <w:rPr>
          <w:rFonts w:ascii="Zurich Blk BT" w:hAnsi="Zurich Blk BT" w:cs="Zurich BT"/>
          <w:color w:val="000000"/>
          <w:sz w:val="20"/>
          <w:szCs w:val="20"/>
        </w:rPr>
        <w:tab/>
      </w:r>
      <w:r w:rsidRPr="006F5FDD">
        <w:rPr>
          <w:rFonts w:ascii="Zurich Blk BT" w:hAnsi="Zurich Blk BT" w:cs="Zurich BT"/>
          <w:color w:val="000000"/>
          <w:sz w:val="20"/>
          <w:szCs w:val="20"/>
        </w:rPr>
        <w:t>NO LIABILITY</w:t>
      </w:r>
    </w:p>
    <w:p w14:paraId="283191C0" w14:textId="77777777" w:rsidR="00B34688" w:rsidRDefault="00B34688">
      <w:pPr>
        <w:pStyle w:val="WW-Default"/>
        <w:jc w:val="both"/>
        <w:rPr>
          <w:rFonts w:ascii="Zurich BT" w:hAnsi="Zurich BT" w:cs="Zurich BT"/>
          <w:sz w:val="20"/>
          <w:szCs w:val="20"/>
        </w:rPr>
      </w:pPr>
    </w:p>
    <w:p w14:paraId="10B12E06" w14:textId="77777777" w:rsidR="00BD4FD6" w:rsidRPr="00E369B0" w:rsidRDefault="00BD4FD6">
      <w:pPr>
        <w:pStyle w:val="WW-Default"/>
        <w:ind w:left="1134"/>
        <w:jc w:val="both"/>
        <w:rPr>
          <w:rFonts w:ascii="Zurich BT" w:hAnsi="Zurich BT" w:cs="Zurich BT"/>
          <w:sz w:val="20"/>
          <w:szCs w:val="20"/>
        </w:rPr>
      </w:pPr>
      <w:r w:rsidRPr="00E369B0">
        <w:rPr>
          <w:rFonts w:ascii="Zurich BT" w:hAnsi="Zurich BT" w:cs="Zurich BT"/>
          <w:sz w:val="20"/>
          <w:szCs w:val="20"/>
        </w:rPr>
        <w:t>The Borrower agrees that the transmission of all instructions and communications with the Supplier and the shipping of documents and the Goods thereunder is entirely at its risk. The Bank or its correspondents or agents shall not be responsible for any error or delay in such transmission or loss or delay in delivery of the documents or the Goods.</w:t>
      </w:r>
    </w:p>
    <w:p w14:paraId="783F434A" w14:textId="77777777" w:rsidR="00BD4FD6" w:rsidRPr="00E369B0" w:rsidRDefault="00BD4FD6">
      <w:pPr>
        <w:pStyle w:val="WW-Default"/>
        <w:rPr>
          <w:rFonts w:ascii="Zurich BT" w:hAnsi="Zurich BT" w:cs="Zurich BT"/>
          <w:sz w:val="20"/>
          <w:szCs w:val="20"/>
        </w:rPr>
      </w:pPr>
    </w:p>
    <w:p w14:paraId="2E05670B" w14:textId="77777777" w:rsidR="00BD4FD6" w:rsidRPr="00007F93" w:rsidRDefault="00BD4FD6">
      <w:pPr>
        <w:pStyle w:val="ListParagraph"/>
        <w:ind w:left="1134" w:hanging="567"/>
        <w:jc w:val="both"/>
        <w:rPr>
          <w:rFonts w:ascii="Zurich Blk BT" w:hAnsi="Zurich Blk BT" w:cs="Zurich BT"/>
          <w:color w:val="000000"/>
          <w:sz w:val="20"/>
          <w:szCs w:val="20"/>
        </w:rPr>
      </w:pPr>
      <w:r w:rsidRPr="00007F93">
        <w:rPr>
          <w:rFonts w:ascii="Zurich BT" w:hAnsi="Zurich BT" w:cs="Zurich BT"/>
          <w:color w:val="000000"/>
          <w:sz w:val="20"/>
          <w:szCs w:val="20"/>
        </w:rPr>
        <w:t>(iv)</w:t>
      </w:r>
      <w:r w:rsidR="00B34688" w:rsidRPr="00007F93">
        <w:rPr>
          <w:rFonts w:ascii="Zurich Blk BT" w:hAnsi="Zurich Blk BT" w:cs="Zurich BT"/>
          <w:color w:val="000000"/>
          <w:sz w:val="20"/>
          <w:szCs w:val="20"/>
        </w:rPr>
        <w:tab/>
      </w:r>
      <w:r w:rsidRPr="00007F93">
        <w:rPr>
          <w:rFonts w:ascii="Zurich Blk BT" w:hAnsi="Zurich Blk BT" w:cs="Zurich BT"/>
          <w:color w:val="000000"/>
          <w:sz w:val="20"/>
          <w:szCs w:val="20"/>
        </w:rPr>
        <w:t xml:space="preserve">INDEMNITY </w:t>
      </w:r>
    </w:p>
    <w:p w14:paraId="204EDFE6" w14:textId="77777777" w:rsidR="00B34688" w:rsidRDefault="00B34688">
      <w:pPr>
        <w:pStyle w:val="ListParagraph"/>
        <w:ind w:left="0"/>
        <w:jc w:val="both"/>
        <w:rPr>
          <w:rFonts w:ascii="Zurich BT" w:hAnsi="Zurich BT" w:cs="Zurich BT"/>
          <w:color w:val="000000"/>
          <w:sz w:val="20"/>
          <w:szCs w:val="20"/>
        </w:rPr>
      </w:pPr>
    </w:p>
    <w:p w14:paraId="0CF0384D" w14:textId="77777777" w:rsidR="00BD4FD6" w:rsidRPr="00E369B0" w:rsidRDefault="00BD4FD6">
      <w:pPr>
        <w:pStyle w:val="ListParagraph"/>
        <w:ind w:left="1134"/>
        <w:jc w:val="both"/>
        <w:rPr>
          <w:rFonts w:ascii="Zurich BT" w:hAnsi="Zurich BT" w:cs="Zurich BT"/>
          <w:sz w:val="20"/>
          <w:szCs w:val="20"/>
        </w:rPr>
      </w:pPr>
      <w:r w:rsidRPr="00E369B0">
        <w:rPr>
          <w:rFonts w:ascii="Zurich BT" w:hAnsi="Zurich BT" w:cs="Zurich BT"/>
          <w:color w:val="000000"/>
          <w:sz w:val="20"/>
          <w:szCs w:val="20"/>
        </w:rPr>
        <w:t xml:space="preserve">The Borrower shall indemnify and keep the Bank indemnified against </w:t>
      </w:r>
      <w:r w:rsidRPr="00E369B0">
        <w:rPr>
          <w:rFonts w:ascii="Zurich BT" w:hAnsi="Zurich BT" w:cs="Zurich BT"/>
          <w:sz w:val="20"/>
          <w:szCs w:val="20"/>
        </w:rPr>
        <w:t xml:space="preserve">any liability, loss, damages, costs, </w:t>
      </w:r>
      <w:r w:rsidRPr="00D56B79">
        <w:rPr>
          <w:rFonts w:ascii="Zurich BT" w:hAnsi="Zurich BT" w:cs="Zurich BT"/>
          <w:sz w:val="20"/>
          <w:szCs w:val="20"/>
        </w:rPr>
        <w:t>third party claims (including legal fees and any applicable indirect taxes)</w:t>
      </w:r>
      <w:r w:rsidRPr="00E369B0">
        <w:rPr>
          <w:rFonts w:ascii="Zurich BT" w:hAnsi="Zurich BT" w:cs="Zurich BT"/>
          <w:sz w:val="20"/>
          <w:szCs w:val="20"/>
        </w:rPr>
        <w:t xml:space="preserve"> incurred by the Bank as a result of or in connection with (including but not limited to)</w:t>
      </w:r>
      <w:r w:rsidRPr="00D56B79">
        <w:rPr>
          <w:rFonts w:ascii="Zurich BT" w:hAnsi="Zurich BT" w:cs="Zurich BT"/>
          <w:sz w:val="20"/>
          <w:szCs w:val="20"/>
        </w:rPr>
        <w:t>:</w:t>
      </w:r>
    </w:p>
    <w:p w14:paraId="76AC88DC" w14:textId="77777777" w:rsidR="00BD4FD6" w:rsidRPr="00E369B0" w:rsidRDefault="00E369B0">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(a)</w:t>
      </w:r>
      <w:r w:rsidR="00B34688">
        <w:rPr>
          <w:rFonts w:ascii="Zurich BT" w:hAnsi="Zurich BT" w:cs="Zurich BT"/>
          <w:sz w:val="20"/>
          <w:szCs w:val="20"/>
        </w:rPr>
        <w:tab/>
      </w:r>
      <w:r w:rsidR="00BD4FD6" w:rsidRPr="00E369B0">
        <w:rPr>
          <w:rFonts w:ascii="Zurich BT" w:hAnsi="Zurich BT" w:cs="Zurich BT"/>
          <w:sz w:val="20"/>
          <w:szCs w:val="20"/>
        </w:rPr>
        <w:t>the co-accepted Bills or any payments made thereunder or in relation thereto, including to any Suppliers outside India, without deducting tax in India, whether or not such payment attracts withholding tax in India or requires due certification by a qualified accountant;</w:t>
      </w:r>
    </w:p>
    <w:p w14:paraId="540B442D" w14:textId="77777777" w:rsidR="00BD4FD6" w:rsidRPr="00E369B0" w:rsidRDefault="00E369B0">
      <w:pPr>
        <w:pStyle w:val="ListParagraph"/>
        <w:widowControl/>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 xml:space="preserve">(b) </w:t>
      </w:r>
      <w:r w:rsidR="00BD4FD6" w:rsidRPr="00E369B0">
        <w:rPr>
          <w:rFonts w:ascii="Zurich BT" w:hAnsi="Zurich BT" w:cs="Zurich BT"/>
          <w:sz w:val="20"/>
          <w:szCs w:val="20"/>
        </w:rPr>
        <w:t>the goods and / or the documents of title to the goods, covered by the co-accepted Bills including for re-shipment thereof, for any reason whatsoever, or in the exercise or enforcement of any right or power hereby conferred or otherwise howsoever;</w:t>
      </w:r>
    </w:p>
    <w:p w14:paraId="4F434DAF" w14:textId="77777777" w:rsidR="00BD4FD6" w:rsidRPr="00D56B79" w:rsidRDefault="00E369B0">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(c)</w:t>
      </w:r>
      <w:r w:rsidR="00B34688">
        <w:rPr>
          <w:rFonts w:ascii="Zurich BT" w:hAnsi="Zurich BT" w:cs="Zurich BT"/>
          <w:sz w:val="20"/>
          <w:szCs w:val="20"/>
        </w:rPr>
        <w:tab/>
      </w:r>
      <w:r w:rsidR="00BD4FD6" w:rsidRPr="00E369B0">
        <w:rPr>
          <w:rFonts w:ascii="Zurich BT" w:hAnsi="Zurich BT" w:cs="Zurich BT"/>
          <w:sz w:val="20"/>
          <w:szCs w:val="20"/>
        </w:rPr>
        <w:t>any liability or loss incurred or suffered by and/or any action or proceedings made or brought against the Bank, its correspondents or agents by reason of it having co-accepted the Bills; and</w:t>
      </w:r>
    </w:p>
    <w:p w14:paraId="64081C85" w14:textId="77777777" w:rsidR="00BD4FD6" w:rsidRDefault="00E369B0">
      <w:pPr>
        <w:pStyle w:val="ListParagraph"/>
        <w:widowControl/>
        <w:tabs>
          <w:tab w:val="left" w:pos="426"/>
        </w:tabs>
        <w:suppressAutoHyphens w:val="0"/>
        <w:autoSpaceDE/>
        <w:ind w:left="1418" w:hanging="284"/>
        <w:contextualSpacing/>
        <w:jc w:val="both"/>
        <w:rPr>
          <w:rFonts w:ascii="Zurich BT" w:hAnsi="Zurich BT" w:cs="Zurich BT"/>
          <w:sz w:val="20"/>
          <w:szCs w:val="20"/>
        </w:rPr>
      </w:pPr>
      <w:r>
        <w:rPr>
          <w:rFonts w:ascii="Zurich BT" w:hAnsi="Zurich BT" w:cs="Zurich BT"/>
          <w:sz w:val="20"/>
          <w:szCs w:val="20"/>
        </w:rPr>
        <w:t>(d)</w:t>
      </w:r>
      <w:r w:rsidR="00B34688">
        <w:rPr>
          <w:rFonts w:ascii="Zurich BT" w:hAnsi="Zurich BT" w:cs="Zurich BT"/>
          <w:sz w:val="20"/>
          <w:szCs w:val="20"/>
        </w:rPr>
        <w:tab/>
      </w:r>
      <w:r w:rsidR="00BD4FD6" w:rsidRPr="00E369B0">
        <w:rPr>
          <w:rFonts w:ascii="Zurich BT" w:hAnsi="Zurich BT" w:cs="Zurich BT"/>
          <w:sz w:val="20"/>
          <w:szCs w:val="20"/>
        </w:rPr>
        <w:t>every payment made, obligation, liability, loss and damage, penalties, taxes, etc. whatsoever undertaken or incurred or suffered by the Bank (whether directly or indirectly) under or in connection with and / or arising from all or any or some of such co-accepted Bills;</w:t>
      </w:r>
    </w:p>
    <w:p w14:paraId="263B1460" w14:textId="77777777" w:rsidR="00B34688" w:rsidRPr="00E369B0" w:rsidRDefault="00B34688">
      <w:pPr>
        <w:pStyle w:val="ListParagraph"/>
        <w:widowControl/>
        <w:tabs>
          <w:tab w:val="left" w:pos="426"/>
        </w:tabs>
        <w:suppressAutoHyphens w:val="0"/>
        <w:autoSpaceDE/>
        <w:ind w:left="1418" w:hanging="284"/>
        <w:contextualSpacing/>
        <w:jc w:val="both"/>
        <w:rPr>
          <w:rFonts w:ascii="Zurich BT" w:eastAsia="Zurich BT" w:hAnsi="Zurich BT" w:cs="Zurich BT"/>
          <w:b/>
          <w:sz w:val="20"/>
          <w:szCs w:val="20"/>
        </w:rPr>
      </w:pPr>
    </w:p>
    <w:p w14:paraId="43897C98" w14:textId="77777777" w:rsidR="00BD4FD6" w:rsidRDefault="00BD4FD6">
      <w:pPr>
        <w:ind w:left="1134" w:hanging="567"/>
        <w:jc w:val="both"/>
        <w:rPr>
          <w:rFonts w:ascii="Zurich BT" w:hAnsi="Zurich BT" w:cs="Zurich BT"/>
          <w:b/>
          <w:sz w:val="20"/>
          <w:szCs w:val="20"/>
        </w:rPr>
      </w:pPr>
      <w:r w:rsidRPr="00007F93">
        <w:rPr>
          <w:rFonts w:ascii="Zurich BT" w:hAnsi="Zurich BT" w:cs="Zurich BT"/>
          <w:color w:val="000000"/>
          <w:sz w:val="20"/>
          <w:szCs w:val="20"/>
        </w:rPr>
        <w:t>(v)</w:t>
      </w:r>
      <w:r w:rsidR="00B34688" w:rsidRPr="00007F93">
        <w:rPr>
          <w:rFonts w:ascii="Zurich Blk BT" w:hAnsi="Zurich Blk BT" w:cs="Zurich BT"/>
          <w:color w:val="000000"/>
          <w:sz w:val="20"/>
          <w:szCs w:val="20"/>
        </w:rPr>
        <w:tab/>
      </w:r>
      <w:r w:rsidRPr="00007F93">
        <w:rPr>
          <w:rFonts w:ascii="Zurich Blk BT" w:hAnsi="Zurich Blk BT" w:cs="Zurich BT"/>
          <w:color w:val="000000"/>
          <w:sz w:val="20"/>
          <w:szCs w:val="20"/>
        </w:rPr>
        <w:t>SALE OF GOODS</w:t>
      </w:r>
    </w:p>
    <w:p w14:paraId="0C7DA545" w14:textId="77777777" w:rsidR="00B34688" w:rsidRPr="00C363AE" w:rsidRDefault="00B34688">
      <w:pPr>
        <w:pStyle w:val="WW-Default"/>
      </w:pPr>
    </w:p>
    <w:p w14:paraId="4B39F792" w14:textId="77777777" w:rsidR="00BD4FD6" w:rsidRPr="00E369B0" w:rsidRDefault="00BD4FD6">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(a) On the happening of any of the Events of Default, the Bank shall be entitled without prejudice to any of its other rights contained in the Transaction Documents</w:t>
      </w:r>
      <w:r w:rsidR="00310C09">
        <w:rPr>
          <w:rFonts w:ascii="Zurich BT" w:hAnsi="Zurich BT" w:cs="Zurich BT"/>
          <w:sz w:val="20"/>
          <w:szCs w:val="20"/>
        </w:rPr>
        <w:t xml:space="preserve"> </w:t>
      </w:r>
      <w:r w:rsidRPr="00E369B0">
        <w:rPr>
          <w:rFonts w:ascii="Zurich BT" w:hAnsi="Zurich BT" w:cs="Zurich BT"/>
          <w:sz w:val="20"/>
          <w:szCs w:val="20"/>
        </w:rPr>
        <w:t xml:space="preserve">or under the law and without notice to the Borrower which the Borrower hereby expressly waives, to sell the Goods whether before or after their arrival either by public auction or tender or by private contract and subject to such conditions as the Bank may deem fit to impose, or otherwise dispose of or deal with the Goods or any part thereof and / or with the relative documents of title to Goods in any manner whatsoever, without being bound to exercise any of these powers or liable for any loss in the exercise or non-exercise thereof. The proceeds </w:t>
      </w:r>
      <w:proofErr w:type="spellStart"/>
      <w:r w:rsidRPr="00E369B0">
        <w:rPr>
          <w:rFonts w:ascii="Zurich BT" w:hAnsi="Zurich BT" w:cs="Zurich BT"/>
          <w:sz w:val="20"/>
          <w:szCs w:val="20"/>
        </w:rPr>
        <w:t>realised</w:t>
      </w:r>
      <w:proofErr w:type="spellEnd"/>
      <w:r w:rsidRPr="00E369B0">
        <w:rPr>
          <w:rFonts w:ascii="Zurich BT" w:hAnsi="Zurich BT" w:cs="Zurich BT"/>
          <w:sz w:val="20"/>
          <w:szCs w:val="20"/>
        </w:rPr>
        <w:t xml:space="preserve"> from sale of the Goods or transfer or any document of title, remaining after deducting therefrom the costs and expense of and incidental to such sale or transfer, shall be applied in or towards payment or satisfaction of the amount(s) due to the Bank in respect of any payment made by the Bank under the Co-acceptance Facilities for the account of the Borrower, and interest thereon and all costs charges and expenses as hereinabove mentioned. The Borrower shall accept the Bank</w:t>
      </w:r>
      <w:r w:rsidRPr="00E369B0">
        <w:rPr>
          <w:sz w:val="20"/>
          <w:szCs w:val="20"/>
        </w:rPr>
        <w:t>’</w:t>
      </w:r>
      <w:r w:rsidRPr="00E369B0">
        <w:rPr>
          <w:rFonts w:ascii="Zurich BT" w:hAnsi="Zurich BT" w:cs="Zurich BT"/>
          <w:sz w:val="20"/>
          <w:szCs w:val="20"/>
        </w:rPr>
        <w:t xml:space="preserve">s account of sale or </w:t>
      </w:r>
      <w:proofErr w:type="spellStart"/>
      <w:r w:rsidRPr="00E369B0">
        <w:rPr>
          <w:rFonts w:ascii="Zurich BT" w:hAnsi="Zurich BT" w:cs="Zurich BT"/>
          <w:sz w:val="20"/>
          <w:szCs w:val="20"/>
        </w:rPr>
        <w:t>realisation</w:t>
      </w:r>
      <w:proofErr w:type="spellEnd"/>
      <w:r w:rsidRPr="00E369B0">
        <w:rPr>
          <w:rFonts w:ascii="Zurich BT" w:hAnsi="Zurich BT" w:cs="Zurich BT"/>
          <w:sz w:val="20"/>
          <w:szCs w:val="20"/>
        </w:rPr>
        <w:t xml:space="preserve"> as conclusive evidence both in and out of court as to the amount(s) </w:t>
      </w:r>
      <w:proofErr w:type="spellStart"/>
      <w:r w:rsidRPr="00E369B0">
        <w:rPr>
          <w:rFonts w:ascii="Zurich BT" w:hAnsi="Zurich BT" w:cs="Zurich BT"/>
          <w:sz w:val="20"/>
          <w:szCs w:val="20"/>
        </w:rPr>
        <w:t>realised</w:t>
      </w:r>
      <w:proofErr w:type="spellEnd"/>
      <w:r w:rsidRPr="00E369B0">
        <w:rPr>
          <w:rFonts w:ascii="Zurich BT" w:hAnsi="Zurich BT" w:cs="Zurich BT"/>
          <w:sz w:val="20"/>
          <w:szCs w:val="20"/>
        </w:rPr>
        <w:t xml:space="preserve"> and expenses incurred, and shall pay forthwith any shortfall or deficiency remaining after such application. The Bank shall not be liable to the Borrower for any loss which may occur pending sale or disposal of the Goods and / or document of title of goods, whether by reason of theft, damage, deterioration or decay of the Goods or depreciation in the value thereof or otherwise whatsoever be the cause.</w:t>
      </w:r>
    </w:p>
    <w:p w14:paraId="09DB7C07" w14:textId="77777777" w:rsidR="00BD4FD6" w:rsidRDefault="00BD4FD6" w:rsidP="008D629D">
      <w:pPr>
        <w:tabs>
          <w:tab w:val="left" w:pos="810"/>
        </w:tabs>
        <w:ind w:left="1418" w:hanging="284"/>
        <w:jc w:val="both"/>
        <w:rPr>
          <w:rFonts w:ascii="Zurich BT" w:hAnsi="Zurich BT" w:cs="Zurich BT"/>
          <w:sz w:val="20"/>
          <w:szCs w:val="20"/>
        </w:rPr>
      </w:pPr>
      <w:r w:rsidRPr="00E369B0">
        <w:rPr>
          <w:rFonts w:ascii="Zurich BT" w:hAnsi="Zurich BT" w:cs="Zurich BT"/>
          <w:sz w:val="20"/>
          <w:szCs w:val="20"/>
        </w:rPr>
        <w:t>(b) The Borrower agrees and undertakes to sign, execute and deliver to the Bank from time to time on demand made by the Bank, such further or other deeds, documents and writings and do all such acts, matters and things as may be required by the Bank for better perfecting the title of the Bank to the Goods and the Documents covered under the Co-acceptance Facilities and / or to render the same readily saleable or transferable by the Bank to any purchaser(s) at all time.</w:t>
      </w:r>
    </w:p>
    <w:p w14:paraId="4431BFCE" w14:textId="77777777" w:rsidR="00275D57" w:rsidRPr="00275D57" w:rsidRDefault="00275D57" w:rsidP="00275D57">
      <w:pPr>
        <w:pStyle w:val="WW-Default"/>
      </w:pPr>
    </w:p>
    <w:p w14:paraId="43982292" w14:textId="522B4A3A" w:rsidR="00BD4FD6" w:rsidRDefault="0001348A" w:rsidP="00102B26">
      <w:pPr>
        <w:pStyle w:val="Bodytext0"/>
        <w:tabs>
          <w:tab w:val="left" w:pos="567"/>
        </w:tabs>
        <w:jc w:val="both"/>
        <w:rPr>
          <w:rFonts w:ascii="Zurich Blk BT" w:hAnsi="Zurich Blk BT" w:cs="Zurich BT"/>
          <w:color w:val="000000"/>
          <w:sz w:val="20"/>
          <w:szCs w:val="20"/>
        </w:rPr>
      </w:pPr>
      <w:r w:rsidRPr="00102B26">
        <w:rPr>
          <w:rFonts w:ascii="Zurich BT" w:hAnsi="Zurich BT" w:cs="Zurich BT"/>
          <w:color w:val="000000"/>
          <w:sz w:val="20"/>
          <w:szCs w:val="20"/>
        </w:rPr>
        <w:t>4</w:t>
      </w:r>
      <w:r>
        <w:rPr>
          <w:rFonts w:ascii="Zurich Blk BT" w:hAnsi="Zurich Blk BT" w:cs="Zurich BT"/>
          <w:color w:val="000000"/>
          <w:sz w:val="20"/>
          <w:szCs w:val="20"/>
        </w:rPr>
        <w:t xml:space="preserve">.      </w:t>
      </w:r>
      <w:r w:rsidR="00BD4FD6" w:rsidRPr="00007F93">
        <w:rPr>
          <w:rFonts w:ascii="Zurich Blk BT" w:hAnsi="Zurich Blk BT" w:cs="Zurich BT"/>
          <w:color w:val="000000"/>
          <w:sz w:val="20"/>
          <w:szCs w:val="20"/>
        </w:rPr>
        <w:t>DEFINITIONS</w:t>
      </w:r>
    </w:p>
    <w:p w14:paraId="3E73019F" w14:textId="77777777" w:rsidR="00275D57" w:rsidRPr="00E369B0" w:rsidRDefault="00275D57" w:rsidP="00275D57">
      <w:pPr>
        <w:pStyle w:val="BodyTextIndent"/>
        <w:tabs>
          <w:tab w:val="left" w:pos="567"/>
        </w:tabs>
        <w:spacing w:after="0"/>
        <w:ind w:left="720"/>
        <w:rPr>
          <w:rFonts w:ascii="Zurich BT" w:hAnsi="Zurich BT" w:cs="Zurich BT"/>
          <w:color w:val="000000"/>
          <w:sz w:val="20"/>
          <w:szCs w:val="20"/>
        </w:rPr>
      </w:pPr>
    </w:p>
    <w:p w14:paraId="5D120EA5" w14:textId="77777777" w:rsidR="00BD4FD6" w:rsidRDefault="00BD4FD6" w:rsidP="00783195">
      <w:pPr>
        <w:ind w:left="567"/>
        <w:jc w:val="both"/>
        <w:rPr>
          <w:rFonts w:ascii="Zurich BT" w:hAnsi="Zurich BT" w:cs="Zurich BT"/>
          <w:color w:val="000000"/>
          <w:sz w:val="20"/>
          <w:szCs w:val="20"/>
        </w:rPr>
      </w:pPr>
      <w:r w:rsidRPr="00E369B0">
        <w:rPr>
          <w:rFonts w:ascii="Zurich BT" w:hAnsi="Zurich BT" w:cs="Zurich BT"/>
          <w:color w:val="000000"/>
          <w:sz w:val="20"/>
          <w:szCs w:val="20"/>
        </w:rPr>
        <w:t>In this Part, unless there is anything repugnant to the subject or context thereof, the expressions listed below shall have the following meanings:</w:t>
      </w:r>
    </w:p>
    <w:p w14:paraId="18C8C0A3" w14:textId="77777777" w:rsidR="00DB6B8E" w:rsidRPr="00C363AE" w:rsidRDefault="00DB6B8E" w:rsidP="00974765">
      <w:pPr>
        <w:pStyle w:val="WW-Default"/>
      </w:pPr>
    </w:p>
    <w:p w14:paraId="6892E7E2" w14:textId="77777777" w:rsidR="00BD4FD6" w:rsidRPr="00E369B0" w:rsidRDefault="00BD4FD6">
      <w:pPr>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Applicable Rate of Exchange</w:t>
      </w:r>
      <w:r w:rsidRPr="00797BE7">
        <w:rPr>
          <w:rFonts w:ascii="Zurich BT" w:hAnsi="Zurich BT"/>
          <w:sz w:val="20"/>
          <w:szCs w:val="20"/>
        </w:rPr>
        <w:t>”</w:t>
      </w:r>
      <w:r w:rsidRPr="00E369B0">
        <w:rPr>
          <w:rFonts w:ascii="Zurich BT" w:hAnsi="Zurich BT" w:cs="Zurich BT"/>
          <w:color w:val="000000"/>
          <w:sz w:val="20"/>
          <w:szCs w:val="20"/>
        </w:rPr>
        <w:t xml:space="preserve"> means </w:t>
      </w:r>
    </w:p>
    <w:p w14:paraId="66D6AB8E" w14:textId="77777777" w:rsidR="00BD4FD6" w:rsidRPr="00E369B0" w:rsidRDefault="00BD4FD6">
      <w:pPr>
        <w:pStyle w:val="BodyTextIndent3"/>
        <w:spacing w:after="0"/>
        <w:ind w:left="851" w:hanging="284"/>
        <w:jc w:val="both"/>
        <w:rPr>
          <w:rFonts w:ascii="Zurich BT" w:hAnsi="Zurich BT" w:cs="Zurich BT"/>
          <w:color w:val="000000"/>
          <w:sz w:val="20"/>
          <w:szCs w:val="20"/>
        </w:rPr>
      </w:pPr>
      <w:r w:rsidRPr="00E369B0">
        <w:rPr>
          <w:rFonts w:ascii="Zurich BT" w:hAnsi="Zurich BT" w:cs="Zurich BT"/>
          <w:sz w:val="20"/>
          <w:szCs w:val="20"/>
        </w:rPr>
        <w:t xml:space="preserve">(a) in case a forward exchange contract / swap has not been booked by the Borrower with the Bank, the applicable foreign currency bill selling rate of the Bank prevailing on the Date of </w:t>
      </w:r>
      <w:proofErr w:type="spellStart"/>
      <w:r w:rsidRPr="00E369B0">
        <w:rPr>
          <w:rFonts w:ascii="Zurich BT" w:hAnsi="Zurich BT" w:cs="Zurich BT"/>
          <w:sz w:val="20"/>
          <w:szCs w:val="20"/>
        </w:rPr>
        <w:t>Crystallisation</w:t>
      </w:r>
      <w:proofErr w:type="spellEnd"/>
      <w:r w:rsidRPr="00E369B0">
        <w:rPr>
          <w:rFonts w:ascii="Zurich BT" w:hAnsi="Zurich BT" w:cs="Zurich BT"/>
          <w:sz w:val="20"/>
          <w:szCs w:val="20"/>
        </w:rPr>
        <w:t xml:space="preserve">. Provided however, that if the relevant rate of exchange is not quoted or not available for any reason on such days, then the rate prevailing on the immediately next Business Day when such rate shall be quoted or be available shall be the Applicable Rate of Exchange; </w:t>
      </w:r>
    </w:p>
    <w:p w14:paraId="54805A59" w14:textId="77777777" w:rsidR="00BD4FD6" w:rsidRDefault="00BD4FD6" w:rsidP="008D629D">
      <w:pPr>
        <w:pStyle w:val="BodyTextIndent"/>
        <w:spacing w:after="0"/>
        <w:ind w:left="851" w:hanging="284"/>
        <w:jc w:val="both"/>
        <w:rPr>
          <w:rFonts w:ascii="Zurich BT" w:hAnsi="Zurich BT" w:cs="Zurich BT"/>
          <w:color w:val="000000"/>
          <w:sz w:val="20"/>
          <w:szCs w:val="20"/>
        </w:rPr>
      </w:pPr>
      <w:r w:rsidRPr="00E369B0">
        <w:rPr>
          <w:rFonts w:ascii="Zurich BT" w:hAnsi="Zurich BT" w:cs="Zurich BT"/>
          <w:color w:val="000000"/>
          <w:sz w:val="20"/>
          <w:szCs w:val="20"/>
        </w:rPr>
        <w:t>(b) the forward exchange contract / swap rate in case a forward exchange contract / swap has been booked by the Borrower with the Bank.</w:t>
      </w:r>
    </w:p>
    <w:p w14:paraId="5B16FA85" w14:textId="77777777" w:rsidR="00BC4CF6" w:rsidRPr="00E369B0" w:rsidRDefault="00BC4CF6" w:rsidP="008D629D">
      <w:pPr>
        <w:pStyle w:val="BodyTextIndent"/>
        <w:spacing w:after="0"/>
        <w:ind w:left="851" w:hanging="284"/>
        <w:jc w:val="both"/>
        <w:rPr>
          <w:rFonts w:ascii="Zurich BT" w:hAnsi="Zurich BT" w:cs="Zurich BT"/>
          <w:color w:val="000000"/>
          <w:sz w:val="20"/>
          <w:szCs w:val="20"/>
        </w:rPr>
      </w:pPr>
    </w:p>
    <w:p w14:paraId="1B95B9A1" w14:textId="77777777" w:rsidR="00BD4FD6" w:rsidRDefault="00BD4FD6" w:rsidP="008D629D">
      <w:pPr>
        <w:pStyle w:val="BodyTextIndent"/>
        <w:spacing w:after="0"/>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Bills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bills of exchange denominated in foreign exchange that raised on the Borrower by the Suppliers.</w:t>
      </w:r>
    </w:p>
    <w:p w14:paraId="59FF0BE3" w14:textId="77777777" w:rsidR="00BC4CF6" w:rsidRPr="00E369B0" w:rsidRDefault="00BC4CF6" w:rsidP="008D629D">
      <w:pPr>
        <w:pStyle w:val="BodyTextIndent"/>
        <w:spacing w:after="0"/>
        <w:ind w:left="567"/>
        <w:jc w:val="both"/>
        <w:rPr>
          <w:rFonts w:cs="Calibri"/>
          <w:bCs/>
          <w:sz w:val="20"/>
          <w:szCs w:val="20"/>
        </w:rPr>
      </w:pPr>
    </w:p>
    <w:p w14:paraId="2877D85C" w14:textId="77777777" w:rsidR="00BD4FD6" w:rsidRDefault="00BD4FD6" w:rsidP="00783195">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Bills Outstanding</w:t>
      </w:r>
      <w:r w:rsidRPr="00797BE7">
        <w:rPr>
          <w:rFonts w:cs="Times New Roman"/>
          <w:iCs w:val="0"/>
          <w:color w:val="auto"/>
          <w:sz w:val="20"/>
          <w:szCs w:val="20"/>
        </w:rPr>
        <w:t>”</w:t>
      </w:r>
      <w:r w:rsidRPr="00E369B0">
        <w:rPr>
          <w:rFonts w:cs="Calibri"/>
          <w:sz w:val="20"/>
          <w:szCs w:val="20"/>
        </w:rPr>
        <w:t xml:space="preserve"> means, as the context may permit or require, any or each of the sum of the payments due from the Borrower under the LCs for which the Documents have been presented to the Bank but reimbursement / payment has not yet been made by the Borrower to the Bank.</w:t>
      </w:r>
    </w:p>
    <w:p w14:paraId="18B4138C" w14:textId="77777777" w:rsidR="00BC4CF6" w:rsidRPr="00E369B0" w:rsidRDefault="00BC4CF6" w:rsidP="00783195">
      <w:pPr>
        <w:pStyle w:val="BodyText3"/>
        <w:ind w:left="567"/>
        <w:rPr>
          <w:sz w:val="20"/>
          <w:szCs w:val="20"/>
        </w:rPr>
      </w:pPr>
    </w:p>
    <w:p w14:paraId="4F5E9855" w14:textId="77777777" w:rsidR="00BD4FD6" w:rsidRDefault="00BD4FD6">
      <w:pPr>
        <w:pStyle w:val="BodyText3"/>
        <w:ind w:left="567"/>
        <w:rPr>
          <w:rFonts w:cs="Calibri"/>
          <w:sz w:val="20"/>
          <w:szCs w:val="20"/>
        </w:rPr>
      </w:pPr>
      <w:r w:rsidRPr="00797BE7">
        <w:rPr>
          <w:rFonts w:cs="Times New Roman"/>
          <w:iCs w:val="0"/>
          <w:color w:val="auto"/>
          <w:sz w:val="20"/>
          <w:szCs w:val="20"/>
        </w:rPr>
        <w:t>“</w:t>
      </w:r>
      <w:r w:rsidRPr="00BC0DDE">
        <w:rPr>
          <w:rFonts w:ascii="Zurich Blk BT" w:hAnsi="Zurich Blk BT"/>
          <w:iCs w:val="0"/>
          <w:sz w:val="20"/>
          <w:szCs w:val="20"/>
        </w:rPr>
        <w:t>Co-acceptance Request Letter</w:t>
      </w:r>
      <w:r w:rsidRPr="00797BE7">
        <w:rPr>
          <w:rFonts w:cs="Times New Roman"/>
          <w:iCs w:val="0"/>
          <w:color w:val="auto"/>
          <w:sz w:val="20"/>
          <w:szCs w:val="20"/>
        </w:rPr>
        <w:t>”</w:t>
      </w:r>
      <w:r w:rsidRPr="00E369B0">
        <w:rPr>
          <w:rFonts w:cs="Calibri"/>
          <w:sz w:val="20"/>
          <w:szCs w:val="20"/>
        </w:rPr>
        <w:t xml:space="preserve"> means, as the context may permit or require, any or each of the Borrower</w:t>
      </w:r>
      <w:r w:rsidRPr="00E369B0">
        <w:rPr>
          <w:rFonts w:ascii="Times New Roman" w:hAnsi="Times New Roman" w:cs="Times New Roman"/>
          <w:sz w:val="20"/>
          <w:szCs w:val="20"/>
        </w:rPr>
        <w:t>’</w:t>
      </w:r>
      <w:r w:rsidRPr="00E369B0">
        <w:rPr>
          <w:rFonts w:cs="Calibri"/>
          <w:sz w:val="20"/>
          <w:szCs w:val="20"/>
        </w:rPr>
        <w:t>s request(s) to the Bank for adding co-acceptance to a Bill (as per the format specified by the Bank).</w:t>
      </w:r>
    </w:p>
    <w:p w14:paraId="7B06D0BD" w14:textId="77777777" w:rsidR="00BC4CF6" w:rsidRPr="00E369B0" w:rsidRDefault="00BC4CF6">
      <w:pPr>
        <w:pStyle w:val="BodyText3"/>
        <w:ind w:left="567"/>
        <w:rPr>
          <w:sz w:val="20"/>
          <w:szCs w:val="20"/>
        </w:rPr>
      </w:pPr>
    </w:p>
    <w:p w14:paraId="4F82D706" w14:textId="77777777" w:rsidR="00BD4FD6" w:rsidRDefault="00BD4FD6">
      <w:pPr>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Co-acceptance Confirmation</w:t>
      </w:r>
      <w:r w:rsidRPr="00797BE7">
        <w:rPr>
          <w:rFonts w:ascii="Zurich BT" w:hAnsi="Zurich BT"/>
          <w:sz w:val="20"/>
          <w:szCs w:val="20"/>
        </w:rPr>
        <w:t>”</w:t>
      </w:r>
      <w:r w:rsidRPr="00E369B0">
        <w:rPr>
          <w:rFonts w:ascii="Zurich BT" w:hAnsi="Zurich BT" w:cs="Zurich BT"/>
          <w:color w:val="000000"/>
          <w:sz w:val="20"/>
          <w:szCs w:val="20"/>
        </w:rPr>
        <w:t xml:space="preserve"> means</w:t>
      </w:r>
      <w:r w:rsidRPr="00E369B0">
        <w:rPr>
          <w:rFonts w:ascii="Zurich BT" w:hAnsi="Zurich BT" w:cs="Zurich BT"/>
          <w:sz w:val="20"/>
          <w:szCs w:val="20"/>
        </w:rPr>
        <w:t>, as the context may permit or require, any or each of the</w:t>
      </w:r>
      <w:r w:rsidRPr="00E369B0">
        <w:rPr>
          <w:rFonts w:ascii="Zurich BT" w:hAnsi="Zurich BT" w:cs="Zurich BT"/>
          <w:color w:val="000000"/>
          <w:sz w:val="20"/>
          <w:szCs w:val="20"/>
        </w:rPr>
        <w:t xml:space="preserve"> confirmation issued by the Bank, at its sole discretion (as per the format specified by the Bank confirming its co-acceptance of the Bill, pursuant to a request of the Borrower made vide a Co-acceptance Request Letter.</w:t>
      </w:r>
    </w:p>
    <w:p w14:paraId="697FDE77" w14:textId="77777777" w:rsidR="00BC4CF6" w:rsidRPr="00BC4CF6" w:rsidRDefault="00BC4CF6" w:rsidP="00BC4CF6">
      <w:pPr>
        <w:pStyle w:val="WW-Default"/>
      </w:pPr>
    </w:p>
    <w:p w14:paraId="69865A89" w14:textId="77777777" w:rsidR="00BD4FD6" w:rsidRDefault="00BD4FD6" w:rsidP="008D629D">
      <w:pPr>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 xml:space="preserve">Date of </w:t>
      </w:r>
      <w:proofErr w:type="spellStart"/>
      <w:r w:rsidRPr="00BC0DDE">
        <w:rPr>
          <w:rFonts w:ascii="Zurich Blk BT" w:hAnsi="Zurich Blk BT" w:cs="Zurich BT"/>
          <w:color w:val="000000"/>
          <w:sz w:val="20"/>
          <w:szCs w:val="20"/>
        </w:rPr>
        <w:t>Crystallisation</w:t>
      </w:r>
      <w:proofErr w:type="spellEnd"/>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last date(s) of </w:t>
      </w:r>
      <w:proofErr w:type="spellStart"/>
      <w:r w:rsidRPr="00E369B0">
        <w:rPr>
          <w:rFonts w:ascii="Zurich BT" w:hAnsi="Zurich BT" w:cs="Zurich BT"/>
          <w:color w:val="000000"/>
          <w:sz w:val="20"/>
          <w:szCs w:val="20"/>
        </w:rPr>
        <w:t>usance</w:t>
      </w:r>
      <w:proofErr w:type="spellEnd"/>
      <w:r w:rsidRPr="00E369B0">
        <w:rPr>
          <w:rFonts w:ascii="Zurich BT" w:hAnsi="Zurich BT" w:cs="Zurich BT"/>
          <w:color w:val="000000"/>
          <w:sz w:val="20"/>
          <w:szCs w:val="20"/>
        </w:rPr>
        <w:t xml:space="preserve"> period under the co-accepted Bill.</w:t>
      </w:r>
    </w:p>
    <w:p w14:paraId="624C3BC5" w14:textId="77777777" w:rsidR="00BC4CF6" w:rsidRPr="00BC4CF6" w:rsidRDefault="00BC4CF6" w:rsidP="00BC4CF6">
      <w:pPr>
        <w:pStyle w:val="WW-Default"/>
      </w:pPr>
    </w:p>
    <w:p w14:paraId="219DD407" w14:textId="77777777" w:rsidR="009026C7" w:rsidRDefault="009026C7" w:rsidP="008D629D">
      <w:pPr>
        <w:pStyle w:val="BodyTextIndent"/>
        <w:spacing w:after="0"/>
        <w:ind w:left="567"/>
        <w:jc w:val="both"/>
        <w:rPr>
          <w:rFonts w:ascii="Zurich BT" w:hAnsi="Zurich BT" w:cs="Zurich BT"/>
          <w:color w:val="000000"/>
          <w:sz w:val="20"/>
          <w:szCs w:val="20"/>
        </w:rPr>
      </w:pPr>
      <w:r w:rsidRPr="00797BE7">
        <w:rPr>
          <w:rFonts w:ascii="Zurich BT" w:hAnsi="Zurich BT"/>
          <w:sz w:val="20"/>
          <w:szCs w:val="20"/>
        </w:rPr>
        <w:t>“</w:t>
      </w:r>
      <w:r w:rsidRPr="00BC0DDE">
        <w:rPr>
          <w:rFonts w:ascii="Zurich Blk BT" w:hAnsi="Zurich Blk BT" w:cs="Zurich BT"/>
          <w:color w:val="000000"/>
          <w:sz w:val="20"/>
          <w:szCs w:val="20"/>
        </w:rPr>
        <w:t>Documents</w:t>
      </w:r>
      <w:r w:rsidRPr="00797BE7">
        <w:rPr>
          <w:rFonts w:ascii="Zurich BT" w:hAnsi="Zurich BT"/>
          <w:sz w:val="20"/>
          <w:szCs w:val="20"/>
        </w:rPr>
        <w:t>”</w:t>
      </w:r>
      <w:r w:rsidRPr="00E369B0">
        <w:rPr>
          <w:rFonts w:ascii="Zurich BT" w:hAnsi="Zurich BT" w:cs="Zurich BT"/>
          <w:color w:val="000000"/>
          <w:sz w:val="20"/>
          <w:szCs w:val="20"/>
        </w:rPr>
        <w:t xml:space="preserve"> means the documents as specified under / or in connection with co-accepted Bill.</w:t>
      </w:r>
    </w:p>
    <w:p w14:paraId="3EDBD3C1" w14:textId="77777777" w:rsidR="00BC4CF6" w:rsidRPr="00E369B0" w:rsidRDefault="00BC4CF6" w:rsidP="008D629D">
      <w:pPr>
        <w:pStyle w:val="BodyTextIndent"/>
        <w:spacing w:after="0"/>
        <w:ind w:left="567"/>
        <w:jc w:val="both"/>
        <w:rPr>
          <w:rFonts w:ascii="Zurich BT" w:hAnsi="Zurich BT" w:cs="Zurich BT"/>
          <w:color w:val="000000"/>
          <w:sz w:val="20"/>
          <w:szCs w:val="20"/>
        </w:rPr>
      </w:pPr>
    </w:p>
    <w:p w14:paraId="12576A55" w14:textId="77777777" w:rsidR="00BD4FD6" w:rsidRDefault="00BD4FD6" w:rsidP="008D629D">
      <w:pPr>
        <w:pStyle w:val="BodyTextIndent"/>
        <w:spacing w:after="0"/>
        <w:ind w:left="567"/>
        <w:jc w:val="both"/>
        <w:rPr>
          <w:rFonts w:ascii="Zurich BT" w:hAnsi="Zurich BT" w:cs="Zurich BT"/>
          <w:sz w:val="20"/>
          <w:szCs w:val="20"/>
        </w:rPr>
      </w:pPr>
      <w:r w:rsidRPr="00797BE7">
        <w:rPr>
          <w:rFonts w:ascii="Zurich BT" w:hAnsi="Zurich BT"/>
          <w:sz w:val="20"/>
          <w:szCs w:val="20"/>
        </w:rPr>
        <w:t>“</w:t>
      </w:r>
      <w:r w:rsidRPr="00BC0DDE">
        <w:rPr>
          <w:rFonts w:ascii="Zurich Blk BT" w:hAnsi="Zurich Blk BT" w:cs="Zurich BT"/>
          <w:color w:val="000000"/>
          <w:sz w:val="20"/>
          <w:szCs w:val="20"/>
        </w:rPr>
        <w:t>Suppliers</w:t>
      </w:r>
      <w:r w:rsidRPr="00797BE7">
        <w:rPr>
          <w:rFonts w:ascii="Zurich BT" w:hAnsi="Zurich BT"/>
          <w:sz w:val="20"/>
          <w:szCs w:val="20"/>
        </w:rPr>
        <w:t>”</w:t>
      </w:r>
      <w:r w:rsidRPr="00E369B0">
        <w:rPr>
          <w:rFonts w:ascii="Zurich BT" w:hAnsi="Zurich BT" w:cs="Zurich BT"/>
          <w:color w:val="000000"/>
          <w:sz w:val="20"/>
          <w:szCs w:val="20"/>
        </w:rPr>
        <w:t xml:space="preserve"> means, as the context may permit or require, any or each of the suppliers of Goods to the Borrower to whom the Borrower is obliged to make payment as per the terms of the respective contracts entered into between them and the Borrower.</w:t>
      </w:r>
    </w:p>
    <w:p w14:paraId="3E9702D7" w14:textId="77777777" w:rsidR="00BD4FD6" w:rsidRDefault="00BD4FD6" w:rsidP="00783195">
      <w:pPr>
        <w:rPr>
          <w:rFonts w:ascii="Zurich BT" w:hAnsi="Zurich BT" w:cs="Zurich BT"/>
          <w:sz w:val="20"/>
          <w:szCs w:val="20"/>
        </w:rPr>
      </w:pPr>
    </w:p>
    <w:p w14:paraId="4254C247" w14:textId="0594EA77" w:rsidR="00CB444A" w:rsidRDefault="00CB444A"/>
    <w:p w14:paraId="3CF39DE3" w14:textId="77777777" w:rsidR="00CB444A" w:rsidRDefault="00CB444A" w:rsidP="00CB444A">
      <w:pPr>
        <w:pStyle w:val="WW-Default"/>
      </w:pPr>
      <w:r>
        <w:br w:type="page"/>
      </w:r>
    </w:p>
    <w:p w14:paraId="61D219A0" w14:textId="77777777" w:rsidR="00CB444A" w:rsidRDefault="00CB444A" w:rsidP="00CB444A">
      <w:pPr>
        <w:pStyle w:val="WW-Default"/>
        <w:ind w:left="709" w:hanging="283"/>
        <w:jc w:val="center"/>
        <w:rPr>
          <w:rFonts w:ascii="Zurich Blk BT" w:hAnsi="Zurich Blk BT" w:cs="Zurich Blk BT"/>
          <w:sz w:val="20"/>
          <w:szCs w:val="20"/>
        </w:rPr>
      </w:pPr>
      <w:r>
        <w:rPr>
          <w:rFonts w:ascii="Zurich Blk BT" w:hAnsi="Zurich Blk BT" w:cs="Zurich Blk BT"/>
          <w:sz w:val="20"/>
          <w:szCs w:val="20"/>
        </w:rPr>
        <w:t>ANNEXURE II</w:t>
      </w:r>
    </w:p>
    <w:p w14:paraId="542DF986" w14:textId="77777777" w:rsidR="00CB444A" w:rsidRDefault="00CB444A" w:rsidP="00CB444A">
      <w:pPr>
        <w:pStyle w:val="WW-Default"/>
        <w:ind w:left="709" w:hanging="283"/>
        <w:jc w:val="center"/>
        <w:rPr>
          <w:rFonts w:ascii="Zurich Blk BT" w:hAnsi="Zurich Blk BT" w:cs="Zurich Blk BT"/>
          <w:sz w:val="20"/>
          <w:szCs w:val="20"/>
        </w:rPr>
      </w:pPr>
    </w:p>
    <w:p w14:paraId="02CA60D3" w14:textId="77777777" w:rsidR="00CB444A" w:rsidRPr="00E369B0" w:rsidRDefault="00CB444A" w:rsidP="00CB444A">
      <w:pPr>
        <w:pStyle w:val="WW-Default"/>
        <w:ind w:left="709" w:hanging="283"/>
        <w:jc w:val="center"/>
        <w:rPr>
          <w:rFonts w:ascii="Zurich Blk BT" w:hAnsi="Zurich Blk BT" w:cs="Zurich Blk BT"/>
          <w:sz w:val="20"/>
          <w:szCs w:val="20"/>
        </w:rPr>
      </w:pPr>
      <w:r>
        <w:rPr>
          <w:rFonts w:ascii="Zurich Blk BT" w:hAnsi="Zurich Blk BT" w:cs="Zurich Blk BT"/>
          <w:sz w:val="20"/>
          <w:szCs w:val="20"/>
        </w:rPr>
        <w:t>Borrower Education and Information</w:t>
      </w:r>
    </w:p>
    <w:p w14:paraId="28F13BA5" w14:textId="77777777" w:rsidR="00CB444A" w:rsidRDefault="00CB444A" w:rsidP="00CB444A">
      <w:pPr>
        <w:jc w:val="both"/>
        <w:rPr>
          <w:rFonts w:ascii="Zurich BT" w:hAnsi="Zurich BT"/>
          <w:sz w:val="22"/>
          <w:szCs w:val="22"/>
        </w:rPr>
      </w:pPr>
    </w:p>
    <w:p w14:paraId="4989FD3D" w14:textId="77777777" w:rsidR="00CB444A" w:rsidRDefault="00CB444A" w:rsidP="00CB444A">
      <w:pPr>
        <w:jc w:val="both"/>
        <w:rPr>
          <w:rFonts w:ascii="Zurich BT" w:hAnsi="Zurich BT"/>
          <w:sz w:val="22"/>
          <w:szCs w:val="22"/>
        </w:rPr>
      </w:pPr>
    </w:p>
    <w:p w14:paraId="4DC4E4E7"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950606">
        <w:rPr>
          <w:rFonts w:ascii="Zurich BT" w:eastAsiaTheme="minorHAnsi" w:hAnsi="Zurich BT" w:cstheme="minorBidi"/>
          <w:sz w:val="20"/>
          <w:szCs w:val="20"/>
          <w:lang w:eastAsia="en-US"/>
        </w:rPr>
        <w:t>borrowal</w:t>
      </w:r>
      <w:proofErr w:type="spellEnd"/>
      <w:r w:rsidRPr="00950606">
        <w:rPr>
          <w:rFonts w:ascii="Zurich BT" w:eastAsiaTheme="minorHAnsi" w:hAnsi="Zurich BT" w:cstheme="minorBidi"/>
          <w:sz w:val="20"/>
          <w:szCs w:val="20"/>
          <w:lang w:eastAsia="en-US"/>
        </w:rPr>
        <w:t xml:space="preserve"> accounts as SMA/NPA in the course of the conduct of the accounts.</w:t>
      </w:r>
    </w:p>
    <w:p w14:paraId="158E404C"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Dues: </w:t>
      </w:r>
      <w:r w:rsidRPr="00950606">
        <w:rPr>
          <w:rFonts w:ascii="Zurich BT" w:eastAsiaTheme="minorHAnsi" w:hAnsi="Zurich BT" w:cstheme="minorBidi"/>
          <w:sz w:val="20"/>
          <w:szCs w:val="20"/>
          <w:lang w:eastAsia="en-US"/>
        </w:rPr>
        <w:t>mean the principal / interest/ any charges levied on the loan account which are payable within the period stipulated as per the terms of sanction of the Facilities.</w:t>
      </w:r>
    </w:p>
    <w:p w14:paraId="0D4556F0"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Overdue: </w:t>
      </w:r>
      <w:r w:rsidRPr="00950606">
        <w:rPr>
          <w:rFonts w:ascii="Zurich BT" w:eastAsiaTheme="minorHAnsi" w:hAnsi="Zurich BT" w:cstheme="minorBidi"/>
          <w:sz w:val="20"/>
          <w:szCs w:val="20"/>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3824F8EC"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Relevance of the principle of 'First In First Out' (“FIFO”) in appropriation of payments into the </w:t>
      </w:r>
      <w:proofErr w:type="spellStart"/>
      <w:r w:rsidRPr="00950606">
        <w:rPr>
          <w:rFonts w:ascii="Zurich Blk BT" w:eastAsiaTheme="minorHAnsi" w:hAnsi="Zurich Blk BT" w:cstheme="minorBidi"/>
          <w:sz w:val="20"/>
          <w:szCs w:val="20"/>
          <w:lang w:eastAsia="en-US"/>
        </w:rPr>
        <w:t>borrowal</w:t>
      </w:r>
      <w:proofErr w:type="spellEnd"/>
      <w:r w:rsidRPr="00950606">
        <w:rPr>
          <w:rFonts w:ascii="Zurich Blk BT" w:eastAsiaTheme="minorHAnsi" w:hAnsi="Zurich Blk BT" w:cstheme="minorBidi"/>
          <w:sz w:val="20"/>
          <w:szCs w:val="20"/>
          <w:lang w:eastAsia="en-US"/>
        </w:rPr>
        <w:t xml:space="preserve"> account</w:t>
      </w:r>
      <w:r w:rsidRPr="00950606">
        <w:rPr>
          <w:rFonts w:ascii="Zurich BT" w:eastAsiaTheme="minorHAnsi" w:hAnsi="Zurich BT" w:cstheme="minorBidi"/>
          <w:sz w:val="20"/>
          <w:szCs w:val="20"/>
          <w:lang w:eastAsia="en-US"/>
        </w:rPr>
        <w:t>:</w:t>
      </w:r>
    </w:p>
    <w:p w14:paraId="7D6E575D" w14:textId="0541C7EF"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The principle of FIFO accounting method is </w:t>
      </w:r>
      <w:bookmarkStart w:id="6" w:name="_GoBack"/>
      <w:r w:rsidRPr="00C264C5">
        <w:rPr>
          <w:rFonts w:ascii="Zurich BT" w:eastAsiaTheme="minorHAnsi" w:hAnsi="Zurich BT" w:cstheme="minorBidi"/>
          <w:sz w:val="20"/>
          <w:szCs w:val="20"/>
          <w:lang w:eastAsia="en-US"/>
        </w:rPr>
        <w:t>relevant for</w:t>
      </w:r>
      <w:r w:rsidRPr="00950606">
        <w:rPr>
          <w:rFonts w:ascii="Zurich BT" w:eastAsiaTheme="minorHAnsi" w:hAnsi="Zurich BT" w:cstheme="minorBidi"/>
          <w:sz w:val="20"/>
          <w:szCs w:val="20"/>
          <w:lang w:eastAsia="en-US"/>
        </w:rPr>
        <w:t xml:space="preserve"> </w:t>
      </w:r>
      <w:bookmarkEnd w:id="6"/>
      <w:r w:rsidRPr="00950606">
        <w:rPr>
          <w:rFonts w:ascii="Zurich BT" w:eastAsiaTheme="minorHAnsi" w:hAnsi="Zurich BT" w:cstheme="minorBidi"/>
          <w:sz w:val="20"/>
          <w:szCs w:val="20"/>
          <w:lang w:eastAsia="en-US"/>
        </w:rPr>
        <w:t>arrive at the number of days of overdue for determining the SMA / NPA status. The FIFO principle assumes that the oldest outstanding dues in the loan account needs to be cleared first</w:t>
      </w:r>
      <w:r w:rsidR="00C264C5">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 xml:space="preserve">The FIFO method thus requires that what is due first must be paid by the Borrower first. </w:t>
      </w:r>
    </w:p>
    <w:p w14:paraId="0D1A7EA1"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 xml:space="preserve">For example, if  as on February 01, 2021 there are no </w:t>
      </w:r>
      <w:proofErr w:type="spellStart"/>
      <w:r w:rsidRPr="00950606">
        <w:rPr>
          <w:rFonts w:ascii="Zurich BT" w:eastAsiaTheme="minorHAnsi" w:hAnsi="Zurich BT" w:cstheme="minorBidi"/>
          <w:sz w:val="20"/>
          <w:szCs w:val="20"/>
          <w:lang w:eastAsia="en-US"/>
        </w:rPr>
        <w:t>overdues</w:t>
      </w:r>
      <w:proofErr w:type="spellEnd"/>
      <w:r w:rsidRPr="00950606">
        <w:rPr>
          <w:rFonts w:ascii="Zurich BT" w:eastAsiaTheme="minorHAnsi" w:hAnsi="Zurich BT" w:cstheme="minorBidi"/>
          <w:sz w:val="22"/>
          <w:szCs w:val="22"/>
          <w:lang w:eastAsia="en-US"/>
        </w:rPr>
        <w:t xml:space="preserve"> in the loan account</w:t>
      </w:r>
      <w:r w:rsidRPr="00950606">
        <w:rPr>
          <w:rFonts w:ascii="Zurich BT" w:eastAsiaTheme="minorHAnsi" w:hAnsi="Zurich BT" w:cstheme="minorBidi"/>
          <w:sz w:val="20"/>
          <w:szCs w:val="20"/>
          <w:lang w:eastAsia="en-US"/>
        </w:rPr>
        <w:t xml:space="preserve"> and an amount of Rs X is due for payment towards principal instalment/interest/charges, any payment being credited on or after February 01, 2021 in the loan account will be used to pay off the dues outstanding on February 01, 2021.</w:t>
      </w:r>
    </w:p>
    <w:p w14:paraId="4C789312"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Assuming that nothing is paid /or there is partial payment (Rs Y) of dues during the month of</w:t>
      </w:r>
      <w:r>
        <w:rPr>
          <w:rFonts w:ascii="Zurich BT" w:eastAsiaTheme="minorHAnsi" w:hAnsi="Zurich BT" w:cstheme="minorBidi"/>
          <w:sz w:val="20"/>
          <w:szCs w:val="20"/>
          <w:lang w:eastAsia="en-US"/>
        </w:rPr>
        <w:t xml:space="preserve"> </w:t>
      </w:r>
      <w:r w:rsidRPr="00950606">
        <w:rPr>
          <w:rFonts w:ascii="Zurich BT" w:eastAsiaTheme="minorHAnsi" w:hAnsi="Zurich BT" w:cstheme="minorBidi"/>
          <w:sz w:val="20"/>
          <w:szCs w:val="20"/>
          <w:lang w:eastAsia="en-US"/>
        </w:rPr>
        <w:t>February, the overdue as on March 01, 2021 will be Rs X-Y.</w:t>
      </w:r>
    </w:p>
    <w:p w14:paraId="48AEF64D"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T" w:eastAsiaTheme="minorHAnsi" w:hAnsi="Zurich BT" w:cstheme="minorBidi"/>
          <w:sz w:val="20"/>
          <w:szCs w:val="20"/>
          <w:lang w:eastAsia="en-US"/>
        </w:rPr>
        <w:t>Additionally, an amount of Rs Z becomes due as on March 01, 2021 Now any payment</w:t>
      </w:r>
      <w:del w:id="7" w:author="Unknown">
        <w:r w:rsidRPr="00950606">
          <w:rPr>
            <w:rFonts w:ascii="Zurich BT" w:eastAsiaTheme="minorHAnsi" w:hAnsi="Zurich BT" w:cstheme="minorBidi"/>
            <w:sz w:val="22"/>
            <w:szCs w:val="22"/>
            <w:lang w:eastAsia="en-US"/>
          </w:rPr>
          <w:delText>/</w:delText>
        </w:r>
      </w:del>
      <w:ins w:id="8" w:author="Shruti Sharma     /CLG/IBANK/PNE" w:date="2022-02-09T12:49:00Z">
        <w:r w:rsidRPr="00950606">
          <w:rPr>
            <w:rFonts w:ascii="Zurich BT" w:eastAsiaTheme="minorHAnsi" w:hAnsi="Zurich BT" w:cstheme="minorBidi"/>
            <w:sz w:val="20"/>
            <w:szCs w:val="20"/>
            <w:lang w:eastAsia="en-US"/>
          </w:rPr>
          <w:t xml:space="preserve"> </w:t>
        </w:r>
      </w:ins>
      <w:r w:rsidRPr="00950606">
        <w:rPr>
          <w:rFonts w:ascii="Zurich BT" w:eastAsiaTheme="minorHAnsi" w:hAnsi="Zurich BT" w:cstheme="minorBidi"/>
          <w:sz w:val="20"/>
          <w:szCs w:val="20"/>
          <w:lang w:eastAsia="en-US"/>
        </w:rPr>
        <w:t>partial</w:t>
      </w:r>
      <w:ins w:id="9" w:author="Shruti Sharma     /CLG/IBANK/PNE" w:date="2022-02-09T12:49:00Z">
        <w:r w:rsidRPr="00950606">
          <w:rPr>
            <w:rFonts w:ascii="Zurich BT" w:eastAsiaTheme="minorHAnsi" w:hAnsi="Zurich BT" w:cstheme="minorBidi"/>
            <w:sz w:val="20"/>
            <w:szCs w:val="20"/>
            <w:lang w:eastAsia="en-US"/>
          </w:rPr>
          <w:t>/</w:t>
        </w:r>
      </w:ins>
      <w:r w:rsidRPr="00950606">
        <w:rPr>
          <w:rFonts w:ascii="Zurich BT" w:eastAsiaTheme="minorHAnsi" w:hAnsi="Zurich BT" w:cstheme="minorBidi"/>
          <w:sz w:val="20"/>
          <w:szCs w:val="20"/>
          <w:lang w:eastAsia="en-US"/>
        </w:rPr>
        <w:t xml:space="preserve">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w:t>
      </w:r>
      <w:del w:id="10" w:author="Unknown">
        <w:r w:rsidRPr="00950606">
          <w:rPr>
            <w:rFonts w:ascii="Zurich BT" w:eastAsiaTheme="minorHAnsi" w:hAnsi="Zurich BT" w:cstheme="minorBidi"/>
            <w:sz w:val="22"/>
            <w:szCs w:val="22"/>
            <w:lang w:eastAsia="en-US"/>
          </w:rPr>
          <w:delText xml:space="preserve"> </w:delText>
        </w:r>
      </w:del>
      <w:r w:rsidRPr="00950606">
        <w:rPr>
          <w:rFonts w:ascii="Zurich BT" w:eastAsiaTheme="minorHAnsi" w:hAnsi="Zurich BT" w:cstheme="minorBidi"/>
          <w:sz w:val="20"/>
          <w:szCs w:val="20"/>
          <w:lang w:eastAsia="en-US"/>
        </w:rPr>
        <w:t>2021.</w:t>
      </w:r>
    </w:p>
    <w:p w14:paraId="7B2BBCDD"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Age of Oldest Dues: </w:t>
      </w:r>
      <w:r w:rsidRPr="00950606">
        <w:rPr>
          <w:rFonts w:ascii="Zurich BT" w:eastAsiaTheme="minorHAnsi" w:hAnsi="Zurich BT" w:cstheme="minorBidi"/>
          <w:sz w:val="20"/>
          <w:szCs w:val="20"/>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57F962C5" w14:textId="77777777" w:rsidR="00CB444A" w:rsidRPr="00950606" w:rsidRDefault="00CB444A" w:rsidP="00CB444A">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Classification as Special Mention Account (“SMA”) and Non-Performing Asset (“NPA”)</w:t>
      </w:r>
    </w:p>
    <w:p w14:paraId="154EFC68" w14:textId="77777777" w:rsidR="00CB444A" w:rsidRPr="00950606" w:rsidRDefault="00CB444A" w:rsidP="00CB444A">
      <w:pPr>
        <w:widowControl/>
        <w:suppressAutoHyphens w:val="0"/>
        <w:autoSpaceDE/>
        <w:spacing w:after="160" w:line="259" w:lineRule="auto"/>
        <w:jc w:val="both"/>
        <w:rPr>
          <w:ins w:id="11" w:author="Shruti Sharma     /CLG/IBANK/PNE" w:date="2022-02-09T12:49:00Z"/>
          <w:rFonts w:ascii="Zurich BT" w:eastAsiaTheme="minorHAnsi" w:hAnsi="Zurich BT" w:cstheme="minorBidi"/>
          <w:sz w:val="20"/>
          <w:szCs w:val="20"/>
          <w:lang w:eastAsia="en-US"/>
        </w:rPr>
      </w:pPr>
      <w:ins w:id="12" w:author="Shruti Sharma     /CLG/IBANK/PNE" w:date="2022-02-09T12:49:00Z">
        <w:r w:rsidRPr="00950606">
          <w:rPr>
            <w:rFonts w:ascii="Zurich BT" w:eastAsiaTheme="minorHAnsi" w:hAnsi="Zurich BT" w:cstheme="minorBidi"/>
            <w:sz w:val="20"/>
            <w:szCs w:val="20"/>
            <w:lang w:eastAsia="en-US"/>
          </w:rPr>
          <w:t>L</w:t>
        </w:r>
      </w:ins>
      <w:r w:rsidRPr="00950606">
        <w:rPr>
          <w:rFonts w:ascii="Zurich BT" w:eastAsiaTheme="minorHAnsi" w:hAnsi="Zurich BT" w:cstheme="minorBidi"/>
          <w:sz w:val="20"/>
          <w:szCs w:val="20"/>
          <w:lang w:eastAsia="en-US"/>
        </w:rPr>
        <w:t xml:space="preserve">ending institutions will recognize the incipient stress in loan accounts, immediately on default by classifying them as SMA. The basis of classification of SMA /NPA </w:t>
      </w:r>
      <w:r w:rsidRPr="00950606">
        <w:rPr>
          <w:rFonts w:ascii="Zurich BT" w:eastAsiaTheme="minorHAnsi" w:hAnsi="Zurich BT" w:cstheme="minorBidi"/>
          <w:sz w:val="22"/>
          <w:szCs w:val="22"/>
          <w:lang w:eastAsia="en-US"/>
        </w:rPr>
        <w:t>category</w:t>
      </w:r>
      <w:r w:rsidRPr="00950606">
        <w:rPr>
          <w:rFonts w:ascii="Zurich BT" w:eastAsiaTheme="minorHAnsi" w:hAnsi="Zurich BT" w:cstheme="minorBidi"/>
          <w:sz w:val="20"/>
          <w:szCs w:val="20"/>
          <w:lang w:eastAsia="en-US"/>
        </w:rPr>
        <w:t xml:space="preserve"> shall be as follows:</w:t>
      </w:r>
    </w:p>
    <w:p w14:paraId="1235D748" w14:textId="77777777" w:rsidR="00CB444A" w:rsidRDefault="00CB444A" w:rsidP="00CB444A">
      <w:pPr>
        <w:widowControl/>
        <w:suppressAutoHyphens w:val="0"/>
        <w:autoSpaceDE/>
        <w:rPr>
          <w:rFonts w:ascii="Zurich BT" w:eastAsiaTheme="minorHAnsi" w:hAnsi="Zurich BT" w:cstheme="minorBidi"/>
          <w:sz w:val="20"/>
          <w:szCs w:val="20"/>
          <w:lang w:eastAsia="en-US"/>
        </w:rPr>
      </w:pPr>
      <w:r>
        <w:rPr>
          <w:rFonts w:ascii="Zurich BT" w:eastAsiaTheme="minorHAnsi" w:hAnsi="Zurich BT" w:cstheme="minorBidi"/>
          <w:sz w:val="20"/>
          <w:szCs w:val="20"/>
          <w:lang w:eastAsia="en-US"/>
        </w:rPr>
        <w:br w:type="page"/>
      </w:r>
    </w:p>
    <w:p w14:paraId="3690B328"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p>
    <w:tbl>
      <w:tblPr>
        <w:tblStyle w:val="TableGrid1"/>
        <w:tblW w:w="0" w:type="auto"/>
        <w:tblInd w:w="0" w:type="dxa"/>
        <w:tblLook w:val="04A0" w:firstRow="1" w:lastRow="0" w:firstColumn="1" w:lastColumn="0" w:noHBand="0" w:noVBand="1"/>
      </w:tblPr>
      <w:tblGrid>
        <w:gridCol w:w="1428"/>
        <w:gridCol w:w="3193"/>
        <w:gridCol w:w="1434"/>
        <w:gridCol w:w="3189"/>
      </w:tblGrid>
      <w:tr w:rsidR="00CB444A" w:rsidRPr="00950606" w14:paraId="6F5E1A86" w14:textId="77777777" w:rsidTr="00EC4421">
        <w:tc>
          <w:tcPr>
            <w:tcW w:w="4674" w:type="dxa"/>
            <w:gridSpan w:val="2"/>
            <w:tcBorders>
              <w:top w:val="single" w:sz="4" w:space="0" w:color="auto"/>
              <w:left w:val="single" w:sz="4" w:space="0" w:color="auto"/>
              <w:bottom w:val="single" w:sz="4" w:space="0" w:color="auto"/>
              <w:right w:val="single" w:sz="4" w:space="0" w:color="auto"/>
            </w:tcBorders>
          </w:tcPr>
          <w:p w14:paraId="6835E2BD" w14:textId="77777777" w:rsidR="00CB444A" w:rsidRPr="00950606" w:rsidRDefault="00CB444A" w:rsidP="00EC4421">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Term Loans</w:t>
            </w:r>
          </w:p>
          <w:p w14:paraId="76486B5C" w14:textId="77777777" w:rsidR="00CB444A" w:rsidRPr="00950606" w:rsidRDefault="00CB444A" w:rsidP="00EC4421">
            <w:pPr>
              <w:widowControl/>
              <w:suppressAutoHyphens w:val="0"/>
              <w:autoSpaceDE/>
              <w:jc w:val="both"/>
              <w:rPr>
                <w:rFonts w:ascii="Zurich Blk BT" w:hAnsi="Zurich Blk BT"/>
                <w:sz w:val="20"/>
                <w:szCs w:val="20"/>
                <w:lang w:val="en-IN" w:eastAsia="en-IN"/>
              </w:rPr>
            </w:pPr>
          </w:p>
        </w:tc>
        <w:tc>
          <w:tcPr>
            <w:tcW w:w="4676" w:type="dxa"/>
            <w:gridSpan w:val="2"/>
            <w:tcBorders>
              <w:top w:val="single" w:sz="4" w:space="0" w:color="auto"/>
              <w:left w:val="single" w:sz="4" w:space="0" w:color="auto"/>
              <w:bottom w:val="single" w:sz="4" w:space="0" w:color="auto"/>
              <w:right w:val="single" w:sz="4" w:space="0" w:color="auto"/>
            </w:tcBorders>
          </w:tcPr>
          <w:p w14:paraId="534BAE8B" w14:textId="77777777" w:rsidR="00CB444A" w:rsidRPr="00950606" w:rsidRDefault="00CB444A" w:rsidP="00EC4421">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Loans in the nature of cash</w:t>
            </w:r>
          </w:p>
          <w:p w14:paraId="1973E9BC" w14:textId="77777777" w:rsidR="00CB444A" w:rsidRPr="00950606" w:rsidRDefault="00CB444A" w:rsidP="00EC4421">
            <w:pPr>
              <w:widowControl/>
              <w:suppressAutoHyphens w:val="0"/>
              <w:autoSpaceDE/>
              <w:jc w:val="both"/>
              <w:rPr>
                <w:rFonts w:ascii="Zurich Blk BT" w:hAnsi="Zurich Blk BT"/>
                <w:sz w:val="20"/>
                <w:szCs w:val="20"/>
                <w:lang w:val="en-IN" w:eastAsia="en-IN"/>
              </w:rPr>
            </w:pPr>
            <w:r w:rsidRPr="00950606">
              <w:rPr>
                <w:rFonts w:ascii="Zurich Blk BT" w:hAnsi="Zurich Blk BT"/>
                <w:sz w:val="20"/>
                <w:szCs w:val="20"/>
                <w:lang w:val="en-IN" w:eastAsia="en-IN"/>
              </w:rPr>
              <w:t>credit/overdraft</w:t>
            </w:r>
          </w:p>
          <w:p w14:paraId="0EDA7F9B" w14:textId="77777777" w:rsidR="00CB444A" w:rsidRPr="00950606" w:rsidRDefault="00CB444A" w:rsidP="00EC4421">
            <w:pPr>
              <w:widowControl/>
              <w:suppressAutoHyphens w:val="0"/>
              <w:autoSpaceDE/>
              <w:jc w:val="both"/>
              <w:rPr>
                <w:rFonts w:ascii="Zurich Blk BT" w:hAnsi="Zurich Blk BT"/>
                <w:sz w:val="20"/>
                <w:szCs w:val="20"/>
                <w:lang w:val="en-IN" w:eastAsia="en-IN"/>
              </w:rPr>
            </w:pPr>
          </w:p>
        </w:tc>
      </w:tr>
      <w:tr w:rsidR="00CB444A" w:rsidRPr="00950606" w14:paraId="1A191003" w14:textId="77777777" w:rsidTr="00EC4421">
        <w:trPr>
          <w:trHeight w:val="1853"/>
        </w:trPr>
        <w:tc>
          <w:tcPr>
            <w:tcW w:w="1435" w:type="dxa"/>
            <w:tcBorders>
              <w:top w:val="single" w:sz="4" w:space="0" w:color="auto"/>
              <w:left w:val="single" w:sz="4" w:space="0" w:color="auto"/>
              <w:bottom w:val="single" w:sz="4" w:space="0" w:color="auto"/>
              <w:right w:val="single" w:sz="4" w:space="0" w:color="auto"/>
            </w:tcBorders>
            <w:hideMark/>
          </w:tcPr>
          <w:p w14:paraId="082C6FE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Sub-categories</w:t>
            </w:r>
          </w:p>
        </w:tc>
        <w:tc>
          <w:tcPr>
            <w:tcW w:w="3239" w:type="dxa"/>
            <w:tcBorders>
              <w:top w:val="single" w:sz="4" w:space="0" w:color="auto"/>
              <w:left w:val="single" w:sz="4" w:space="0" w:color="auto"/>
              <w:bottom w:val="single" w:sz="4" w:space="0" w:color="auto"/>
              <w:right w:val="single" w:sz="4" w:space="0" w:color="auto"/>
            </w:tcBorders>
          </w:tcPr>
          <w:p w14:paraId="2BCCE57A"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6E8C51E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principal or interest</w:t>
            </w:r>
          </w:p>
          <w:p w14:paraId="182E3FC5"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or any other</w:t>
            </w:r>
          </w:p>
          <w:p w14:paraId="41511500"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amount wholly or</w:t>
            </w:r>
          </w:p>
          <w:p w14:paraId="5E9F6FD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partly overdue</w:t>
            </w:r>
          </w:p>
          <w:p w14:paraId="2591CECA"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65B6ECC1"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SMA Sub-categories </w:t>
            </w:r>
          </w:p>
          <w:p w14:paraId="35A58BFE"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2AF86DFC"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Basis for classification</w:t>
            </w:r>
            <w:r w:rsidRPr="00950606">
              <w:rPr>
                <w:rFonts w:ascii="Zurich BT" w:hAnsi="Zurich BT"/>
                <w:sz w:val="22"/>
                <w:szCs w:val="22"/>
                <w:lang w:val="en-IN" w:eastAsia="en-IN"/>
              </w:rPr>
              <w:t xml:space="preserve"> when</w:t>
            </w:r>
          </w:p>
          <w:p w14:paraId="17A026CE"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outstanding balance</w:t>
            </w:r>
          </w:p>
          <w:p w14:paraId="75FD608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remains continuously</w:t>
            </w:r>
          </w:p>
          <w:p w14:paraId="146D4E5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in excess of the sanctioned limit or drawing power</w:t>
            </w:r>
          </w:p>
          <w:p w14:paraId="4063796F"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whichever is lower for a period of</w:t>
            </w:r>
          </w:p>
          <w:p w14:paraId="43366DA4" w14:textId="77777777" w:rsidR="00CB444A" w:rsidRPr="00950606" w:rsidRDefault="00CB444A" w:rsidP="00EC4421">
            <w:pPr>
              <w:widowControl/>
              <w:suppressAutoHyphens w:val="0"/>
              <w:autoSpaceDE/>
              <w:jc w:val="both"/>
              <w:rPr>
                <w:rFonts w:ascii="Zurich BT" w:hAnsi="Zurich BT"/>
                <w:sz w:val="20"/>
                <w:szCs w:val="20"/>
                <w:lang w:val="en-IN" w:eastAsia="en-IN"/>
              </w:rPr>
            </w:pPr>
          </w:p>
        </w:tc>
      </w:tr>
      <w:tr w:rsidR="00CB444A" w:rsidRPr="00950606" w14:paraId="174F2F58" w14:textId="77777777" w:rsidTr="00EC4421">
        <w:trPr>
          <w:trHeight w:val="350"/>
        </w:trPr>
        <w:tc>
          <w:tcPr>
            <w:tcW w:w="1435" w:type="dxa"/>
            <w:tcBorders>
              <w:top w:val="single" w:sz="4" w:space="0" w:color="auto"/>
              <w:left w:val="single" w:sz="4" w:space="0" w:color="auto"/>
              <w:bottom w:val="single" w:sz="4" w:space="0" w:color="auto"/>
              <w:right w:val="single" w:sz="4" w:space="0" w:color="auto"/>
            </w:tcBorders>
          </w:tcPr>
          <w:p w14:paraId="4E87F7FD"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SMA-0</w:t>
            </w:r>
          </w:p>
          <w:p w14:paraId="514187E4"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5A070DA5" w14:textId="77777777" w:rsidR="00CB444A" w:rsidRPr="00950606" w:rsidRDefault="00CB444A" w:rsidP="00EC4421">
            <w:pPr>
              <w:widowControl/>
              <w:suppressAutoHyphens w:val="0"/>
              <w:autoSpaceDE/>
              <w:jc w:val="both"/>
              <w:rPr>
                <w:rFonts w:ascii="Zurich BT" w:hAnsi="Zurich BT"/>
                <w:sz w:val="20"/>
                <w:szCs w:val="20"/>
                <w:lang w:val="en-IN" w:eastAsia="en-IN"/>
              </w:rPr>
            </w:pP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30 days</w:t>
            </w:r>
          </w:p>
          <w:p w14:paraId="5BA34849"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2218EE17"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3172AC77" w14:textId="77777777" w:rsidR="00CB444A" w:rsidRPr="00950606" w:rsidRDefault="00CB444A" w:rsidP="00EC4421">
            <w:pPr>
              <w:widowControl/>
              <w:suppressAutoHyphens w:val="0"/>
              <w:autoSpaceDE/>
              <w:jc w:val="both"/>
              <w:rPr>
                <w:rFonts w:ascii="Zurich BT" w:hAnsi="Zurich BT"/>
                <w:sz w:val="20"/>
                <w:szCs w:val="20"/>
                <w:lang w:val="en-IN" w:eastAsia="en-IN"/>
              </w:rPr>
            </w:pPr>
          </w:p>
        </w:tc>
      </w:tr>
      <w:tr w:rsidR="00CB444A" w:rsidRPr="00950606" w14:paraId="3D1CDCA5" w14:textId="77777777" w:rsidTr="00EC4421">
        <w:trPr>
          <w:trHeight w:val="710"/>
        </w:trPr>
        <w:tc>
          <w:tcPr>
            <w:tcW w:w="1435" w:type="dxa"/>
            <w:tcBorders>
              <w:top w:val="single" w:sz="4" w:space="0" w:color="auto"/>
              <w:left w:val="single" w:sz="4" w:space="0" w:color="auto"/>
              <w:bottom w:val="single" w:sz="4" w:space="0" w:color="auto"/>
              <w:right w:val="single" w:sz="4" w:space="0" w:color="auto"/>
            </w:tcBorders>
          </w:tcPr>
          <w:p w14:paraId="53D7FBD7"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1FE53BC7"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3832FE8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30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60 days</w:t>
            </w:r>
          </w:p>
          <w:p w14:paraId="175AAA6E"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0C48F257"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SMA-1</w:t>
            </w:r>
          </w:p>
          <w:p w14:paraId="6585A5CE"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5336C480"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30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60 days</w:t>
            </w:r>
          </w:p>
          <w:p w14:paraId="771D3538" w14:textId="77777777" w:rsidR="00CB444A" w:rsidRPr="00950606" w:rsidRDefault="00CB444A" w:rsidP="00EC4421">
            <w:pPr>
              <w:widowControl/>
              <w:suppressAutoHyphens w:val="0"/>
              <w:autoSpaceDE/>
              <w:jc w:val="both"/>
              <w:rPr>
                <w:rFonts w:ascii="Zurich BT" w:hAnsi="Zurich BT"/>
                <w:sz w:val="20"/>
                <w:szCs w:val="20"/>
                <w:lang w:val="en-IN" w:eastAsia="en-IN"/>
              </w:rPr>
            </w:pPr>
          </w:p>
          <w:p w14:paraId="368F9390" w14:textId="77777777" w:rsidR="00CB444A" w:rsidRPr="00950606" w:rsidRDefault="00CB444A" w:rsidP="00EC4421">
            <w:pPr>
              <w:widowControl/>
              <w:suppressAutoHyphens w:val="0"/>
              <w:autoSpaceDE/>
              <w:jc w:val="both"/>
              <w:rPr>
                <w:rFonts w:ascii="Zurich BT" w:hAnsi="Zurich BT"/>
                <w:sz w:val="20"/>
                <w:szCs w:val="20"/>
                <w:lang w:val="en-IN" w:eastAsia="en-IN"/>
              </w:rPr>
            </w:pPr>
          </w:p>
        </w:tc>
      </w:tr>
      <w:tr w:rsidR="00CB444A" w:rsidRPr="00950606" w14:paraId="5A8A7042" w14:textId="77777777" w:rsidTr="00EC4421">
        <w:tc>
          <w:tcPr>
            <w:tcW w:w="1435" w:type="dxa"/>
            <w:tcBorders>
              <w:top w:val="single" w:sz="4" w:space="0" w:color="auto"/>
              <w:left w:val="single" w:sz="4" w:space="0" w:color="auto"/>
              <w:bottom w:val="single" w:sz="4" w:space="0" w:color="auto"/>
              <w:right w:val="single" w:sz="4" w:space="0" w:color="auto"/>
            </w:tcBorders>
          </w:tcPr>
          <w:p w14:paraId="17497DE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7970108F"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9" w:type="dxa"/>
            <w:tcBorders>
              <w:top w:val="single" w:sz="4" w:space="0" w:color="auto"/>
              <w:left w:val="single" w:sz="4" w:space="0" w:color="auto"/>
              <w:bottom w:val="single" w:sz="4" w:space="0" w:color="auto"/>
              <w:right w:val="single" w:sz="4" w:space="0" w:color="auto"/>
            </w:tcBorders>
          </w:tcPr>
          <w:p w14:paraId="5B3831A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60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90 days</w:t>
            </w:r>
          </w:p>
          <w:p w14:paraId="15D52571"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441" w:type="dxa"/>
            <w:tcBorders>
              <w:top w:val="single" w:sz="4" w:space="0" w:color="auto"/>
              <w:left w:val="single" w:sz="4" w:space="0" w:color="auto"/>
              <w:bottom w:val="single" w:sz="4" w:space="0" w:color="auto"/>
              <w:right w:val="single" w:sz="4" w:space="0" w:color="auto"/>
            </w:tcBorders>
          </w:tcPr>
          <w:p w14:paraId="2D0A10C1"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SMA-2</w:t>
            </w:r>
          </w:p>
          <w:p w14:paraId="7631987F"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3235" w:type="dxa"/>
            <w:tcBorders>
              <w:top w:val="single" w:sz="4" w:space="0" w:color="auto"/>
              <w:left w:val="single" w:sz="4" w:space="0" w:color="auto"/>
              <w:bottom w:val="single" w:sz="4" w:space="0" w:color="auto"/>
              <w:right w:val="single" w:sz="4" w:space="0" w:color="auto"/>
            </w:tcBorders>
          </w:tcPr>
          <w:p w14:paraId="67B43EEA"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More than 60 days and </w:t>
            </w:r>
            <w:proofErr w:type="spellStart"/>
            <w:r w:rsidRPr="00950606">
              <w:rPr>
                <w:rFonts w:ascii="Zurich BT" w:hAnsi="Zurich BT"/>
                <w:sz w:val="20"/>
                <w:szCs w:val="20"/>
                <w:lang w:val="en-IN" w:eastAsia="en-IN"/>
              </w:rPr>
              <w:t>upto</w:t>
            </w:r>
            <w:proofErr w:type="spellEnd"/>
            <w:r w:rsidRPr="00950606">
              <w:rPr>
                <w:rFonts w:ascii="Zurich BT" w:hAnsi="Zurich BT"/>
                <w:sz w:val="20"/>
                <w:szCs w:val="20"/>
                <w:lang w:val="en-IN" w:eastAsia="en-IN"/>
              </w:rPr>
              <w:t xml:space="preserve"> 90 days</w:t>
            </w:r>
          </w:p>
          <w:p w14:paraId="08DE7DBD" w14:textId="77777777" w:rsidR="00CB444A" w:rsidRPr="00950606" w:rsidRDefault="00CB444A" w:rsidP="00EC4421">
            <w:pPr>
              <w:widowControl/>
              <w:suppressAutoHyphens w:val="0"/>
              <w:autoSpaceDE/>
              <w:jc w:val="both"/>
              <w:rPr>
                <w:rFonts w:ascii="Zurich BT" w:hAnsi="Zurich BT"/>
                <w:sz w:val="20"/>
                <w:szCs w:val="20"/>
                <w:lang w:val="en-IN" w:eastAsia="en-IN"/>
              </w:rPr>
            </w:pPr>
          </w:p>
        </w:tc>
      </w:tr>
    </w:tbl>
    <w:p w14:paraId="0C018173"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rPr>
      </w:pPr>
    </w:p>
    <w:p w14:paraId="30CFDAB7"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Non-performing Asset: </w:t>
      </w:r>
      <w:r w:rsidRPr="00950606">
        <w:rPr>
          <w:rFonts w:ascii="Zurich BT" w:eastAsiaTheme="minorHAnsi" w:hAnsi="Zurich BT" w:cstheme="minorBidi"/>
          <w:sz w:val="20"/>
          <w:szCs w:val="20"/>
          <w:lang w:eastAsia="en-US"/>
        </w:rPr>
        <w:t>Non-Performing Asset is a loan or an advance where:</w:t>
      </w:r>
    </w:p>
    <w:p w14:paraId="31067254" w14:textId="77777777" w:rsidR="00CB444A" w:rsidRPr="00950606" w:rsidRDefault="00CB444A" w:rsidP="00CB444A">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interest and/ or instalment of principal remains overdue for a period of more than 90 days in respect of a term loan,</w:t>
      </w:r>
    </w:p>
    <w:p w14:paraId="5F5CBDCE" w14:textId="3A6A3CFE" w:rsidR="00CB444A" w:rsidRPr="00950606" w:rsidRDefault="00CB444A" w:rsidP="00CB444A">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 xml:space="preserve">the account remains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out of order' </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as indicated below</w:t>
      </w:r>
      <w:r w:rsidRPr="00950606">
        <w:rPr>
          <w:rFonts w:ascii="Zurich BT" w:eastAsiaTheme="minorHAnsi" w:hAnsi="Zurich BT" w:cstheme="minorBidi"/>
          <w:sz w:val="22"/>
          <w:szCs w:val="22"/>
        </w:rPr>
        <w:t>),</w:t>
      </w:r>
      <w:r w:rsidRPr="00950606">
        <w:rPr>
          <w:rFonts w:ascii="Zurich BT" w:eastAsiaTheme="minorHAnsi" w:hAnsi="Zurich BT" w:cstheme="minorBidi"/>
          <w:sz w:val="20"/>
          <w:szCs w:val="20"/>
        </w:rPr>
        <w:t xml:space="preserve"> in respect of an Overdraft/Cash Credit (“</w:t>
      </w:r>
      <w:r w:rsidRPr="00950606">
        <w:rPr>
          <w:rFonts w:ascii="Zurich Blk BT" w:eastAsiaTheme="minorHAnsi" w:hAnsi="Zurich Blk BT" w:cstheme="minorBidi"/>
          <w:sz w:val="20"/>
          <w:szCs w:val="20"/>
        </w:rPr>
        <w:t>OD/CC</w:t>
      </w:r>
      <w:r w:rsidRPr="00950606">
        <w:rPr>
          <w:rFonts w:ascii="Zurich BT" w:eastAsiaTheme="minorHAnsi" w:hAnsi="Zurich BT" w:cstheme="minorBidi"/>
          <w:sz w:val="20"/>
          <w:szCs w:val="20"/>
        </w:rPr>
        <w:t>”),</w:t>
      </w:r>
    </w:p>
    <w:p w14:paraId="03EA7802" w14:textId="77777777" w:rsidR="00CB444A" w:rsidRPr="00950606" w:rsidRDefault="00CB444A" w:rsidP="00CB444A">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bill remains overdue for a period of more than 90 days in the case of bills purchased and discounted,</w:t>
      </w:r>
    </w:p>
    <w:p w14:paraId="550A94FB" w14:textId="77777777" w:rsidR="00CB444A" w:rsidRPr="00950606" w:rsidRDefault="00CB444A" w:rsidP="00CB444A">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two crop seasons for short duration crops,</w:t>
      </w:r>
      <w:r w:rsidRPr="00950606">
        <w:rPr>
          <w:rFonts w:ascii="Zurich BT" w:eastAsiaTheme="minorHAnsi" w:hAnsi="Zurich BT" w:cstheme="minorBidi"/>
          <w:sz w:val="20"/>
          <w:szCs w:val="20"/>
          <w:vertAlign w:val="superscript"/>
        </w:rPr>
        <w:footnoteReference w:id="6"/>
      </w:r>
    </w:p>
    <w:p w14:paraId="12023A20" w14:textId="77777777" w:rsidR="00CB444A" w:rsidRPr="00950606" w:rsidRDefault="00CB444A" w:rsidP="00CB444A">
      <w:pPr>
        <w:widowControl/>
        <w:numPr>
          <w:ilvl w:val="0"/>
          <w:numId w:val="79"/>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instalment of principal or interest thereon remains overdue for one crop season for long duration crops.</w:t>
      </w:r>
      <w:r w:rsidRPr="00950606">
        <w:rPr>
          <w:rFonts w:ascii="Zurich BT" w:eastAsiaTheme="minorHAnsi" w:hAnsi="Zurich BT" w:cstheme="minorBidi"/>
          <w:sz w:val="20"/>
          <w:szCs w:val="20"/>
          <w:vertAlign w:val="superscript"/>
        </w:rPr>
        <w:footnoteReference w:id="7"/>
      </w:r>
    </w:p>
    <w:p w14:paraId="7A7CA866"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p>
    <w:p w14:paraId="1B555BE6" w14:textId="77777777" w:rsidR="00CB444A" w:rsidRPr="00950606" w:rsidRDefault="00CB444A" w:rsidP="00CB444A">
      <w:pPr>
        <w:widowControl/>
        <w:suppressAutoHyphens w:val="0"/>
        <w:autoSpaceDE/>
        <w:spacing w:after="160" w:line="259" w:lineRule="auto"/>
        <w:jc w:val="both"/>
        <w:rPr>
          <w:rFonts w:ascii="Zurich BT" w:eastAsiaTheme="minorHAnsi" w:hAnsi="Zurich BT" w:cstheme="minorBidi"/>
          <w:sz w:val="20"/>
          <w:szCs w:val="20"/>
          <w:lang w:eastAsia="en-US"/>
        </w:rPr>
      </w:pPr>
      <w:r w:rsidRPr="00950606">
        <w:rPr>
          <w:rFonts w:ascii="Zurich Blk BT" w:eastAsiaTheme="minorHAnsi" w:hAnsi="Zurich Blk BT" w:cstheme="minorBidi"/>
          <w:sz w:val="20"/>
          <w:szCs w:val="20"/>
          <w:lang w:eastAsia="en-US"/>
        </w:rPr>
        <w:t xml:space="preserve">Out of Order Status: </w:t>
      </w:r>
      <w:r w:rsidRPr="00950606">
        <w:rPr>
          <w:rFonts w:ascii="Zurich BT" w:eastAsiaTheme="minorHAnsi" w:hAnsi="Zurich BT" w:cstheme="minorBidi"/>
          <w:sz w:val="20"/>
          <w:szCs w:val="20"/>
          <w:lang w:eastAsia="en-US"/>
        </w:rPr>
        <w:t>An account shall be treated as 'Out of order' if:</w:t>
      </w:r>
    </w:p>
    <w:p w14:paraId="34B3505C" w14:textId="77777777" w:rsidR="00CB444A" w:rsidRPr="00950606" w:rsidRDefault="00CB444A" w:rsidP="00CB444A">
      <w:pPr>
        <w:widowControl/>
        <w:numPr>
          <w:ilvl w:val="0"/>
          <w:numId w:val="8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remains continuously in excess of the sanctioned limit/drawing power for 90 days, or</w:t>
      </w:r>
    </w:p>
    <w:p w14:paraId="5E1EB00A" w14:textId="77777777" w:rsidR="00CB444A" w:rsidRPr="00950606" w:rsidRDefault="00CB444A" w:rsidP="00CB444A">
      <w:pPr>
        <w:widowControl/>
        <w:numPr>
          <w:ilvl w:val="0"/>
          <w:numId w:val="80"/>
        </w:numPr>
        <w:suppressAutoHyphens w:val="0"/>
        <w:autoSpaceDE/>
        <w:autoSpaceDN w:val="0"/>
        <w:spacing w:after="160" w:line="259" w:lineRule="auto"/>
        <w:contextualSpacing/>
        <w:jc w:val="both"/>
        <w:rPr>
          <w:rFonts w:ascii="Zurich BT" w:eastAsiaTheme="minorHAnsi" w:hAnsi="Zurich BT" w:cstheme="minorBidi"/>
          <w:sz w:val="20"/>
          <w:szCs w:val="20"/>
        </w:rPr>
      </w:pPr>
      <w:r w:rsidRPr="00950606">
        <w:rPr>
          <w:rFonts w:ascii="Zurich BT" w:eastAsiaTheme="minorHAnsi" w:hAnsi="Zurich BT" w:cstheme="minorBidi"/>
          <w:sz w:val="20"/>
          <w:szCs w:val="20"/>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5A544892" w14:textId="77777777" w:rsidR="00CB444A" w:rsidRPr="00950606" w:rsidRDefault="00CB444A" w:rsidP="00CB444A">
      <w:pPr>
        <w:ind w:left="1080"/>
        <w:jc w:val="both"/>
        <w:rPr>
          <w:rFonts w:ascii="Zurich BT" w:eastAsiaTheme="minorHAnsi" w:hAnsi="Zurich BT" w:cstheme="minorBidi"/>
          <w:sz w:val="20"/>
          <w:szCs w:val="20"/>
        </w:rPr>
      </w:pPr>
    </w:p>
    <w:p w14:paraId="6E70FA2E" w14:textId="77777777" w:rsidR="00CB444A" w:rsidRDefault="00CB444A" w:rsidP="00CB444A">
      <w:pPr>
        <w:widowControl/>
        <w:suppressAutoHyphens w:val="0"/>
        <w:autoSpaceDE/>
        <w:rPr>
          <w:rFonts w:ascii="Zurich Blk BT" w:eastAsiaTheme="minorHAnsi" w:hAnsi="Zurich Blk BT" w:cstheme="minorBidi"/>
          <w:sz w:val="20"/>
          <w:szCs w:val="20"/>
          <w:lang w:eastAsia="en-US"/>
        </w:rPr>
      </w:pPr>
      <w:r>
        <w:rPr>
          <w:rFonts w:ascii="Zurich Blk BT" w:eastAsiaTheme="minorHAnsi" w:hAnsi="Zurich Blk BT" w:cstheme="minorBidi"/>
          <w:sz w:val="20"/>
          <w:szCs w:val="20"/>
          <w:lang w:eastAsia="en-US"/>
        </w:rPr>
        <w:br w:type="page"/>
      </w:r>
    </w:p>
    <w:p w14:paraId="7F3A9B30" w14:textId="77777777" w:rsidR="00CB444A" w:rsidRPr="00950606" w:rsidRDefault="00CB444A" w:rsidP="00CB444A">
      <w:pPr>
        <w:widowControl/>
        <w:suppressAutoHyphens w:val="0"/>
        <w:autoSpaceDE/>
        <w:spacing w:after="160" w:line="259" w:lineRule="auto"/>
        <w:jc w:val="both"/>
        <w:rPr>
          <w:rFonts w:ascii="Zurich Blk BT" w:eastAsiaTheme="minorHAnsi" w:hAnsi="Zurich Blk BT" w:cstheme="minorBidi"/>
          <w:sz w:val="20"/>
          <w:szCs w:val="20"/>
          <w:lang w:eastAsia="en-US"/>
        </w:rPr>
      </w:pPr>
      <w:r w:rsidRPr="00950606">
        <w:rPr>
          <w:rFonts w:ascii="Zurich Blk BT" w:eastAsiaTheme="minorHAnsi" w:hAnsi="Zurich Blk BT" w:cstheme="minorBidi"/>
          <w:sz w:val="20"/>
          <w:szCs w:val="20"/>
          <w:lang w:eastAsia="en-US"/>
        </w:rPr>
        <w:t>Illustrative movement of an account from SMA category to NPA category based on delay/non-payment of dues and subsequent upgradation to standard category at day end process:</w:t>
      </w:r>
    </w:p>
    <w:p w14:paraId="0660709C" w14:textId="77777777" w:rsidR="00CB444A" w:rsidRPr="00950606" w:rsidRDefault="00CB444A" w:rsidP="00CB444A">
      <w:pPr>
        <w:widowControl/>
        <w:suppressAutoHyphens w:val="0"/>
        <w:autoSpaceDE/>
        <w:spacing w:after="160" w:line="259" w:lineRule="auto"/>
        <w:jc w:val="both"/>
        <w:rPr>
          <w:rFonts w:ascii="Zurich Blk BT" w:eastAsiaTheme="minorHAnsi" w:hAnsi="Zurich Blk BT" w:cstheme="minorBidi"/>
          <w:sz w:val="20"/>
          <w:szCs w:val="20"/>
          <w:lang w:eastAsia="en-US"/>
        </w:rPr>
      </w:pPr>
    </w:p>
    <w:tbl>
      <w:tblPr>
        <w:tblStyle w:val="TableGrid1"/>
        <w:tblW w:w="1071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1080"/>
      </w:tblGrid>
      <w:tr w:rsidR="00CB444A" w:rsidRPr="00950606" w14:paraId="398009F2" w14:textId="77777777" w:rsidTr="00C264C5">
        <w:tc>
          <w:tcPr>
            <w:tcW w:w="1106" w:type="dxa"/>
            <w:tcBorders>
              <w:top w:val="single" w:sz="4" w:space="0" w:color="auto"/>
              <w:left w:val="single" w:sz="4" w:space="0" w:color="auto"/>
              <w:bottom w:val="single" w:sz="4" w:space="0" w:color="auto"/>
              <w:right w:val="single" w:sz="4" w:space="0" w:color="auto"/>
            </w:tcBorders>
          </w:tcPr>
          <w:p w14:paraId="3CCCC100"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Due date of</w:t>
            </w:r>
          </w:p>
          <w:p w14:paraId="1614FCE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w:t>
            </w:r>
          </w:p>
          <w:p w14:paraId="3E373D4D"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83797D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37C8663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E067A1E"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79878977"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5FB19FC0"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3C4A7CF7"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 xml:space="preserve">NPA categorization </w:t>
            </w:r>
          </w:p>
        </w:tc>
        <w:tc>
          <w:tcPr>
            <w:tcW w:w="1080" w:type="dxa"/>
            <w:tcBorders>
              <w:top w:val="single" w:sz="4" w:space="0" w:color="auto"/>
              <w:left w:val="single" w:sz="4" w:space="0" w:color="auto"/>
              <w:bottom w:val="single" w:sz="4" w:space="0" w:color="auto"/>
              <w:right w:val="single" w:sz="4" w:space="0" w:color="auto"/>
            </w:tcBorders>
            <w:hideMark/>
          </w:tcPr>
          <w:p w14:paraId="10A8DF0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NPA date</w:t>
            </w:r>
          </w:p>
        </w:tc>
      </w:tr>
      <w:tr w:rsidR="00CB444A" w:rsidRPr="00950606" w14:paraId="6402A2B7"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000A67ED"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2A41AEDD"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01.01.2022</w:t>
            </w:r>
          </w:p>
        </w:tc>
        <w:tc>
          <w:tcPr>
            <w:tcW w:w="1231" w:type="dxa"/>
            <w:tcBorders>
              <w:top w:val="single" w:sz="4" w:space="0" w:color="auto"/>
              <w:left w:val="single" w:sz="4" w:space="0" w:color="auto"/>
              <w:bottom w:val="single" w:sz="4" w:space="0" w:color="auto"/>
              <w:right w:val="single" w:sz="4" w:space="0" w:color="auto"/>
            </w:tcBorders>
            <w:hideMark/>
          </w:tcPr>
          <w:p w14:paraId="34DE1DDE"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Entire dues </w:t>
            </w:r>
            <w:proofErr w:type="spellStart"/>
            <w:r w:rsidRPr="00950606">
              <w:rPr>
                <w:rFonts w:ascii="Zurich BT" w:hAnsi="Zurich BT"/>
                <w:color w:val="000000" w:themeColor="text1"/>
                <w:sz w:val="20"/>
                <w:szCs w:val="20"/>
                <w:lang w:val="en-IN" w:eastAsia="en-IN"/>
              </w:rPr>
              <w:t>upto</w:t>
            </w:r>
            <w:proofErr w:type="spellEnd"/>
            <w:r w:rsidRPr="00950606">
              <w:rPr>
                <w:rFonts w:ascii="Zurich BT" w:hAnsi="Zurich BT"/>
                <w:color w:val="000000" w:themeColor="text1"/>
                <w:sz w:val="20"/>
                <w:szCs w:val="20"/>
                <w:lang w:val="en-IN" w:eastAsia="en-IN"/>
              </w:rPr>
              <w:br/>
            </w:r>
            <w:hyperlink r:id="rId11" w:history="1">
              <w:r w:rsidRPr="00950606">
                <w:rPr>
                  <w:rFonts w:ascii="Zurich BT" w:hAnsi="Zurich BT"/>
                  <w:color w:val="000000" w:themeColor="text1"/>
                  <w:sz w:val="20"/>
                  <w:szCs w:val="20"/>
                  <w:u w:val="single"/>
                  <w:lang w:val="en-IN" w:eastAsia="en-IN"/>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482C9CFF"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728FCA2F"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Nil</w:t>
            </w:r>
          </w:p>
        </w:tc>
        <w:tc>
          <w:tcPr>
            <w:tcW w:w="1530" w:type="dxa"/>
            <w:tcBorders>
              <w:top w:val="single" w:sz="4" w:space="0" w:color="auto"/>
              <w:left w:val="single" w:sz="4" w:space="0" w:color="auto"/>
              <w:bottom w:val="single" w:sz="4" w:space="0" w:color="auto"/>
              <w:right w:val="single" w:sz="4" w:space="0" w:color="auto"/>
            </w:tcBorders>
            <w:hideMark/>
          </w:tcPr>
          <w:p w14:paraId="114C6E54"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3C314CBB"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A596EF6"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2E2249D7"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54292E08"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4AD7C3CB"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527F293F"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2"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735E424E"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0222A42C"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0600ECF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6C8EEC43"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20AA9D6"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07AE02CD"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74778170"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27AD98B4"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231" w:type="dxa"/>
            <w:tcBorders>
              <w:top w:val="single" w:sz="4" w:space="0" w:color="auto"/>
              <w:left w:val="single" w:sz="4" w:space="0" w:color="auto"/>
              <w:bottom w:val="single" w:sz="4" w:space="0" w:color="auto"/>
              <w:right w:val="single" w:sz="4" w:space="0" w:color="auto"/>
            </w:tcBorders>
            <w:hideMark/>
          </w:tcPr>
          <w:p w14:paraId="49C80456"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Partly paid dues of</w:t>
            </w:r>
            <w:r w:rsidRPr="00950606">
              <w:rPr>
                <w:rFonts w:ascii="Zurich BT" w:hAnsi="Zurich BT"/>
                <w:color w:val="000000" w:themeColor="text1"/>
                <w:sz w:val="20"/>
                <w:szCs w:val="20"/>
                <w:lang w:val="en-IN" w:eastAsia="en-IN"/>
              </w:rPr>
              <w:br/>
            </w:r>
            <w:hyperlink r:id="rId13" w:history="1">
              <w:r w:rsidRPr="00950606">
                <w:rPr>
                  <w:rFonts w:ascii="Zurich BT" w:hAnsi="Zurich BT"/>
                  <w:color w:val="000000" w:themeColor="text1"/>
                  <w:sz w:val="20"/>
                  <w:szCs w:val="20"/>
                  <w:u w:val="single"/>
                  <w:lang w:val="en-IN" w:eastAsia="en-IN"/>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95B340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w:t>
            </w:r>
          </w:p>
        </w:tc>
        <w:tc>
          <w:tcPr>
            <w:tcW w:w="1620" w:type="dxa"/>
            <w:tcBorders>
              <w:top w:val="single" w:sz="4" w:space="0" w:color="auto"/>
              <w:left w:val="single" w:sz="4" w:space="0" w:color="auto"/>
              <w:bottom w:val="single" w:sz="4" w:space="0" w:color="auto"/>
              <w:right w:val="single" w:sz="4" w:space="0" w:color="auto"/>
            </w:tcBorders>
            <w:hideMark/>
          </w:tcPr>
          <w:p w14:paraId="5AE6DF41"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660FB91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043CD0EC"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2C27A33C"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79AB790A"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39AE295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231" w:type="dxa"/>
            <w:tcBorders>
              <w:top w:val="single" w:sz="4" w:space="0" w:color="auto"/>
              <w:left w:val="single" w:sz="4" w:space="0" w:color="auto"/>
              <w:bottom w:val="single" w:sz="4" w:space="0" w:color="auto"/>
              <w:right w:val="single" w:sz="4" w:space="0" w:color="auto"/>
            </w:tcBorders>
          </w:tcPr>
          <w:p w14:paraId="69740721"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23425CC0"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4"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not</w:t>
            </w:r>
            <w:r w:rsidRPr="00950606">
              <w:rPr>
                <w:rFonts w:ascii="Zurich BT" w:hAnsi="Zurich BT"/>
                <w:color w:val="000000" w:themeColor="text1"/>
                <w:sz w:val="20"/>
                <w:szCs w:val="20"/>
                <w:lang w:val="en-IN" w:eastAsia="en-IN"/>
              </w:rPr>
              <w:br/>
              <w:t xml:space="preserve">fully paid </w:t>
            </w:r>
            <w:hyperlink r:id="rId15"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is</w:t>
            </w:r>
            <w:r w:rsidRPr="00950606">
              <w:rPr>
                <w:rFonts w:ascii="Zurich BT" w:hAnsi="Zurich BT"/>
                <w:color w:val="000000" w:themeColor="text1"/>
                <w:sz w:val="20"/>
                <w:szCs w:val="20"/>
                <w:lang w:val="en-IN" w:eastAsia="en-IN"/>
              </w:rPr>
              <w:br/>
              <w:t>also due at EOD</w:t>
            </w:r>
            <w:r w:rsidRPr="00950606">
              <w:rPr>
                <w:rFonts w:ascii="Zurich BT" w:hAnsi="Zurich BT"/>
                <w:color w:val="000000" w:themeColor="text1"/>
                <w:sz w:val="20"/>
                <w:szCs w:val="20"/>
                <w:lang w:val="en-IN" w:eastAsia="en-IN"/>
              </w:rPr>
              <w:br/>
            </w:r>
            <w:hyperlink r:id="rId16"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43ECEA79"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29</w:t>
            </w:r>
          </w:p>
        </w:tc>
        <w:tc>
          <w:tcPr>
            <w:tcW w:w="1620" w:type="dxa"/>
            <w:tcBorders>
              <w:top w:val="single" w:sz="4" w:space="0" w:color="auto"/>
              <w:left w:val="single" w:sz="4" w:space="0" w:color="auto"/>
              <w:bottom w:val="single" w:sz="4" w:space="0" w:color="auto"/>
              <w:right w:val="single" w:sz="4" w:space="0" w:color="auto"/>
            </w:tcBorders>
            <w:hideMark/>
          </w:tcPr>
          <w:p w14:paraId="72EBEAB0"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5F974DC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w:t>
            </w:r>
          </w:p>
        </w:tc>
        <w:tc>
          <w:tcPr>
            <w:tcW w:w="1620" w:type="dxa"/>
            <w:tcBorders>
              <w:top w:val="single" w:sz="4" w:space="0" w:color="auto"/>
              <w:left w:val="single" w:sz="4" w:space="0" w:color="auto"/>
              <w:bottom w:val="single" w:sz="4" w:space="0" w:color="auto"/>
              <w:right w:val="single" w:sz="4" w:space="0" w:color="auto"/>
            </w:tcBorders>
            <w:hideMark/>
          </w:tcPr>
          <w:p w14:paraId="4A8EF400"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69338CBF"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5C321333" w14:textId="77777777" w:rsidTr="00C264C5">
        <w:tc>
          <w:tcPr>
            <w:tcW w:w="1106" w:type="dxa"/>
            <w:tcBorders>
              <w:top w:val="single" w:sz="4" w:space="0" w:color="auto"/>
              <w:left w:val="single" w:sz="4" w:space="0" w:color="auto"/>
              <w:bottom w:val="single" w:sz="4" w:space="0" w:color="auto"/>
              <w:right w:val="single" w:sz="4" w:space="0" w:color="auto"/>
            </w:tcBorders>
          </w:tcPr>
          <w:p w14:paraId="424F65ED"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7B060126"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3066F6A8"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1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18"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paid at</w:t>
            </w:r>
            <w:r w:rsidRPr="00950606">
              <w:rPr>
                <w:rFonts w:ascii="Zurich BT" w:hAnsi="Zurich BT"/>
                <w:color w:val="000000" w:themeColor="text1"/>
                <w:sz w:val="20"/>
                <w:szCs w:val="20"/>
                <w:lang w:val="en-IN" w:eastAsia="en-IN"/>
              </w:rPr>
              <w:br/>
              <w:t xml:space="preserve">EOD </w:t>
            </w:r>
            <w:hyperlink r:id="rId19" w:history="1">
              <w:r w:rsidRPr="00950606">
                <w:rPr>
                  <w:rFonts w:ascii="Zurich BT" w:hAnsi="Zurich BT"/>
                  <w:color w:val="000000" w:themeColor="text1"/>
                  <w:sz w:val="20"/>
                  <w:szCs w:val="20"/>
                  <w:u w:val="single"/>
                  <w:lang w:val="en-IN" w:eastAsia="en-IN"/>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79115B9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29F320B9"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6F3B18AB"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492E528E"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1121E3EF"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79AE8CED" w14:textId="77777777" w:rsidTr="00C264C5">
        <w:tc>
          <w:tcPr>
            <w:tcW w:w="1106" w:type="dxa"/>
            <w:tcBorders>
              <w:top w:val="single" w:sz="4" w:space="0" w:color="auto"/>
              <w:left w:val="single" w:sz="4" w:space="0" w:color="auto"/>
              <w:bottom w:val="single" w:sz="4" w:space="0" w:color="auto"/>
              <w:right w:val="single" w:sz="4" w:space="0" w:color="auto"/>
            </w:tcBorders>
          </w:tcPr>
          <w:p w14:paraId="08178165"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8CBA875"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080A3CCA"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full</w:t>
            </w:r>
            <w:r w:rsidRPr="00950606">
              <w:rPr>
                <w:rFonts w:ascii="Zurich BT" w:hAnsi="Zurich BT"/>
                <w:color w:val="000000" w:themeColor="text1"/>
                <w:sz w:val="20"/>
                <w:szCs w:val="20"/>
                <w:lang w:val="en-IN" w:eastAsia="en-IN"/>
              </w:rPr>
              <w:br/>
              <w:t xml:space="preserve">dues of </w:t>
            </w:r>
            <w:hyperlink r:id="rId20"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r>
            <w:hyperlink r:id="rId21"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2" w:history="1">
              <w:r w:rsidRPr="00950606">
                <w:rPr>
                  <w:rFonts w:ascii="Zurich BT" w:hAnsi="Zurich BT"/>
                  <w:color w:val="000000" w:themeColor="text1"/>
                  <w:sz w:val="20"/>
                  <w:szCs w:val="20"/>
                  <w:u w:val="single"/>
                  <w:lang w:val="en-IN" w:eastAsia="en-IN"/>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0BCAD246"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31</w:t>
            </w:r>
          </w:p>
        </w:tc>
        <w:tc>
          <w:tcPr>
            <w:tcW w:w="1620" w:type="dxa"/>
            <w:tcBorders>
              <w:top w:val="single" w:sz="4" w:space="0" w:color="auto"/>
              <w:left w:val="single" w:sz="4" w:space="0" w:color="auto"/>
              <w:bottom w:val="single" w:sz="4" w:space="0" w:color="auto"/>
              <w:right w:val="single" w:sz="4" w:space="0" w:color="auto"/>
            </w:tcBorders>
            <w:hideMark/>
          </w:tcPr>
          <w:p w14:paraId="7EF18671"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12BF940A"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A9F0831"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220A215C"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24274AD0" w14:textId="77777777" w:rsidTr="00C264C5">
        <w:tc>
          <w:tcPr>
            <w:tcW w:w="1106" w:type="dxa"/>
            <w:tcBorders>
              <w:top w:val="single" w:sz="4" w:space="0" w:color="auto"/>
              <w:left w:val="single" w:sz="4" w:space="0" w:color="auto"/>
              <w:bottom w:val="single" w:sz="4" w:space="0" w:color="auto"/>
              <w:right w:val="single" w:sz="4" w:space="0" w:color="auto"/>
            </w:tcBorders>
          </w:tcPr>
          <w:p w14:paraId="38615D61"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0A4820B1"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0C1AE099"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 xml:space="preserve">Dues of </w:t>
            </w:r>
            <w:hyperlink r:id="rId23"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t>fully paid , Due for</w:t>
            </w:r>
            <w:r w:rsidRPr="00950606">
              <w:rPr>
                <w:rFonts w:ascii="Zurich BT" w:hAnsi="Zurich BT"/>
                <w:color w:val="000000" w:themeColor="text1"/>
                <w:sz w:val="20"/>
                <w:szCs w:val="20"/>
                <w:lang w:val="en-IN" w:eastAsia="en-IN"/>
              </w:rPr>
              <w:br/>
            </w:r>
            <w:hyperlink r:id="rId24"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not fully</w:t>
            </w:r>
            <w:r w:rsidRPr="00950606">
              <w:rPr>
                <w:rFonts w:ascii="Zurich BT" w:hAnsi="Zurich BT"/>
                <w:color w:val="000000" w:themeColor="text1"/>
                <w:sz w:val="20"/>
                <w:szCs w:val="20"/>
                <w:lang w:val="en-IN" w:eastAsia="en-IN"/>
              </w:rPr>
              <w:br/>
              <w:t xml:space="preserve">paid at EOD </w:t>
            </w:r>
            <w:hyperlink r:id="rId25" w:history="1">
              <w:r w:rsidRPr="00950606">
                <w:rPr>
                  <w:rFonts w:ascii="Zurich BT" w:hAnsi="Zurich BT"/>
                  <w:color w:val="000000" w:themeColor="text1"/>
                  <w:sz w:val="20"/>
                  <w:szCs w:val="20"/>
                  <w:u w:val="single"/>
                  <w:lang w:val="en-IN" w:eastAsia="en-IN"/>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7E270D31"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3B32192C"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0</w:t>
            </w:r>
          </w:p>
        </w:tc>
        <w:tc>
          <w:tcPr>
            <w:tcW w:w="1530" w:type="dxa"/>
            <w:tcBorders>
              <w:top w:val="single" w:sz="4" w:space="0" w:color="auto"/>
              <w:left w:val="single" w:sz="4" w:space="0" w:color="auto"/>
              <w:bottom w:val="single" w:sz="4" w:space="0" w:color="auto"/>
              <w:right w:val="single" w:sz="4" w:space="0" w:color="auto"/>
            </w:tcBorders>
            <w:hideMark/>
          </w:tcPr>
          <w:p w14:paraId="0BFC76F1"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01.03.2022</w:t>
            </w:r>
          </w:p>
        </w:tc>
        <w:tc>
          <w:tcPr>
            <w:tcW w:w="1620" w:type="dxa"/>
            <w:tcBorders>
              <w:top w:val="single" w:sz="4" w:space="0" w:color="auto"/>
              <w:left w:val="single" w:sz="4" w:space="0" w:color="auto"/>
              <w:bottom w:val="single" w:sz="4" w:space="0" w:color="auto"/>
              <w:right w:val="single" w:sz="4" w:space="0" w:color="auto"/>
            </w:tcBorders>
            <w:hideMark/>
          </w:tcPr>
          <w:p w14:paraId="6F6BB9BD"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12C17EB9"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5D962D35"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126DCB9B"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01.04.2022</w:t>
            </w:r>
          </w:p>
        </w:tc>
        <w:tc>
          <w:tcPr>
            <w:tcW w:w="1231" w:type="dxa"/>
            <w:tcBorders>
              <w:top w:val="single" w:sz="4" w:space="0" w:color="auto"/>
              <w:left w:val="single" w:sz="4" w:space="0" w:color="auto"/>
              <w:bottom w:val="single" w:sz="4" w:space="0" w:color="auto"/>
              <w:right w:val="single" w:sz="4" w:space="0" w:color="auto"/>
            </w:tcBorders>
          </w:tcPr>
          <w:p w14:paraId="1928BC13"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4AC3D24F"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26"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br/>
            </w:r>
            <w:hyperlink r:id="rId27"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and</w:t>
            </w:r>
            <w:r w:rsidRPr="00950606">
              <w:rPr>
                <w:rFonts w:ascii="Zurich BT" w:hAnsi="Zurich BT"/>
                <w:color w:val="000000" w:themeColor="text1"/>
                <w:sz w:val="20"/>
                <w:szCs w:val="20"/>
                <w:lang w:val="en-IN" w:eastAsia="en-IN"/>
              </w:rPr>
              <w:br/>
              <w:t>amount due on</w:t>
            </w:r>
            <w:r w:rsidRPr="00950606">
              <w:rPr>
                <w:rFonts w:ascii="Zurich BT" w:hAnsi="Zurich BT"/>
                <w:color w:val="000000" w:themeColor="text1"/>
                <w:sz w:val="20"/>
                <w:szCs w:val="20"/>
                <w:lang w:val="en-IN" w:eastAsia="en-IN"/>
              </w:rPr>
              <w:br/>
            </w:r>
            <w:hyperlink r:id="rId28" w:history="1">
              <w:r w:rsidRPr="00950606">
                <w:rPr>
                  <w:rFonts w:ascii="Zurich BT" w:hAnsi="Zurich BT"/>
                  <w:color w:val="000000" w:themeColor="text1"/>
                  <w:sz w:val="20"/>
                  <w:szCs w:val="20"/>
                  <w:u w:val="single"/>
                  <w:lang w:val="en-IN" w:eastAsia="en-IN"/>
                </w:rPr>
                <w:t>01.4.2022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29"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5567FD62"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60</w:t>
            </w:r>
          </w:p>
        </w:tc>
        <w:tc>
          <w:tcPr>
            <w:tcW w:w="1620" w:type="dxa"/>
            <w:tcBorders>
              <w:top w:val="single" w:sz="4" w:space="0" w:color="auto"/>
              <w:left w:val="single" w:sz="4" w:space="0" w:color="auto"/>
              <w:bottom w:val="single" w:sz="4" w:space="0" w:color="auto"/>
              <w:right w:val="single" w:sz="4" w:space="0" w:color="auto"/>
            </w:tcBorders>
            <w:hideMark/>
          </w:tcPr>
          <w:p w14:paraId="11708CE5"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1</w:t>
            </w:r>
          </w:p>
        </w:tc>
        <w:tc>
          <w:tcPr>
            <w:tcW w:w="1530" w:type="dxa"/>
            <w:tcBorders>
              <w:top w:val="single" w:sz="4" w:space="0" w:color="auto"/>
              <w:left w:val="single" w:sz="4" w:space="0" w:color="auto"/>
              <w:bottom w:val="single" w:sz="4" w:space="0" w:color="auto"/>
              <w:right w:val="single" w:sz="4" w:space="0" w:color="auto"/>
            </w:tcBorders>
            <w:hideMark/>
          </w:tcPr>
          <w:p w14:paraId="25D9DD1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202D800"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32255763"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408CAE33" w14:textId="77777777" w:rsidTr="00C264C5">
        <w:tc>
          <w:tcPr>
            <w:tcW w:w="1106" w:type="dxa"/>
            <w:tcBorders>
              <w:top w:val="single" w:sz="4" w:space="0" w:color="auto"/>
              <w:left w:val="single" w:sz="4" w:space="0" w:color="auto"/>
              <w:bottom w:val="single" w:sz="4" w:space="0" w:color="auto"/>
              <w:right w:val="single" w:sz="4" w:space="0" w:color="auto"/>
            </w:tcBorders>
          </w:tcPr>
          <w:p w14:paraId="65512597"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751BFBCD"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4D97E188"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0"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1"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2"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56B3F43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61</w:t>
            </w:r>
          </w:p>
        </w:tc>
        <w:tc>
          <w:tcPr>
            <w:tcW w:w="1620" w:type="dxa"/>
            <w:tcBorders>
              <w:top w:val="single" w:sz="4" w:space="0" w:color="auto"/>
              <w:left w:val="single" w:sz="4" w:space="0" w:color="auto"/>
              <w:bottom w:val="single" w:sz="4" w:space="0" w:color="auto"/>
              <w:right w:val="single" w:sz="4" w:space="0" w:color="auto"/>
            </w:tcBorders>
            <w:hideMark/>
          </w:tcPr>
          <w:p w14:paraId="50AC218B"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768FA33D"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7F7661E1"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7B95E55A"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736765FC"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7003A1C8"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01.05.2022</w:t>
            </w:r>
          </w:p>
        </w:tc>
        <w:tc>
          <w:tcPr>
            <w:tcW w:w="1231" w:type="dxa"/>
            <w:tcBorders>
              <w:top w:val="single" w:sz="4" w:space="0" w:color="auto"/>
              <w:left w:val="single" w:sz="4" w:space="0" w:color="auto"/>
              <w:bottom w:val="single" w:sz="4" w:space="0" w:color="auto"/>
              <w:right w:val="single" w:sz="4" w:space="0" w:color="auto"/>
            </w:tcBorders>
          </w:tcPr>
          <w:p w14:paraId="56626BE4"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18D1FBF2"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3"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4"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4ABB3EE4"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90</w:t>
            </w:r>
          </w:p>
        </w:tc>
        <w:tc>
          <w:tcPr>
            <w:tcW w:w="1620" w:type="dxa"/>
            <w:tcBorders>
              <w:top w:val="single" w:sz="4" w:space="0" w:color="auto"/>
              <w:left w:val="single" w:sz="4" w:space="0" w:color="auto"/>
              <w:bottom w:val="single" w:sz="4" w:space="0" w:color="auto"/>
              <w:right w:val="single" w:sz="4" w:space="0" w:color="auto"/>
            </w:tcBorders>
            <w:hideMark/>
          </w:tcPr>
          <w:p w14:paraId="0C6891B7"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SMA 2</w:t>
            </w:r>
          </w:p>
        </w:tc>
        <w:tc>
          <w:tcPr>
            <w:tcW w:w="1530" w:type="dxa"/>
            <w:tcBorders>
              <w:top w:val="single" w:sz="4" w:space="0" w:color="auto"/>
              <w:left w:val="single" w:sz="4" w:space="0" w:color="auto"/>
              <w:bottom w:val="single" w:sz="4" w:space="0" w:color="auto"/>
              <w:right w:val="single" w:sz="4" w:space="0" w:color="auto"/>
            </w:tcBorders>
            <w:hideMark/>
          </w:tcPr>
          <w:p w14:paraId="22AAC7A3"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CB98DDD"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080" w:type="dxa"/>
            <w:tcBorders>
              <w:top w:val="single" w:sz="4" w:space="0" w:color="auto"/>
              <w:left w:val="single" w:sz="4" w:space="0" w:color="auto"/>
              <w:bottom w:val="single" w:sz="4" w:space="0" w:color="auto"/>
              <w:right w:val="single" w:sz="4" w:space="0" w:color="auto"/>
            </w:tcBorders>
            <w:hideMark/>
          </w:tcPr>
          <w:p w14:paraId="4583FC00"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r>
      <w:tr w:rsidR="00CB444A" w:rsidRPr="00950606" w14:paraId="57B9C7E7" w14:textId="77777777" w:rsidTr="00C264C5">
        <w:tc>
          <w:tcPr>
            <w:tcW w:w="1106" w:type="dxa"/>
            <w:tcBorders>
              <w:top w:val="single" w:sz="4" w:space="0" w:color="auto"/>
              <w:left w:val="single" w:sz="4" w:space="0" w:color="auto"/>
              <w:bottom w:val="single" w:sz="4" w:space="0" w:color="auto"/>
              <w:right w:val="single" w:sz="4" w:space="0" w:color="auto"/>
            </w:tcBorders>
          </w:tcPr>
          <w:p w14:paraId="60C07A84"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tcPr>
          <w:p w14:paraId="53291177" w14:textId="77777777" w:rsidR="00CB444A" w:rsidRPr="00950606" w:rsidRDefault="00CB444A" w:rsidP="00EC4421">
            <w:pPr>
              <w:widowControl/>
              <w:suppressAutoHyphens w:val="0"/>
              <w:autoSpaceDE/>
              <w:jc w:val="both"/>
              <w:rPr>
                <w:rFonts w:ascii="Zurich BT" w:hAnsi="Zurich BT"/>
                <w:sz w:val="20"/>
                <w:szCs w:val="20"/>
                <w:lang w:val="en-IN" w:eastAsia="en-IN"/>
              </w:rPr>
            </w:pPr>
          </w:p>
        </w:tc>
        <w:tc>
          <w:tcPr>
            <w:tcW w:w="1231" w:type="dxa"/>
            <w:tcBorders>
              <w:top w:val="single" w:sz="4" w:space="0" w:color="auto"/>
              <w:left w:val="single" w:sz="4" w:space="0" w:color="auto"/>
              <w:bottom w:val="single" w:sz="4" w:space="0" w:color="auto"/>
              <w:right w:val="single" w:sz="4" w:space="0" w:color="auto"/>
            </w:tcBorders>
            <w:hideMark/>
          </w:tcPr>
          <w:p w14:paraId="698FD134"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No payment of dues of</w:t>
            </w:r>
            <w:r w:rsidRPr="00950606">
              <w:rPr>
                <w:rFonts w:ascii="Zurich BT" w:hAnsi="Zurich BT"/>
                <w:color w:val="000000" w:themeColor="text1"/>
                <w:sz w:val="20"/>
                <w:szCs w:val="20"/>
                <w:lang w:val="en-IN" w:eastAsia="en-IN"/>
              </w:rPr>
              <w:br/>
            </w:r>
            <w:hyperlink r:id="rId35"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till</w:t>
            </w:r>
            <w:r w:rsidRPr="00950606">
              <w:rPr>
                <w:rFonts w:ascii="Zurich BT" w:hAnsi="Zurich BT"/>
                <w:color w:val="000000" w:themeColor="text1"/>
                <w:sz w:val="20"/>
                <w:szCs w:val="20"/>
                <w:lang w:val="en-IN" w:eastAsia="en-IN"/>
              </w:rPr>
              <w:br/>
            </w:r>
            <w:hyperlink r:id="rId36" w:history="1">
              <w:r w:rsidRPr="00950606">
                <w:rPr>
                  <w:rFonts w:ascii="Zurich BT" w:hAnsi="Zurich BT"/>
                  <w:color w:val="000000" w:themeColor="text1"/>
                  <w:sz w:val="20"/>
                  <w:szCs w:val="20"/>
                  <w:u w:val="single"/>
                  <w:lang w:val="en-IN" w:eastAsia="en-IN"/>
                </w:rPr>
                <w:t>01.05.22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4D59A2F6"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91</w:t>
            </w:r>
          </w:p>
        </w:tc>
        <w:tc>
          <w:tcPr>
            <w:tcW w:w="1620" w:type="dxa"/>
            <w:tcBorders>
              <w:top w:val="single" w:sz="4" w:space="0" w:color="auto"/>
              <w:left w:val="single" w:sz="4" w:space="0" w:color="auto"/>
              <w:bottom w:val="single" w:sz="4" w:space="0" w:color="auto"/>
              <w:right w:val="single" w:sz="4" w:space="0" w:color="auto"/>
            </w:tcBorders>
            <w:hideMark/>
          </w:tcPr>
          <w:p w14:paraId="02CDA6DD"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26872A8D"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2A783AE5"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61781B3C"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CB444A" w:rsidRPr="00950606" w14:paraId="5E2D3459"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0D36D378"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0B5B6150"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01.06.2022</w:t>
            </w:r>
          </w:p>
        </w:tc>
        <w:tc>
          <w:tcPr>
            <w:tcW w:w="1231" w:type="dxa"/>
            <w:tcBorders>
              <w:top w:val="single" w:sz="4" w:space="0" w:color="auto"/>
              <w:left w:val="single" w:sz="4" w:space="0" w:color="auto"/>
              <w:bottom w:val="single" w:sz="4" w:space="0" w:color="auto"/>
              <w:right w:val="single" w:sz="4" w:space="0" w:color="auto"/>
            </w:tcBorders>
            <w:hideMark/>
          </w:tcPr>
          <w:p w14:paraId="4BB0EED0"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Fully Paid dues of</w:t>
            </w:r>
            <w:r w:rsidRPr="00950606">
              <w:rPr>
                <w:rFonts w:ascii="Zurich BT" w:hAnsi="Zurich BT"/>
                <w:color w:val="000000" w:themeColor="text1"/>
                <w:sz w:val="20"/>
                <w:szCs w:val="20"/>
                <w:lang w:val="en-IN" w:eastAsia="en-IN"/>
              </w:rPr>
              <w:br/>
            </w:r>
            <w:hyperlink r:id="rId37" w:history="1">
              <w:r w:rsidRPr="00950606">
                <w:rPr>
                  <w:rFonts w:ascii="Zurich BT" w:hAnsi="Zurich BT"/>
                  <w:color w:val="000000" w:themeColor="text1"/>
                  <w:sz w:val="20"/>
                  <w:szCs w:val="20"/>
                  <w:u w:val="single"/>
                  <w:lang w:val="en-IN" w:eastAsia="en-IN"/>
                </w:rPr>
                <w:t>01.02.2022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38" w:history="1">
              <w:r w:rsidRPr="00950606">
                <w:rPr>
                  <w:rFonts w:ascii="Zurich BT" w:hAnsi="Zurich BT"/>
                  <w:color w:val="000000" w:themeColor="text1"/>
                  <w:sz w:val="20"/>
                  <w:szCs w:val="20"/>
                  <w:u w:val="single"/>
                  <w:lang w:val="en-IN" w:eastAsia="en-IN"/>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5DC6769B"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93</w:t>
            </w:r>
          </w:p>
        </w:tc>
        <w:tc>
          <w:tcPr>
            <w:tcW w:w="1620" w:type="dxa"/>
            <w:tcBorders>
              <w:top w:val="single" w:sz="4" w:space="0" w:color="auto"/>
              <w:left w:val="single" w:sz="4" w:space="0" w:color="auto"/>
              <w:bottom w:val="single" w:sz="4" w:space="0" w:color="auto"/>
              <w:right w:val="single" w:sz="4" w:space="0" w:color="auto"/>
            </w:tcBorders>
            <w:hideMark/>
          </w:tcPr>
          <w:p w14:paraId="21C0F85E"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030502BF"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72470FA2"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2B2FA72D"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CB444A" w:rsidRPr="00950606" w14:paraId="55F902CB"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073E33B8"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7852D735"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01.07.2022</w:t>
            </w:r>
          </w:p>
        </w:tc>
        <w:tc>
          <w:tcPr>
            <w:tcW w:w="1231" w:type="dxa"/>
            <w:tcBorders>
              <w:top w:val="single" w:sz="4" w:space="0" w:color="auto"/>
              <w:left w:val="single" w:sz="4" w:space="0" w:color="auto"/>
              <w:bottom w:val="single" w:sz="4" w:space="0" w:color="auto"/>
              <w:right w:val="single" w:sz="4" w:space="0" w:color="auto"/>
            </w:tcBorders>
            <w:hideMark/>
          </w:tcPr>
          <w:p w14:paraId="1D170364"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39" w:history="1">
              <w:r w:rsidRPr="00950606">
                <w:rPr>
                  <w:rFonts w:ascii="Zurich BT" w:hAnsi="Zurich BT"/>
                  <w:color w:val="000000" w:themeColor="text1"/>
                  <w:sz w:val="20"/>
                  <w:szCs w:val="20"/>
                  <w:u w:val="single"/>
                  <w:lang w:val="en-IN" w:eastAsia="en-IN"/>
                </w:rPr>
                <w:t>01.03.2022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0" w:history="1">
              <w:r w:rsidRPr="00950606">
                <w:rPr>
                  <w:rFonts w:ascii="Zurich BT" w:hAnsi="Zurich BT"/>
                  <w:color w:val="000000" w:themeColor="text1"/>
                  <w:sz w:val="20"/>
                  <w:szCs w:val="20"/>
                  <w:u w:val="single"/>
                  <w:lang w:val="en-IN" w:eastAsia="en-IN"/>
                </w:rPr>
                <w:t>01.04.2022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1" w:history="1">
              <w:r w:rsidRPr="00950606">
                <w:rPr>
                  <w:rFonts w:ascii="Zurich BT" w:hAnsi="Zurich BT"/>
                  <w:color w:val="000000" w:themeColor="text1"/>
                  <w:sz w:val="20"/>
                  <w:szCs w:val="20"/>
                  <w:u w:val="single"/>
                  <w:lang w:val="en-IN" w:eastAsia="en-IN"/>
                </w:rPr>
                <w:t>01.07.2022</w:t>
              </w:r>
            </w:hyperlink>
            <w:r w:rsidRPr="00950606">
              <w:rPr>
                <w:rFonts w:ascii="Zurich BT" w:hAnsi="Zurich BT"/>
                <w:color w:val="000000" w:themeColor="text1"/>
                <w:sz w:val="20"/>
                <w:szCs w:val="20"/>
                <w:lang w:val="en-IN" w:eastAsia="en-IN"/>
              </w:rPr>
              <w:br/>
            </w:r>
          </w:p>
        </w:tc>
        <w:tc>
          <w:tcPr>
            <w:tcW w:w="1292" w:type="dxa"/>
            <w:tcBorders>
              <w:top w:val="single" w:sz="4" w:space="0" w:color="auto"/>
              <w:left w:val="single" w:sz="4" w:space="0" w:color="auto"/>
              <w:bottom w:val="single" w:sz="4" w:space="0" w:color="auto"/>
              <w:right w:val="single" w:sz="4" w:space="0" w:color="auto"/>
            </w:tcBorders>
            <w:hideMark/>
          </w:tcPr>
          <w:p w14:paraId="16E9E5FA"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62</w:t>
            </w:r>
          </w:p>
        </w:tc>
        <w:tc>
          <w:tcPr>
            <w:tcW w:w="1620" w:type="dxa"/>
            <w:tcBorders>
              <w:top w:val="single" w:sz="4" w:space="0" w:color="auto"/>
              <w:left w:val="single" w:sz="4" w:space="0" w:color="auto"/>
              <w:bottom w:val="single" w:sz="4" w:space="0" w:color="auto"/>
              <w:right w:val="single" w:sz="4" w:space="0" w:color="auto"/>
            </w:tcBorders>
            <w:hideMark/>
          </w:tcPr>
          <w:p w14:paraId="262868B6"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7745CD21"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4BDB61F9"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3A4A7861"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CB444A" w:rsidRPr="00950606" w14:paraId="7B5C629C"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4CED129E"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3DF00E51"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01.08.2022</w:t>
            </w:r>
          </w:p>
        </w:tc>
        <w:tc>
          <w:tcPr>
            <w:tcW w:w="1231" w:type="dxa"/>
            <w:tcBorders>
              <w:top w:val="single" w:sz="4" w:space="0" w:color="auto"/>
              <w:left w:val="single" w:sz="4" w:space="0" w:color="auto"/>
              <w:bottom w:val="single" w:sz="4" w:space="0" w:color="auto"/>
              <w:right w:val="single" w:sz="4" w:space="0" w:color="auto"/>
            </w:tcBorders>
            <w:hideMark/>
          </w:tcPr>
          <w:p w14:paraId="3D6207E0"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2" w:history="1">
              <w:r w:rsidRPr="00950606">
                <w:rPr>
                  <w:rFonts w:ascii="Zurich BT" w:hAnsi="Zurich BT"/>
                  <w:color w:val="000000" w:themeColor="text1"/>
                  <w:sz w:val="20"/>
                  <w:szCs w:val="20"/>
                  <w:u w:val="single"/>
                  <w:lang w:val="en-IN" w:eastAsia="en-IN"/>
                </w:rPr>
                <w:t>01.05.2022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3" w:history="1">
              <w:r w:rsidRPr="00950606">
                <w:rPr>
                  <w:rFonts w:ascii="Zurich BT" w:hAnsi="Zurich BT"/>
                  <w:color w:val="000000" w:themeColor="text1"/>
                  <w:sz w:val="20"/>
                  <w:szCs w:val="20"/>
                  <w:u w:val="single"/>
                  <w:lang w:val="en-IN" w:eastAsia="en-IN"/>
                </w:rPr>
                <w:t>01.06.2022</w:t>
              </w:r>
            </w:hyperlink>
            <w:r w:rsidRPr="00950606">
              <w:rPr>
                <w:rFonts w:ascii="Zurich BT" w:hAnsi="Zurich BT"/>
                <w:color w:val="000000" w:themeColor="text1"/>
                <w:sz w:val="20"/>
                <w:szCs w:val="20"/>
                <w:lang w:val="en-IN" w:eastAsia="en-IN"/>
              </w:rPr>
              <w:t xml:space="preserve"> at EOD</w:t>
            </w:r>
            <w:r w:rsidRPr="00950606">
              <w:rPr>
                <w:rFonts w:ascii="Zurich BT" w:hAnsi="Zurich BT"/>
                <w:color w:val="000000" w:themeColor="text1"/>
                <w:sz w:val="20"/>
                <w:szCs w:val="20"/>
                <w:lang w:val="en-IN" w:eastAsia="en-IN"/>
              </w:rPr>
              <w:br/>
            </w:r>
            <w:hyperlink r:id="rId44" w:history="1">
              <w:r w:rsidRPr="00950606">
                <w:rPr>
                  <w:rFonts w:ascii="Zurich BT" w:hAnsi="Zurich BT"/>
                  <w:color w:val="000000" w:themeColor="text1"/>
                  <w:sz w:val="20"/>
                  <w:szCs w:val="20"/>
                  <w:u w:val="single"/>
                  <w:lang w:val="en-IN" w:eastAsia="en-IN"/>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74D4FD08"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32</w:t>
            </w:r>
          </w:p>
        </w:tc>
        <w:tc>
          <w:tcPr>
            <w:tcW w:w="1620" w:type="dxa"/>
            <w:tcBorders>
              <w:top w:val="single" w:sz="4" w:space="0" w:color="auto"/>
              <w:left w:val="single" w:sz="4" w:space="0" w:color="auto"/>
              <w:bottom w:val="single" w:sz="4" w:space="0" w:color="auto"/>
              <w:right w:val="single" w:sz="4" w:space="0" w:color="auto"/>
            </w:tcBorders>
            <w:hideMark/>
          </w:tcPr>
          <w:p w14:paraId="29FC01E3"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43E11D2F"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2E296500"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05146B13"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CB444A" w:rsidRPr="00950606" w14:paraId="53B43F7D" w14:textId="77777777" w:rsidTr="00C264C5">
        <w:trPr>
          <w:trHeight w:val="1745"/>
        </w:trPr>
        <w:tc>
          <w:tcPr>
            <w:tcW w:w="1106" w:type="dxa"/>
            <w:tcBorders>
              <w:top w:val="single" w:sz="4" w:space="0" w:color="auto"/>
              <w:left w:val="single" w:sz="4" w:space="0" w:color="auto"/>
              <w:bottom w:val="single" w:sz="4" w:space="0" w:color="auto"/>
              <w:right w:val="single" w:sz="4" w:space="0" w:color="auto"/>
            </w:tcBorders>
            <w:hideMark/>
          </w:tcPr>
          <w:p w14:paraId="223FE90B"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08DC13E8"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01.09.2022</w:t>
            </w:r>
          </w:p>
        </w:tc>
        <w:tc>
          <w:tcPr>
            <w:tcW w:w="1231" w:type="dxa"/>
            <w:tcBorders>
              <w:top w:val="single" w:sz="4" w:space="0" w:color="auto"/>
              <w:left w:val="single" w:sz="4" w:space="0" w:color="auto"/>
              <w:bottom w:val="single" w:sz="4" w:space="0" w:color="auto"/>
              <w:right w:val="single" w:sz="4" w:space="0" w:color="auto"/>
            </w:tcBorders>
            <w:hideMark/>
          </w:tcPr>
          <w:p w14:paraId="7DF454A3"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t>01.07.2022 &amp;</w:t>
            </w:r>
            <w:r w:rsidRPr="00950606">
              <w:rPr>
                <w:rFonts w:ascii="Zurich BT" w:hAnsi="Zurich BT"/>
                <w:color w:val="000000" w:themeColor="text1"/>
                <w:sz w:val="20"/>
                <w:szCs w:val="20"/>
                <w:lang w:val="en-IN" w:eastAsia="en-IN"/>
              </w:rPr>
              <w:br/>
              <w:t>01.08.2022 at EOD</w:t>
            </w:r>
            <w:r w:rsidRPr="00950606">
              <w:rPr>
                <w:rFonts w:ascii="Zurich BT" w:hAnsi="Zurich BT"/>
                <w:color w:val="000000" w:themeColor="text1"/>
                <w:sz w:val="20"/>
                <w:szCs w:val="20"/>
                <w:lang w:val="en-IN" w:eastAsia="en-IN"/>
              </w:rPr>
              <w:br/>
            </w:r>
            <w:hyperlink r:id="rId45" w:history="1">
              <w:r w:rsidRPr="00950606">
                <w:rPr>
                  <w:rFonts w:ascii="Zurich BT" w:hAnsi="Zurich BT"/>
                  <w:color w:val="000000" w:themeColor="text1"/>
                  <w:sz w:val="20"/>
                  <w:szCs w:val="20"/>
                  <w:u w:val="single"/>
                  <w:lang w:val="en-IN" w:eastAsia="en-IN"/>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215FFB9C"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1</w:t>
            </w:r>
          </w:p>
        </w:tc>
        <w:tc>
          <w:tcPr>
            <w:tcW w:w="1620" w:type="dxa"/>
            <w:tcBorders>
              <w:top w:val="single" w:sz="4" w:space="0" w:color="auto"/>
              <w:left w:val="single" w:sz="4" w:space="0" w:color="auto"/>
              <w:bottom w:val="single" w:sz="4" w:space="0" w:color="auto"/>
              <w:right w:val="single" w:sz="4" w:space="0" w:color="auto"/>
            </w:tcBorders>
            <w:hideMark/>
          </w:tcPr>
          <w:p w14:paraId="7A445607"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530" w:type="dxa"/>
            <w:tcBorders>
              <w:top w:val="single" w:sz="4" w:space="0" w:color="auto"/>
              <w:left w:val="single" w:sz="4" w:space="0" w:color="auto"/>
              <w:bottom w:val="single" w:sz="4" w:space="0" w:color="auto"/>
              <w:right w:val="single" w:sz="4" w:space="0" w:color="auto"/>
            </w:tcBorders>
            <w:hideMark/>
          </w:tcPr>
          <w:p w14:paraId="2AA539E3"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1FAA904F"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6D6EEE2E"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02.05.2022</w:t>
            </w:r>
          </w:p>
        </w:tc>
      </w:tr>
      <w:tr w:rsidR="00CB444A" w:rsidRPr="00950606" w14:paraId="77DD5301" w14:textId="77777777" w:rsidTr="00C264C5">
        <w:tc>
          <w:tcPr>
            <w:tcW w:w="1106" w:type="dxa"/>
            <w:tcBorders>
              <w:top w:val="single" w:sz="4" w:space="0" w:color="auto"/>
              <w:left w:val="single" w:sz="4" w:space="0" w:color="auto"/>
              <w:bottom w:val="single" w:sz="4" w:space="0" w:color="auto"/>
              <w:right w:val="single" w:sz="4" w:space="0" w:color="auto"/>
            </w:tcBorders>
            <w:hideMark/>
          </w:tcPr>
          <w:p w14:paraId="44F48416"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737C2C7C"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01.10.2022</w:t>
            </w:r>
          </w:p>
        </w:tc>
        <w:tc>
          <w:tcPr>
            <w:tcW w:w="1231" w:type="dxa"/>
            <w:tcBorders>
              <w:top w:val="single" w:sz="4" w:space="0" w:color="auto"/>
              <w:left w:val="single" w:sz="4" w:space="0" w:color="auto"/>
              <w:bottom w:val="single" w:sz="4" w:space="0" w:color="auto"/>
              <w:right w:val="single" w:sz="4" w:space="0" w:color="auto"/>
            </w:tcBorders>
            <w:hideMark/>
          </w:tcPr>
          <w:p w14:paraId="7DC391D8" w14:textId="77777777" w:rsidR="00CB444A" w:rsidRPr="00950606" w:rsidRDefault="00CB444A" w:rsidP="00EC4421">
            <w:pPr>
              <w:widowControl/>
              <w:suppressAutoHyphens w:val="0"/>
              <w:autoSpaceDE/>
              <w:jc w:val="both"/>
              <w:rPr>
                <w:rFonts w:ascii="Zurich BT" w:hAnsi="Zurich BT"/>
                <w:color w:val="000000" w:themeColor="text1"/>
                <w:sz w:val="20"/>
                <w:szCs w:val="20"/>
                <w:lang w:val="en-IN" w:eastAsia="en-IN"/>
              </w:rPr>
            </w:pPr>
            <w:r w:rsidRPr="00950606">
              <w:rPr>
                <w:rFonts w:ascii="Zurich BT" w:hAnsi="Zurich BT"/>
                <w:color w:val="000000" w:themeColor="text1"/>
                <w:sz w:val="20"/>
                <w:szCs w:val="20"/>
                <w:lang w:val="en-IN" w:eastAsia="en-IN"/>
              </w:rPr>
              <w:t>Paid entire dues of</w:t>
            </w:r>
            <w:r w:rsidRPr="00950606">
              <w:rPr>
                <w:rFonts w:ascii="Zurich BT" w:hAnsi="Zurich BT"/>
                <w:color w:val="000000" w:themeColor="text1"/>
                <w:sz w:val="20"/>
                <w:szCs w:val="20"/>
                <w:lang w:val="en-IN" w:eastAsia="en-IN"/>
              </w:rPr>
              <w:br/>
            </w:r>
            <w:hyperlink r:id="rId46" w:history="1">
              <w:r w:rsidRPr="00950606">
                <w:rPr>
                  <w:rFonts w:ascii="Zurich BT" w:hAnsi="Zurich BT"/>
                  <w:color w:val="000000" w:themeColor="text1"/>
                  <w:sz w:val="20"/>
                  <w:szCs w:val="20"/>
                  <w:u w:val="single"/>
                  <w:lang w:val="en-IN" w:eastAsia="en-IN"/>
                </w:rPr>
                <w:t>01.09.2022</w:t>
              </w:r>
            </w:hyperlink>
            <w:r w:rsidRPr="00950606">
              <w:rPr>
                <w:rFonts w:ascii="Zurich BT" w:hAnsi="Zurich BT"/>
                <w:color w:val="000000" w:themeColor="text1"/>
                <w:sz w:val="20"/>
                <w:szCs w:val="20"/>
                <w:lang w:val="en-IN" w:eastAsia="en-IN"/>
              </w:rPr>
              <w:t xml:space="preserve"> &amp;</w:t>
            </w:r>
            <w:r w:rsidRPr="00950606">
              <w:rPr>
                <w:rFonts w:ascii="Zurich BT" w:hAnsi="Zurich BT"/>
                <w:color w:val="000000" w:themeColor="text1"/>
                <w:sz w:val="20"/>
                <w:szCs w:val="20"/>
                <w:lang w:val="en-IN" w:eastAsia="en-IN"/>
              </w:rPr>
              <w:br/>
            </w:r>
            <w:hyperlink r:id="rId47" w:history="1">
              <w:r w:rsidRPr="00950606">
                <w:rPr>
                  <w:rFonts w:ascii="Zurich BT" w:hAnsi="Zurich BT"/>
                  <w:color w:val="000000" w:themeColor="text1"/>
                  <w:sz w:val="20"/>
                  <w:szCs w:val="20"/>
                  <w:u w:val="single"/>
                  <w:lang w:val="en-IN" w:eastAsia="en-IN"/>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52BF14F6" w14:textId="77777777" w:rsidR="00CB444A" w:rsidRPr="00950606" w:rsidRDefault="00CB444A" w:rsidP="00EC4421">
            <w:pPr>
              <w:widowControl/>
              <w:suppressAutoHyphens w:val="0"/>
              <w:autoSpaceDE/>
              <w:jc w:val="both"/>
              <w:rPr>
                <w:rFonts w:ascii="Zurich BT" w:hAnsi="Zurich BT"/>
                <w:sz w:val="20"/>
                <w:szCs w:val="20"/>
                <w:lang w:val="en-IN" w:eastAsia="en-IN"/>
              </w:rPr>
            </w:pPr>
            <w:r w:rsidRPr="00950606">
              <w:rPr>
                <w:rFonts w:ascii="Zurich BT" w:hAnsi="Zurich BT"/>
                <w:sz w:val="20"/>
                <w:szCs w:val="20"/>
                <w:lang w:val="en-IN" w:eastAsia="en-IN"/>
              </w:rPr>
              <w:t>0</w:t>
            </w:r>
          </w:p>
        </w:tc>
        <w:tc>
          <w:tcPr>
            <w:tcW w:w="1620" w:type="dxa"/>
            <w:tcBorders>
              <w:top w:val="single" w:sz="4" w:space="0" w:color="auto"/>
              <w:left w:val="single" w:sz="4" w:space="0" w:color="auto"/>
              <w:bottom w:val="single" w:sz="4" w:space="0" w:color="auto"/>
              <w:right w:val="single" w:sz="4" w:space="0" w:color="auto"/>
            </w:tcBorders>
            <w:hideMark/>
          </w:tcPr>
          <w:p w14:paraId="07940733"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54E4DD3C"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NA</w:t>
            </w:r>
          </w:p>
        </w:tc>
        <w:tc>
          <w:tcPr>
            <w:tcW w:w="1620" w:type="dxa"/>
            <w:tcBorders>
              <w:top w:val="single" w:sz="4" w:space="0" w:color="auto"/>
              <w:left w:val="single" w:sz="4" w:space="0" w:color="auto"/>
              <w:bottom w:val="single" w:sz="4" w:space="0" w:color="auto"/>
              <w:right w:val="single" w:sz="4" w:space="0" w:color="auto"/>
            </w:tcBorders>
            <w:hideMark/>
          </w:tcPr>
          <w:p w14:paraId="6B0818FE"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NPA</w:t>
            </w:r>
          </w:p>
        </w:tc>
        <w:tc>
          <w:tcPr>
            <w:tcW w:w="1080" w:type="dxa"/>
            <w:tcBorders>
              <w:top w:val="single" w:sz="4" w:space="0" w:color="auto"/>
              <w:left w:val="single" w:sz="4" w:space="0" w:color="auto"/>
              <w:bottom w:val="single" w:sz="4" w:space="0" w:color="auto"/>
              <w:right w:val="single" w:sz="4" w:space="0" w:color="auto"/>
            </w:tcBorders>
            <w:hideMark/>
          </w:tcPr>
          <w:p w14:paraId="30B3AC14" w14:textId="77777777" w:rsidR="00CB444A" w:rsidRPr="00950606" w:rsidRDefault="00CB444A" w:rsidP="00EC4421">
            <w:pPr>
              <w:widowControl/>
              <w:suppressAutoHyphens w:val="0"/>
              <w:autoSpaceDE/>
              <w:rPr>
                <w:rFonts w:ascii="Zurich BT" w:hAnsi="Zurich BT"/>
                <w:sz w:val="20"/>
                <w:szCs w:val="20"/>
                <w:lang w:val="en-IN" w:eastAsia="en-IN"/>
              </w:rPr>
            </w:pPr>
            <w:r w:rsidRPr="00950606">
              <w:rPr>
                <w:rFonts w:ascii="Zurich BT" w:hAnsi="Zurich BT"/>
                <w:sz w:val="20"/>
                <w:szCs w:val="20"/>
                <w:lang w:val="en-IN" w:eastAsia="en-IN"/>
              </w:rPr>
              <w:t>STD from 01.10.2022</w:t>
            </w:r>
          </w:p>
        </w:tc>
      </w:tr>
    </w:tbl>
    <w:p w14:paraId="00C6421B" w14:textId="77777777" w:rsidR="00CB444A" w:rsidRPr="00950606" w:rsidRDefault="00CB444A" w:rsidP="00CB444A">
      <w:pPr>
        <w:widowControl/>
        <w:suppressAutoHyphens w:val="0"/>
        <w:autoSpaceDE/>
        <w:spacing w:after="160" w:line="259" w:lineRule="auto"/>
        <w:jc w:val="both"/>
        <w:rPr>
          <w:rFonts w:ascii="Zurich Blk BT" w:eastAsiaTheme="minorHAnsi" w:hAnsi="Zurich Blk BT" w:cstheme="minorBidi"/>
          <w:sz w:val="20"/>
          <w:szCs w:val="20"/>
        </w:rPr>
      </w:pPr>
    </w:p>
    <w:p w14:paraId="50E2B949" w14:textId="77777777" w:rsidR="00CB444A" w:rsidRPr="00950606" w:rsidRDefault="00CB444A" w:rsidP="00CB444A">
      <w:pPr>
        <w:jc w:val="both"/>
        <w:rPr>
          <w:del w:id="13" w:author="Shruti Sharma     /CLG/IBANK/PNE" w:date="2022-02-09T12:49:00Z"/>
          <w:rFonts w:ascii="Zurich BT" w:hAnsi="Zurich BT"/>
          <w:sz w:val="20"/>
          <w:szCs w:val="20"/>
          <w:lang w:val="en-IN" w:eastAsia="en-IN"/>
        </w:rPr>
      </w:pPr>
      <w:r w:rsidRPr="00950606">
        <w:rPr>
          <w:rFonts w:ascii="Zurich BT" w:hAnsi="Zurich BT"/>
          <w:sz w:val="20"/>
          <w:szCs w:val="20"/>
          <w:lang w:val="en-IN" w:eastAsia="en-IN"/>
        </w:rPr>
        <w:t>Please note that the aforesaid few examples are illustrative and not exhaustive in nature</w:t>
      </w:r>
      <w:ins w:id="14" w:author="Shruti Sharma     /CLG/IBANK/PNE" w:date="2022-02-09T12:49:00Z">
        <w:r w:rsidRPr="00950606">
          <w:rPr>
            <w:rFonts w:ascii="Zurich BT" w:hAnsi="Zurich BT"/>
            <w:sz w:val="20"/>
            <w:szCs w:val="20"/>
            <w:lang w:val="en-IN" w:eastAsia="en-IN"/>
          </w:rPr>
          <w:t>,</w:t>
        </w:r>
      </w:ins>
      <w:r w:rsidRPr="00950606">
        <w:rPr>
          <w:rFonts w:ascii="Zurich BT" w:hAnsi="Zurich BT"/>
          <w:sz w:val="20"/>
          <w:szCs w:val="20"/>
          <w:lang w:val="en-IN" w:eastAsia="en-IN"/>
        </w:rPr>
        <w:t xml:space="preserve"> covering common scenarios.</w:t>
      </w:r>
    </w:p>
    <w:p w14:paraId="361CAFE6" w14:textId="77777777" w:rsidR="00BD4FD6" w:rsidRPr="00AA3E02" w:rsidRDefault="00BD4FD6"/>
    <w:sectPr w:rsidR="00BD4FD6" w:rsidRPr="00AA3E02" w:rsidSect="005E28CE">
      <w:footerReference w:type="default" r:id="rId48"/>
      <w:pgSz w:w="11906" w:h="16838"/>
      <w:pgMar w:top="1440" w:right="1376"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D8F58" w14:textId="77777777" w:rsidR="00C44B86" w:rsidRDefault="00C44B86">
      <w:r>
        <w:separator/>
      </w:r>
    </w:p>
  </w:endnote>
  <w:endnote w:type="continuationSeparator" w:id="0">
    <w:p w14:paraId="017396C6" w14:textId="77777777" w:rsidR="00C44B86" w:rsidRDefault="00C44B86">
      <w:r>
        <w:continuationSeparator/>
      </w:r>
    </w:p>
  </w:endnote>
  <w:endnote w:type="continuationNotice" w:id="1">
    <w:p w14:paraId="2927B8CA" w14:textId="77777777" w:rsidR="00C44B86" w:rsidRDefault="00C44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panose1 w:val="020B060302020203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Zurich Blk BT">
    <w:panose1 w:val="020B080403050203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143925" w14:paraId="22B3CDD1" w14:textId="77777777" w:rsidTr="005E28CE">
      <w:trPr>
        <w:trHeight w:val="707"/>
      </w:trPr>
      <w:tc>
        <w:tcPr>
          <w:tcW w:w="2803" w:type="dxa"/>
          <w:vAlign w:val="bottom"/>
        </w:tcPr>
        <w:p w14:paraId="31FAD278" w14:textId="77777777" w:rsidR="00143925" w:rsidRPr="00D12F38" w:rsidRDefault="00143925"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E6924C0" w14:textId="77777777" w:rsidR="00143925" w:rsidRPr="00D12F38" w:rsidRDefault="00143925" w:rsidP="005E28CE">
          <w:pPr>
            <w:pStyle w:val="Footer"/>
            <w:jc w:val="center"/>
            <w:rPr>
              <w:rFonts w:ascii="Zurich BT" w:hAnsi="Zurich BT"/>
              <w:sz w:val="18"/>
              <w:szCs w:val="18"/>
            </w:rPr>
          </w:pPr>
          <w:r w:rsidRPr="00D12F38">
            <w:rPr>
              <w:rFonts w:ascii="Zurich BT" w:hAnsi="Zurich BT"/>
              <w:sz w:val="18"/>
              <w:szCs w:val="18"/>
            </w:rPr>
            <w:t>Bank</w:t>
          </w:r>
        </w:p>
      </w:tc>
    </w:tr>
  </w:tbl>
  <w:p w14:paraId="66EB8C56" w14:textId="77777777" w:rsidR="00143925" w:rsidRDefault="00143925" w:rsidP="00197125">
    <w:pPr>
      <w:jc w:val="right"/>
      <w:rPr>
        <w:sz w:val="8"/>
        <w:lang w:eastAsia="ar-SA"/>
      </w:rPr>
    </w:pPr>
    <w:r>
      <w:t xml:space="preserve">                                                                                                                                                              </w:t>
    </w:r>
    <w:r>
      <w:rPr>
        <w:noProof/>
        <w:sz w:val="8"/>
        <w:lang w:eastAsia="en-US"/>
      </w:rPr>
      <w:drawing>
        <wp:inline distT="0" distB="0" distL="0" distR="0" wp14:anchorId="54B3824C" wp14:editId="059A7FC5">
          <wp:extent cx="17145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solidFill>
                    <a:srgbClr val="FFFFFF"/>
                  </a:solidFill>
                  <a:ln>
                    <a:noFill/>
                  </a:ln>
                </pic:spPr>
              </pic:pic>
            </a:graphicData>
          </a:graphic>
        </wp:inline>
      </w:drawing>
    </w:r>
  </w:p>
  <w:p w14:paraId="7573AF08" w14:textId="5C2D0C88" w:rsidR="00143925" w:rsidRPr="008A7C0E" w:rsidRDefault="00143925" w:rsidP="00197125">
    <w:pPr>
      <w:jc w:val="right"/>
      <w:rPr>
        <w:sz w:val="8"/>
        <w:szCs w:val="8"/>
      </w:rPr>
    </w:pPr>
    <w:r>
      <w:rPr>
        <w:sz w:val="8"/>
        <w:szCs w:val="8"/>
        <w:lang w:eastAsia="ar-SA"/>
      </w:rPr>
      <w:t>29082019.V1</w:t>
    </w:r>
  </w:p>
  <w:p w14:paraId="720EC668" w14:textId="77777777" w:rsidR="00143925" w:rsidRDefault="00143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143925" w14:paraId="2DAF6721" w14:textId="77777777" w:rsidTr="008D629D">
      <w:trPr>
        <w:trHeight w:val="707"/>
      </w:trPr>
      <w:tc>
        <w:tcPr>
          <w:tcW w:w="2803" w:type="dxa"/>
          <w:vAlign w:val="bottom"/>
        </w:tcPr>
        <w:p w14:paraId="5FB14C5D" w14:textId="77777777" w:rsidR="00143925" w:rsidRPr="00D12F38" w:rsidRDefault="00143925" w:rsidP="005D793B">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2FCB84B9" w14:textId="77777777" w:rsidR="00143925" w:rsidRPr="00D12F38" w:rsidRDefault="00143925" w:rsidP="005D793B">
          <w:pPr>
            <w:pStyle w:val="Footer"/>
            <w:jc w:val="center"/>
            <w:rPr>
              <w:rFonts w:ascii="Zurich BT" w:hAnsi="Zurich BT"/>
              <w:sz w:val="18"/>
              <w:szCs w:val="18"/>
            </w:rPr>
          </w:pPr>
          <w:r w:rsidRPr="00D12F38">
            <w:rPr>
              <w:rFonts w:ascii="Zurich BT" w:hAnsi="Zurich BT"/>
              <w:sz w:val="18"/>
              <w:szCs w:val="18"/>
            </w:rPr>
            <w:t>Bank</w:t>
          </w:r>
        </w:p>
      </w:tc>
    </w:tr>
  </w:tbl>
  <w:p w14:paraId="3D142020" w14:textId="3F8E70E5" w:rsidR="00143925" w:rsidRPr="008D629D" w:rsidRDefault="00143925" w:rsidP="008D629D">
    <w:pPr>
      <w:pStyle w:val="Footer"/>
      <w:jc w:val="center"/>
      <w:rPr>
        <w:rFonts w:ascii="Zurich BT" w:hAnsi="Zurich BT"/>
        <w:sz w:val="16"/>
        <w:szCs w:val="16"/>
      </w:rPr>
    </w:pPr>
    <w:r w:rsidRPr="008D629D">
      <w:rPr>
        <w:rFonts w:ascii="Zurich BT" w:hAnsi="Zurich BT"/>
        <w:sz w:val="16"/>
        <w:szCs w:val="16"/>
      </w:rPr>
      <w:fldChar w:fldCharType="begin"/>
    </w:r>
    <w:r w:rsidRPr="008D629D">
      <w:rPr>
        <w:rFonts w:ascii="Zurich BT" w:hAnsi="Zurich BT"/>
        <w:sz w:val="16"/>
        <w:szCs w:val="16"/>
      </w:rPr>
      <w:instrText xml:space="preserve"> PAGE   \* MERGEFORMAT </w:instrText>
    </w:r>
    <w:r w:rsidRPr="008D629D">
      <w:rPr>
        <w:rFonts w:ascii="Zurich BT" w:hAnsi="Zurich BT"/>
        <w:sz w:val="16"/>
        <w:szCs w:val="16"/>
      </w:rPr>
      <w:fldChar w:fldCharType="separate"/>
    </w:r>
    <w:r w:rsidR="00C264C5">
      <w:rPr>
        <w:rFonts w:ascii="Zurich BT" w:hAnsi="Zurich BT"/>
        <w:noProof/>
        <w:sz w:val="16"/>
        <w:szCs w:val="16"/>
      </w:rPr>
      <w:t>23</w:t>
    </w:r>
    <w:r w:rsidRPr="008D629D">
      <w:rPr>
        <w:rFonts w:ascii="Zurich BT" w:hAnsi="Zurich BT"/>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C875" w14:textId="2B791620" w:rsidR="00143925" w:rsidRPr="009E754F" w:rsidRDefault="00143925" w:rsidP="009E754F">
    <w:pPr>
      <w:pStyle w:val="Footer"/>
      <w:jc w:val="center"/>
      <w:rPr>
        <w:rFonts w:ascii="Zurich BT" w:hAnsi="Zurich BT"/>
        <w:sz w:val="16"/>
        <w:szCs w:val="16"/>
      </w:rPr>
    </w:pPr>
    <w:r w:rsidRPr="009E754F">
      <w:rPr>
        <w:rFonts w:ascii="Zurich BT" w:hAnsi="Zurich BT"/>
        <w:sz w:val="16"/>
        <w:szCs w:val="16"/>
      </w:rPr>
      <w:fldChar w:fldCharType="begin"/>
    </w:r>
    <w:r w:rsidRPr="009E754F">
      <w:rPr>
        <w:rFonts w:ascii="Zurich BT" w:hAnsi="Zurich BT"/>
        <w:sz w:val="16"/>
        <w:szCs w:val="16"/>
      </w:rPr>
      <w:instrText xml:space="preserve"> PAGE   \* MERGEFORMAT </w:instrText>
    </w:r>
    <w:r w:rsidRPr="009E754F">
      <w:rPr>
        <w:rFonts w:ascii="Zurich BT" w:hAnsi="Zurich BT"/>
        <w:sz w:val="16"/>
        <w:szCs w:val="16"/>
      </w:rPr>
      <w:fldChar w:fldCharType="separate"/>
    </w:r>
    <w:r w:rsidR="00C264C5">
      <w:rPr>
        <w:rFonts w:ascii="Zurich BT" w:hAnsi="Zurich BT"/>
        <w:noProof/>
        <w:sz w:val="16"/>
        <w:szCs w:val="16"/>
      </w:rPr>
      <w:t>26</w:t>
    </w:r>
    <w:r w:rsidRPr="009E754F">
      <w:rPr>
        <w:rFonts w:ascii="Zurich BT" w:hAnsi="Zurich BT"/>
        <w:noProof/>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143925" w14:paraId="4DED3439" w14:textId="77777777" w:rsidTr="00783195">
      <w:trPr>
        <w:trHeight w:val="707"/>
      </w:trPr>
      <w:tc>
        <w:tcPr>
          <w:tcW w:w="2803" w:type="dxa"/>
          <w:vAlign w:val="bottom"/>
        </w:tcPr>
        <w:p w14:paraId="6C0574F8" w14:textId="77777777" w:rsidR="00143925" w:rsidRPr="00D12F38" w:rsidRDefault="00143925" w:rsidP="005E28CE">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2865369F" w14:textId="77777777" w:rsidR="00143925" w:rsidRPr="00D12F38" w:rsidRDefault="00143925" w:rsidP="005E28CE">
          <w:pPr>
            <w:pStyle w:val="Footer"/>
            <w:jc w:val="center"/>
            <w:rPr>
              <w:rFonts w:ascii="Zurich BT" w:hAnsi="Zurich BT"/>
              <w:sz w:val="18"/>
              <w:szCs w:val="18"/>
            </w:rPr>
          </w:pPr>
          <w:r w:rsidRPr="00D12F38">
            <w:rPr>
              <w:rFonts w:ascii="Zurich BT" w:hAnsi="Zurich BT"/>
              <w:sz w:val="18"/>
              <w:szCs w:val="18"/>
            </w:rPr>
            <w:t>Bank</w:t>
          </w:r>
        </w:p>
      </w:tc>
    </w:tr>
  </w:tbl>
  <w:p w14:paraId="1FF94CF8" w14:textId="78606BF7" w:rsidR="00143925" w:rsidRPr="009E754F" w:rsidRDefault="00143925" w:rsidP="009E754F">
    <w:pPr>
      <w:pStyle w:val="Footer"/>
      <w:jc w:val="center"/>
      <w:rPr>
        <w:rFonts w:ascii="Zurich BT" w:hAnsi="Zurich BT"/>
        <w:sz w:val="16"/>
        <w:szCs w:val="16"/>
      </w:rPr>
    </w:pPr>
    <w:r w:rsidRPr="009E754F">
      <w:rPr>
        <w:rFonts w:ascii="Zurich BT" w:hAnsi="Zurich BT"/>
        <w:sz w:val="16"/>
        <w:szCs w:val="16"/>
      </w:rPr>
      <w:fldChar w:fldCharType="begin"/>
    </w:r>
    <w:r w:rsidRPr="009E754F">
      <w:rPr>
        <w:rFonts w:ascii="Zurich BT" w:hAnsi="Zurich BT"/>
        <w:sz w:val="16"/>
        <w:szCs w:val="16"/>
      </w:rPr>
      <w:instrText xml:space="preserve"> PAGE   \* MERGEFORMAT </w:instrText>
    </w:r>
    <w:r w:rsidRPr="009E754F">
      <w:rPr>
        <w:rFonts w:ascii="Zurich BT" w:hAnsi="Zurich BT"/>
        <w:sz w:val="16"/>
        <w:szCs w:val="16"/>
      </w:rPr>
      <w:fldChar w:fldCharType="separate"/>
    </w:r>
    <w:r w:rsidR="00C264C5">
      <w:rPr>
        <w:rFonts w:ascii="Zurich BT" w:hAnsi="Zurich BT"/>
        <w:noProof/>
        <w:sz w:val="16"/>
        <w:szCs w:val="16"/>
      </w:rPr>
      <w:t>50</w:t>
    </w:r>
    <w:r w:rsidRPr="009E754F">
      <w:rPr>
        <w:rFonts w:ascii="Zurich BT" w:hAnsi="Zurich BT"/>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837CB" w14:textId="77777777" w:rsidR="00C44B86" w:rsidRDefault="00C44B86">
      <w:r>
        <w:separator/>
      </w:r>
    </w:p>
  </w:footnote>
  <w:footnote w:type="continuationSeparator" w:id="0">
    <w:p w14:paraId="36D2FCFE" w14:textId="77777777" w:rsidR="00C44B86" w:rsidRDefault="00C44B86">
      <w:r>
        <w:continuationSeparator/>
      </w:r>
    </w:p>
  </w:footnote>
  <w:footnote w:type="continuationNotice" w:id="1">
    <w:p w14:paraId="5FBADFCD" w14:textId="77777777" w:rsidR="00C44B86" w:rsidRDefault="00C44B86"/>
  </w:footnote>
  <w:footnote w:id="2">
    <w:p w14:paraId="467C5DFD" w14:textId="03E3DC17" w:rsidR="00143925" w:rsidRDefault="00143925">
      <w:pPr>
        <w:pStyle w:val="FootnoteText"/>
      </w:pPr>
      <w:r>
        <w:rPr>
          <w:rStyle w:val="FootnoteReference"/>
        </w:rPr>
        <w:footnoteRef/>
      </w:r>
      <w:r>
        <w:t xml:space="preserve"> </w:t>
      </w:r>
      <w:r w:rsidRPr="008C7FA3">
        <w:rPr>
          <w:rFonts w:ascii="Zurich Blk BT" w:hAnsi="Zurich Blk BT"/>
        </w:rPr>
        <w:t>Internal Note</w:t>
      </w:r>
      <w:r w:rsidRPr="008C7FA3">
        <w:rPr>
          <w:rFonts w:ascii="Zurich BT" w:hAnsi="Zurich BT"/>
        </w:rPr>
        <w:t>: Please include email id(s) of the authorized signatory as mentioned in clause 9.1</w:t>
      </w:r>
      <w:r>
        <w:rPr>
          <w:rFonts w:ascii="Zurich BT" w:hAnsi="Zurich BT"/>
        </w:rPr>
        <w:t>.</w:t>
      </w:r>
    </w:p>
  </w:footnote>
  <w:footnote w:id="3">
    <w:p w14:paraId="13245A19" w14:textId="47469226" w:rsidR="00143925" w:rsidRDefault="00143925" w:rsidP="005D793B">
      <w:pPr>
        <w:pStyle w:val="FootnoteText"/>
        <w:rPr>
          <w:rFonts w:ascii="Zurich BT" w:hAnsi="Zurich BT"/>
          <w:sz w:val="18"/>
          <w:szCs w:val="18"/>
        </w:rPr>
      </w:pPr>
      <w:r>
        <w:rPr>
          <w:rStyle w:val="FootnoteReference"/>
        </w:rPr>
        <w:footnoteRef/>
      </w:r>
      <w:r>
        <w:t xml:space="preserve"> </w:t>
      </w:r>
      <w:r>
        <w:rPr>
          <w:rFonts w:ascii="Zurich Blk BT" w:hAnsi="Zurich Blk BT"/>
        </w:rPr>
        <w:t xml:space="preserve">Internal </w:t>
      </w:r>
      <w:r w:rsidRPr="008C7FA3">
        <w:rPr>
          <w:rFonts w:ascii="Zurich Blk BT" w:hAnsi="Zurich Blk BT"/>
        </w:rPr>
        <w:t>Note</w:t>
      </w:r>
      <w:r w:rsidRPr="008A28F6">
        <w:rPr>
          <w:rFonts w:ascii="Zurich Blk BT" w:hAnsi="Zurich Blk BT"/>
        </w:rPr>
        <w:t>:</w:t>
      </w:r>
      <w:r w:rsidRPr="008A28F6">
        <w:rPr>
          <w:rFonts w:ascii="Zurich BT" w:hAnsi="Zurich BT"/>
        </w:rPr>
        <w:t xml:space="preserve"> Please fill in consultation with CLG</w:t>
      </w:r>
      <w:r>
        <w:rPr>
          <w:rFonts w:ascii="Zurich BT" w:hAnsi="Zurich BT"/>
        </w:rPr>
        <w:t>.</w:t>
      </w:r>
    </w:p>
    <w:p w14:paraId="74A12707" w14:textId="77777777" w:rsidR="00143925" w:rsidRDefault="00143925" w:rsidP="005D793B">
      <w:pPr>
        <w:pStyle w:val="FootnoteText"/>
      </w:pPr>
    </w:p>
  </w:footnote>
  <w:footnote w:id="4">
    <w:p w14:paraId="350A3178" w14:textId="1D5F1A1F" w:rsidR="00143925" w:rsidRPr="008A28F6" w:rsidRDefault="00143925" w:rsidP="008A28F6">
      <w:pPr>
        <w:pStyle w:val="FootnoteText"/>
        <w:jc w:val="both"/>
        <w:rPr>
          <w:rFonts w:ascii="Zurich BT" w:hAnsi="Zurich BT"/>
          <w:lang w:val="en-IN"/>
        </w:rPr>
      </w:pPr>
      <w:r>
        <w:rPr>
          <w:rStyle w:val="FootnoteReference"/>
        </w:rPr>
        <w:footnoteRef/>
      </w:r>
      <w:r>
        <w:t xml:space="preserve"> </w:t>
      </w:r>
      <w:r w:rsidRPr="008A28F6">
        <w:rPr>
          <w:rFonts w:ascii="Zurich Blk BT" w:hAnsi="Zurich Blk BT"/>
          <w:lang w:val="en-IN"/>
        </w:rPr>
        <w:t>Internal Note</w:t>
      </w:r>
      <w:r>
        <w:rPr>
          <w:lang w:val="en-IN"/>
        </w:rPr>
        <w:t xml:space="preserve">: </w:t>
      </w:r>
      <w:r w:rsidRPr="008A28F6">
        <w:rPr>
          <w:rFonts w:ascii="Zurich BT" w:hAnsi="Zurich BT"/>
          <w:lang w:val="en-IN"/>
        </w:rPr>
        <w:t xml:space="preserve">Retain only those which are applicable for the product being provided, on a case to case basis. For example, if BG is not sanctioned in a particular case, then the provisions in the table relating to BG may be removed. </w:t>
      </w:r>
    </w:p>
  </w:footnote>
  <w:footnote w:id="5">
    <w:p w14:paraId="65632F5A" w14:textId="2FB6E295" w:rsidR="00143925" w:rsidRDefault="00143925">
      <w:pPr>
        <w:pStyle w:val="FootnoteText"/>
      </w:pPr>
      <w:r>
        <w:rPr>
          <w:rStyle w:val="FootnoteReference"/>
        </w:rPr>
        <w:footnoteRef/>
      </w:r>
      <w:r>
        <w:t xml:space="preserve"> </w:t>
      </w:r>
      <w:r w:rsidRPr="000D186F">
        <w:rPr>
          <w:rFonts w:ascii="Zurich Blk BT" w:hAnsi="Zurich Blk BT"/>
        </w:rPr>
        <w:t>Internal N</w:t>
      </w:r>
      <w:r w:rsidRPr="008A28F6">
        <w:rPr>
          <w:rFonts w:ascii="Zurich Blk BT" w:hAnsi="Zurich Blk BT"/>
        </w:rPr>
        <w:t xml:space="preserve">ote: </w:t>
      </w:r>
      <w:r>
        <w:t xml:space="preserve"> </w:t>
      </w:r>
      <w:r w:rsidRPr="008A28F6">
        <w:rPr>
          <w:rFonts w:ascii="Zurich BT" w:hAnsi="Zurich BT"/>
        </w:rPr>
        <w:t>Only the Parts relevant to the products as per sanction need be retained</w:t>
      </w:r>
      <w:r>
        <w:t xml:space="preserve"> </w:t>
      </w:r>
    </w:p>
  </w:footnote>
  <w:footnote w:id="6">
    <w:p w14:paraId="24EAF732" w14:textId="77777777" w:rsidR="00CB444A" w:rsidRDefault="00CB444A" w:rsidP="00CB444A">
      <w:pPr>
        <w:pStyle w:val="FootnoteText"/>
        <w:rPr>
          <w:rFonts w:ascii="Zurich BT" w:hAnsi="Zurich BT"/>
        </w:rPr>
      </w:pPr>
      <w:r>
        <w:rPr>
          <w:rStyle w:val="FootnoteReference"/>
        </w:rPr>
        <w:footnoteRef/>
      </w:r>
      <w:r>
        <w:t xml:space="preserve"> </w:t>
      </w:r>
      <w:r>
        <w:rPr>
          <w:rFonts w:ascii="Zurich BT" w:hAnsi="Zurich BT"/>
        </w:rPr>
        <w:t>Delete if not applicable</w:t>
      </w:r>
    </w:p>
  </w:footnote>
  <w:footnote w:id="7">
    <w:p w14:paraId="6519F7A7" w14:textId="77777777" w:rsidR="00CB444A" w:rsidRDefault="00CB444A" w:rsidP="00CB444A">
      <w:pPr>
        <w:pStyle w:val="FootnoteText"/>
      </w:pPr>
      <w:r>
        <w:rPr>
          <w:rStyle w:val="FootnoteReference"/>
          <w:rFonts w:ascii="Zurich BT" w:hAnsi="Zurich BT"/>
        </w:rPr>
        <w:footnoteRef/>
      </w:r>
      <w:r>
        <w:rPr>
          <w:rFonts w:ascii="Zurich BT" w:hAnsi="Zurich BT"/>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ascii="Times New Roman" w:eastAsia="Times New Roman" w:hAnsi="Times New Roman" w:cs="Times New Roman"/>
      </w:r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0" w:firstLine="0"/>
      </w:pPr>
      <w:rPr>
        <w:rFonts w:ascii="Zurich BT" w:hAnsi="Zurich BT" w:cs="Zurich BT"/>
        <w:sz w:val="20"/>
        <w:szCs w:val="20"/>
      </w:rPr>
    </w:lvl>
  </w:abstractNum>
  <w:abstractNum w:abstractNumId="3" w15:restartNumberingAfterBreak="0">
    <w:nsid w:val="00000004"/>
    <w:multiLevelType w:val="singleLevel"/>
    <w:tmpl w:val="00000004"/>
    <w:name w:val="WW8Num4"/>
    <w:lvl w:ilvl="0">
      <w:start w:val="1"/>
      <w:numFmt w:val="lowerLetter"/>
      <w:lvlText w:val="(%1)"/>
      <w:lvlJc w:val="left"/>
      <w:pPr>
        <w:tabs>
          <w:tab w:val="num" w:pos="0"/>
        </w:tabs>
        <w:ind w:left="720" w:hanging="360"/>
      </w:pPr>
      <w:rPr>
        <w:rFonts w:ascii="Zurich BT" w:hAnsi="Zurich BT" w:cs="Calibri"/>
        <w:sz w:val="20"/>
        <w:szCs w:val="20"/>
      </w:rPr>
    </w:lvl>
  </w:abstractNum>
  <w:abstractNum w:abstractNumId="4" w15:restartNumberingAfterBreak="0">
    <w:nsid w:val="00000005"/>
    <w:multiLevelType w:val="singleLevel"/>
    <w:tmpl w:val="00000005"/>
    <w:name w:val="WW8Num5"/>
    <w:lvl w:ilvl="0">
      <w:start w:val="1"/>
      <w:numFmt w:val="lowerRoman"/>
      <w:lvlText w:val="(%1)"/>
      <w:lvlJc w:val="left"/>
      <w:pPr>
        <w:tabs>
          <w:tab w:val="num" w:pos="0"/>
        </w:tabs>
        <w:ind w:left="2160" w:hanging="720"/>
      </w:pPr>
      <w:rPr>
        <w:rFonts w:ascii="Zurich BT" w:hAnsi="Zurich BT" w:cs="Calibri"/>
        <w:sz w:val="20"/>
        <w:szCs w:val="20"/>
      </w:rPr>
    </w:lvl>
  </w:abstractNum>
  <w:abstractNum w:abstractNumId="5" w15:restartNumberingAfterBreak="0">
    <w:nsid w:val="00000006"/>
    <w:multiLevelType w:val="singleLevel"/>
    <w:tmpl w:val="6630ADB2"/>
    <w:lvl w:ilvl="0">
      <w:start w:val="1"/>
      <w:numFmt w:val="lowerRoman"/>
      <w:lvlText w:val="(%1)"/>
      <w:lvlJc w:val="left"/>
      <w:pPr>
        <w:ind w:left="218" w:hanging="360"/>
      </w:pPr>
      <w:rPr>
        <w:rFonts w:ascii="Zurich BT" w:hAnsi="Zurich BT" w:hint="default"/>
      </w:rPr>
    </w:lvl>
  </w:abstractNum>
  <w:abstractNum w:abstractNumId="6" w15:restartNumberingAfterBreak="0">
    <w:nsid w:val="00000007"/>
    <w:multiLevelType w:val="singleLevel"/>
    <w:tmpl w:val="59CA25C4"/>
    <w:name w:val="WW8Num7"/>
    <w:lvl w:ilvl="0">
      <w:start w:val="1"/>
      <w:numFmt w:val="lowerLetter"/>
      <w:lvlText w:val="(%1)"/>
      <w:lvlJc w:val="left"/>
      <w:pPr>
        <w:tabs>
          <w:tab w:val="num" w:pos="0"/>
        </w:tabs>
        <w:ind w:left="1080" w:hanging="720"/>
      </w:pPr>
      <w:rPr>
        <w:rFonts w:ascii="Zurich BT" w:eastAsia="Times New Roman" w:hAnsi="Zurich BT" w:cs="Zurich BT"/>
        <w:b w:val="0"/>
        <w:color w:val="auto"/>
        <w:sz w:val="20"/>
        <w:szCs w:val="20"/>
      </w:rPr>
    </w:lvl>
  </w:abstractNum>
  <w:abstractNum w:abstractNumId="7" w15:restartNumberingAfterBreak="0">
    <w:nsid w:val="00000008"/>
    <w:multiLevelType w:val="singleLevel"/>
    <w:tmpl w:val="00000008"/>
    <w:name w:val="WW8Num8"/>
    <w:lvl w:ilvl="0">
      <w:start w:val="5"/>
      <w:numFmt w:val="lowerRoman"/>
      <w:lvlText w:val="(%1)"/>
      <w:lvlJc w:val="left"/>
      <w:pPr>
        <w:tabs>
          <w:tab w:val="num" w:pos="0"/>
        </w:tabs>
        <w:ind w:left="1080" w:hanging="720"/>
      </w:pPr>
      <w:rPr>
        <w:rFonts w:ascii="Zurich BT" w:hAnsi="Zurich BT" w:cs="Zurich BT"/>
        <w:color w:val="000000"/>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Zurich BT" w:hAnsi="Zurich BT" w:cs="Zurich BT"/>
        <w:color w:val="000000"/>
        <w:sz w:val="20"/>
        <w:szCs w:val="20"/>
      </w:rPr>
    </w:lvl>
  </w:abstractNum>
  <w:abstractNum w:abstractNumId="9" w15:restartNumberingAfterBreak="0">
    <w:nsid w:val="0000000A"/>
    <w:multiLevelType w:val="singleLevel"/>
    <w:tmpl w:val="0000000A"/>
    <w:name w:val="WW8Num10"/>
    <w:lvl w:ilvl="0">
      <w:start w:val="2"/>
      <w:numFmt w:val="lowerRoman"/>
      <w:lvlText w:val="(%1)"/>
      <w:lvlJc w:val="left"/>
      <w:pPr>
        <w:tabs>
          <w:tab w:val="num" w:pos="0"/>
        </w:tabs>
        <w:ind w:left="1080" w:hanging="720"/>
      </w:pPr>
    </w:lvl>
  </w:abstractNum>
  <w:abstractNum w:abstractNumId="10" w15:restartNumberingAfterBreak="0">
    <w:nsid w:val="0000000B"/>
    <w:multiLevelType w:val="singleLevel"/>
    <w:tmpl w:val="0000000B"/>
    <w:name w:val="WW8Num11"/>
    <w:lvl w:ilvl="0">
      <w:start w:val="5"/>
      <w:numFmt w:val="lowerLetter"/>
      <w:lvlText w:val="(%1)"/>
      <w:lvlJc w:val="left"/>
      <w:pPr>
        <w:tabs>
          <w:tab w:val="num" w:pos="0"/>
        </w:tabs>
        <w:ind w:left="720" w:hanging="360"/>
      </w:pPr>
      <w:rPr>
        <w:rFonts w:ascii="Zurich BT" w:hAnsi="Zurich BT" w:cs="Zurich BT"/>
        <w:color w:val="000000"/>
        <w:sz w:val="20"/>
        <w:szCs w:val="20"/>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0"/>
        </w:tabs>
        <w:ind w:left="786" w:hanging="360"/>
      </w:pPr>
      <w:rPr>
        <w:rFonts w:ascii="Zurich BT" w:hAnsi="Zurich BT" w:cs="Calibri"/>
        <w:sz w:val="20"/>
        <w:szCs w:val="20"/>
      </w:rPr>
    </w:lvl>
  </w:abstractNum>
  <w:abstractNum w:abstractNumId="12" w15:restartNumberingAfterBreak="0">
    <w:nsid w:val="0000000D"/>
    <w:multiLevelType w:val="singleLevel"/>
    <w:tmpl w:val="0000000D"/>
    <w:name w:val="WW8Num13"/>
    <w:lvl w:ilvl="0">
      <w:start w:val="1"/>
      <w:numFmt w:val="lowerRoman"/>
      <w:lvlText w:val="(%1)"/>
      <w:lvlJc w:val="left"/>
      <w:pPr>
        <w:tabs>
          <w:tab w:val="num" w:pos="0"/>
        </w:tabs>
        <w:ind w:left="1800" w:hanging="720"/>
      </w:pPr>
      <w:rPr>
        <w:rFonts w:ascii="Zurich BT" w:hAnsi="Zurich BT" w:cs="Calibri"/>
        <w:iCs w:val="0"/>
        <w:sz w:val="20"/>
        <w:szCs w:val="20"/>
      </w:rPr>
    </w:lvl>
  </w:abstractNum>
  <w:abstractNum w:abstractNumId="13" w15:restartNumberingAfterBreak="0">
    <w:nsid w:val="0000000E"/>
    <w:multiLevelType w:val="singleLevel"/>
    <w:tmpl w:val="00000017"/>
    <w:lvl w:ilvl="0">
      <w:start w:val="1"/>
      <w:numFmt w:val="lowerLetter"/>
      <w:lvlText w:val="(%1)"/>
      <w:lvlJc w:val="left"/>
      <w:pPr>
        <w:ind w:left="720" w:hanging="360"/>
      </w:pPr>
      <w:rPr>
        <w:rFonts w:ascii="Zurich BT" w:hAnsi="Zurich BT" w:cs="Calibri" w:hint="default"/>
        <w:b w:val="0"/>
        <w:sz w:val="20"/>
        <w:szCs w:val="20"/>
      </w:rPr>
    </w:lvl>
  </w:abstractNum>
  <w:abstractNum w:abstractNumId="14" w15:restartNumberingAfterBreak="0">
    <w:nsid w:val="0000000F"/>
    <w:multiLevelType w:val="singleLevel"/>
    <w:tmpl w:val="0000000F"/>
    <w:name w:val="WW8Num15"/>
    <w:lvl w:ilvl="0">
      <w:start w:val="2"/>
      <w:numFmt w:val="decimal"/>
      <w:lvlText w:val="%1"/>
      <w:lvlJc w:val="left"/>
      <w:pPr>
        <w:tabs>
          <w:tab w:val="num" w:pos="0"/>
        </w:tabs>
        <w:ind w:left="720" w:hanging="360"/>
      </w:pPr>
      <w:rPr>
        <w:rFonts w:ascii="Zurich BT" w:hAnsi="Zurich BT" w:cs="Zurich BT"/>
        <w:color w:val="000000"/>
        <w:sz w:val="20"/>
        <w:szCs w:val="20"/>
      </w:rPr>
    </w:lvl>
  </w:abstractNum>
  <w:abstractNum w:abstractNumId="15" w15:restartNumberingAfterBreak="0">
    <w:nsid w:val="00000010"/>
    <w:multiLevelType w:val="multilevel"/>
    <w:tmpl w:val="CBBA325E"/>
    <w:name w:val="WW8Num16"/>
    <w:lvl w:ilvl="0">
      <w:start w:val="1"/>
      <w:numFmt w:val="lowerRoman"/>
      <w:lvlText w:val="(%1)"/>
      <w:lvlJc w:val="left"/>
      <w:pPr>
        <w:tabs>
          <w:tab w:val="num" w:pos="1747"/>
        </w:tabs>
        <w:ind w:left="1747" w:hanging="720"/>
      </w:pPr>
      <w:rPr>
        <w:rFonts w:cs="Calibri"/>
      </w:rPr>
    </w:lvl>
    <w:lvl w:ilvl="1">
      <w:start w:val="1"/>
      <w:numFmt w:val="lowerRoman"/>
      <w:lvlText w:val="(%2)"/>
      <w:lvlJc w:val="left"/>
      <w:pPr>
        <w:tabs>
          <w:tab w:val="num" w:pos="3399"/>
        </w:tabs>
        <w:ind w:left="3399" w:hanging="1860"/>
      </w:pPr>
      <w:rPr>
        <w:rFonts w:ascii="Zurich BT" w:hAnsi="Zurich BT" w:cs="Calibri"/>
        <w:color w:val="000000"/>
        <w:sz w:val="20"/>
        <w:szCs w:val="20"/>
        <w:lang w:eastAsia="ar-SA"/>
      </w:rPr>
    </w:lvl>
    <w:lvl w:ilvl="2">
      <w:start w:val="1"/>
      <w:numFmt w:val="lowerRoman"/>
      <w:lvlText w:val="%3."/>
      <w:lvlJc w:val="right"/>
      <w:pPr>
        <w:tabs>
          <w:tab w:val="num" w:pos="2619"/>
        </w:tabs>
        <w:ind w:left="2619" w:hanging="180"/>
      </w:pPr>
    </w:lvl>
    <w:lvl w:ilvl="3">
      <w:start w:val="1"/>
      <w:numFmt w:val="decimal"/>
      <w:lvlText w:val="%4."/>
      <w:lvlJc w:val="left"/>
      <w:pPr>
        <w:tabs>
          <w:tab w:val="num" w:pos="3339"/>
        </w:tabs>
        <w:ind w:left="3339" w:hanging="360"/>
      </w:pPr>
    </w:lvl>
    <w:lvl w:ilvl="4">
      <w:start w:val="1"/>
      <w:numFmt w:val="lowerLetter"/>
      <w:lvlText w:val="%5."/>
      <w:lvlJc w:val="left"/>
      <w:pPr>
        <w:tabs>
          <w:tab w:val="num" w:pos="4059"/>
        </w:tabs>
        <w:ind w:left="4059" w:hanging="360"/>
      </w:pPr>
    </w:lvl>
    <w:lvl w:ilvl="5">
      <w:start w:val="1"/>
      <w:numFmt w:val="lowerRoman"/>
      <w:lvlText w:val="%6."/>
      <w:lvlJc w:val="right"/>
      <w:pPr>
        <w:tabs>
          <w:tab w:val="num" w:pos="4779"/>
        </w:tabs>
        <w:ind w:left="4779" w:hanging="180"/>
      </w:pPr>
    </w:lvl>
    <w:lvl w:ilvl="6">
      <w:start w:val="1"/>
      <w:numFmt w:val="decimal"/>
      <w:lvlText w:val="%7."/>
      <w:lvlJc w:val="left"/>
      <w:pPr>
        <w:tabs>
          <w:tab w:val="num" w:pos="5499"/>
        </w:tabs>
        <w:ind w:left="5499" w:hanging="360"/>
      </w:pPr>
    </w:lvl>
    <w:lvl w:ilvl="7">
      <w:start w:val="1"/>
      <w:numFmt w:val="lowerLetter"/>
      <w:lvlText w:val="%8."/>
      <w:lvlJc w:val="left"/>
      <w:pPr>
        <w:tabs>
          <w:tab w:val="num" w:pos="6219"/>
        </w:tabs>
        <w:ind w:left="6219" w:hanging="360"/>
      </w:pPr>
    </w:lvl>
    <w:lvl w:ilvl="8">
      <w:start w:val="1"/>
      <w:numFmt w:val="lowerRoman"/>
      <w:lvlText w:val="%9."/>
      <w:lvlJc w:val="right"/>
      <w:pPr>
        <w:tabs>
          <w:tab w:val="num" w:pos="6939"/>
        </w:tabs>
        <w:ind w:left="6939" w:hanging="180"/>
      </w:pPr>
    </w:lvl>
  </w:abstractNum>
  <w:abstractNum w:abstractNumId="16" w15:restartNumberingAfterBreak="0">
    <w:nsid w:val="00000011"/>
    <w:multiLevelType w:val="singleLevel"/>
    <w:tmpl w:val="00000017"/>
    <w:lvl w:ilvl="0">
      <w:start w:val="1"/>
      <w:numFmt w:val="lowerLetter"/>
      <w:lvlText w:val="(%1)"/>
      <w:lvlJc w:val="left"/>
      <w:pPr>
        <w:ind w:left="3330" w:hanging="360"/>
      </w:pPr>
      <w:rPr>
        <w:rFonts w:ascii="Zurich BT" w:hAnsi="Zurich BT" w:cs="Calibri" w:hint="default"/>
        <w:b w:val="0"/>
        <w:color w:val="000000"/>
        <w:sz w:val="20"/>
        <w:szCs w:val="20"/>
      </w:rPr>
    </w:lvl>
  </w:abstractNum>
  <w:abstractNum w:abstractNumId="17" w15:restartNumberingAfterBreak="0">
    <w:nsid w:val="00000012"/>
    <w:multiLevelType w:val="singleLevel"/>
    <w:tmpl w:val="00000012"/>
    <w:name w:val="WW8Num18"/>
    <w:lvl w:ilvl="0">
      <w:start w:val="1"/>
      <w:numFmt w:val="lowerRoman"/>
      <w:lvlText w:val="(%1)"/>
      <w:lvlJc w:val="left"/>
      <w:pPr>
        <w:tabs>
          <w:tab w:val="num" w:pos="0"/>
        </w:tabs>
        <w:ind w:left="862" w:hanging="720"/>
      </w:pPr>
      <w:rPr>
        <w:rFonts w:ascii="Zurich BT" w:hAnsi="Zurich BT" w:cs="Zurich BT"/>
        <w:color w:val="000000"/>
        <w:sz w:val="20"/>
        <w:szCs w:val="20"/>
      </w:rPr>
    </w:lvl>
  </w:abstractNum>
  <w:abstractNum w:abstractNumId="18" w15:restartNumberingAfterBreak="0">
    <w:nsid w:val="00000013"/>
    <w:multiLevelType w:val="singleLevel"/>
    <w:tmpl w:val="6630ADB2"/>
    <w:lvl w:ilvl="0">
      <w:start w:val="1"/>
      <w:numFmt w:val="lowerRoman"/>
      <w:lvlText w:val="(%1)"/>
      <w:lvlJc w:val="left"/>
      <w:pPr>
        <w:ind w:left="720" w:hanging="360"/>
      </w:pPr>
      <w:rPr>
        <w:rFonts w:ascii="Zurich BT" w:hAnsi="Zurich BT" w:hint="default"/>
        <w:color w:val="000000"/>
        <w:sz w:val="20"/>
        <w:szCs w:val="20"/>
      </w:rPr>
    </w:lvl>
  </w:abstractNum>
  <w:abstractNum w:abstractNumId="19" w15:restartNumberingAfterBreak="0">
    <w:nsid w:val="00000014"/>
    <w:multiLevelType w:val="singleLevel"/>
    <w:tmpl w:val="00000014"/>
    <w:name w:val="WW8Num20"/>
    <w:lvl w:ilvl="0">
      <w:start w:val="1"/>
      <w:numFmt w:val="lowerRoman"/>
      <w:lvlText w:val="%1."/>
      <w:lvlJc w:val="right"/>
      <w:pPr>
        <w:tabs>
          <w:tab w:val="num" w:pos="0"/>
        </w:tabs>
        <w:ind w:left="1004" w:hanging="360"/>
      </w:pPr>
      <w:rPr>
        <w:rFonts w:ascii="Zurich BT" w:hAnsi="Zurich BT" w:cs="Zurich BT"/>
        <w:sz w:val="20"/>
        <w:szCs w:val="20"/>
      </w:r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35" w:hanging="375"/>
      </w:pPr>
      <w:rPr>
        <w:rFonts w:ascii="Zurich BT" w:hAnsi="Zurich BT" w:cs="Zurich BT"/>
        <w:color w:val="000000"/>
        <w:sz w:val="20"/>
        <w:szCs w:val="20"/>
      </w:rPr>
    </w:lvl>
  </w:abstractNum>
  <w:abstractNum w:abstractNumId="21" w15:restartNumberingAfterBreak="0">
    <w:nsid w:val="00000016"/>
    <w:multiLevelType w:val="multilevel"/>
    <w:tmpl w:val="00000016"/>
    <w:lvl w:ilvl="0">
      <w:start w:val="6"/>
      <w:numFmt w:val="decimal"/>
      <w:lvlText w:val="%1"/>
      <w:lvlJc w:val="left"/>
      <w:pPr>
        <w:tabs>
          <w:tab w:val="num" w:pos="0"/>
        </w:tabs>
        <w:ind w:left="360" w:hanging="360"/>
      </w:pPr>
    </w:lvl>
    <w:lvl w:ilvl="1">
      <w:start w:val="1"/>
      <w:numFmt w:val="decimal"/>
      <w:lvlText w:val="%1.%2"/>
      <w:lvlJc w:val="left"/>
      <w:pPr>
        <w:tabs>
          <w:tab w:val="num" w:pos="0"/>
        </w:tabs>
        <w:ind w:left="1080" w:hanging="720"/>
      </w:pPr>
      <w:rPr>
        <w:rFonts w:ascii="Zurich BT" w:hAnsi="Zurich BT" w:cs="Zurich BT"/>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880" w:hanging="144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960" w:hanging="180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5040" w:hanging="2160"/>
      </w:pPr>
    </w:lvl>
  </w:abstractNum>
  <w:abstractNum w:abstractNumId="22" w15:restartNumberingAfterBreak="0">
    <w:nsid w:val="00000017"/>
    <w:multiLevelType w:val="singleLevel"/>
    <w:tmpl w:val="00000017"/>
    <w:name w:val="WW8Num23"/>
    <w:lvl w:ilvl="0">
      <w:start w:val="1"/>
      <w:numFmt w:val="lowerLetter"/>
      <w:lvlText w:val="(%1)"/>
      <w:lvlJc w:val="left"/>
      <w:pPr>
        <w:tabs>
          <w:tab w:val="num" w:pos="0"/>
        </w:tabs>
        <w:ind w:left="810" w:hanging="360"/>
      </w:pPr>
      <w:rPr>
        <w:rFonts w:ascii="Zurich BT" w:hAnsi="Zurich BT" w:cs="Calibri"/>
      </w:rPr>
    </w:lvl>
  </w:abstractNum>
  <w:abstractNum w:abstractNumId="23" w15:restartNumberingAfterBreak="0">
    <w:nsid w:val="00000018"/>
    <w:multiLevelType w:val="singleLevel"/>
    <w:tmpl w:val="00000018"/>
    <w:name w:val="WW8Num24"/>
    <w:lvl w:ilvl="0">
      <w:start w:val="1"/>
      <w:numFmt w:val="lowerRoman"/>
      <w:lvlText w:val="(%1)"/>
      <w:lvlJc w:val="left"/>
      <w:pPr>
        <w:tabs>
          <w:tab w:val="num" w:pos="0"/>
        </w:tabs>
        <w:ind w:left="1080" w:hanging="720"/>
      </w:pPr>
      <w:rPr>
        <w:rFonts w:ascii="Zurich BT" w:hAnsi="Zurich BT" w:cs="Zurich BT"/>
        <w:sz w:val="20"/>
        <w:szCs w:val="20"/>
      </w:rPr>
    </w:lvl>
  </w:abstractNum>
  <w:abstractNum w:abstractNumId="24" w15:restartNumberingAfterBreak="0">
    <w:nsid w:val="00000019"/>
    <w:multiLevelType w:val="singleLevel"/>
    <w:tmpl w:val="00000019"/>
    <w:name w:val="WW8Num25"/>
    <w:lvl w:ilvl="0">
      <w:start w:val="6"/>
      <w:numFmt w:val="lowerLetter"/>
      <w:lvlText w:val="(%1)"/>
      <w:lvlJc w:val="left"/>
      <w:pPr>
        <w:tabs>
          <w:tab w:val="num" w:pos="0"/>
        </w:tabs>
        <w:ind w:left="720" w:hanging="360"/>
      </w:pPr>
      <w:rPr>
        <w:rFonts w:ascii="Zurich BT" w:hAnsi="Zurich BT" w:cs="Zurich BT"/>
        <w:color w:val="000000"/>
        <w:sz w:val="20"/>
        <w:szCs w:val="20"/>
      </w:rPr>
    </w:lvl>
  </w:abstractNum>
  <w:abstractNum w:abstractNumId="25" w15:restartNumberingAfterBreak="0">
    <w:nsid w:val="0000001A"/>
    <w:multiLevelType w:val="multilevel"/>
    <w:tmpl w:val="0000001A"/>
    <w:name w:val="WW8Num26"/>
    <w:lvl w:ilvl="0">
      <w:start w:val="1"/>
      <w:numFmt w:val="lowerLetter"/>
      <w:lvlText w:val="(%1)"/>
      <w:lvlJc w:val="left"/>
      <w:pPr>
        <w:tabs>
          <w:tab w:val="num" w:pos="0"/>
        </w:tabs>
        <w:ind w:left="420" w:hanging="360"/>
      </w:pPr>
      <w:rPr>
        <w:rFonts w:ascii="Zurich BT" w:hAnsi="Zurich BT" w:cs="Zurich BT"/>
        <w:color w:val="000000"/>
        <w:sz w:val="20"/>
        <w:szCs w:val="20"/>
        <w:shd w:val="clear" w:color="auto" w:fill="C0C0C0"/>
      </w:rPr>
    </w:lvl>
    <w:lvl w:ilvl="1">
      <w:start w:val="1"/>
      <w:numFmt w:val="lowerLetter"/>
      <w:lvlText w:val="%2."/>
      <w:lvlJc w:val="left"/>
      <w:pPr>
        <w:tabs>
          <w:tab w:val="num" w:pos="0"/>
        </w:tabs>
        <w:ind w:left="1140" w:hanging="360"/>
      </w:pPr>
    </w:lvl>
    <w:lvl w:ilvl="2">
      <w:start w:val="1"/>
      <w:numFmt w:val="lowerRoman"/>
      <w:lvlText w:val="%3."/>
      <w:lvlJc w:val="right"/>
      <w:pPr>
        <w:tabs>
          <w:tab w:val="num" w:pos="0"/>
        </w:tabs>
        <w:ind w:left="1860" w:hanging="180"/>
      </w:pPr>
    </w:lvl>
    <w:lvl w:ilvl="3">
      <w:start w:val="1"/>
      <w:numFmt w:val="decimal"/>
      <w:lvlText w:val="%4."/>
      <w:lvlJc w:val="left"/>
      <w:pPr>
        <w:tabs>
          <w:tab w:val="num" w:pos="0"/>
        </w:tabs>
        <w:ind w:left="2580" w:hanging="360"/>
      </w:pPr>
    </w:lvl>
    <w:lvl w:ilvl="4">
      <w:start w:val="1"/>
      <w:numFmt w:val="lowerLetter"/>
      <w:lvlText w:val="%5."/>
      <w:lvlJc w:val="left"/>
      <w:pPr>
        <w:tabs>
          <w:tab w:val="num" w:pos="0"/>
        </w:tabs>
        <w:ind w:left="3300" w:hanging="360"/>
      </w:pPr>
    </w:lvl>
    <w:lvl w:ilvl="5">
      <w:start w:val="1"/>
      <w:numFmt w:val="lowerRoman"/>
      <w:lvlText w:val="%6."/>
      <w:lvlJc w:val="right"/>
      <w:pPr>
        <w:tabs>
          <w:tab w:val="num" w:pos="0"/>
        </w:tabs>
        <w:ind w:left="4020" w:hanging="180"/>
      </w:pPr>
    </w:lvl>
    <w:lvl w:ilvl="6">
      <w:start w:val="1"/>
      <w:numFmt w:val="decimal"/>
      <w:lvlText w:val="%7."/>
      <w:lvlJc w:val="left"/>
      <w:pPr>
        <w:tabs>
          <w:tab w:val="num" w:pos="0"/>
        </w:tabs>
        <w:ind w:left="4740" w:hanging="360"/>
      </w:pPr>
    </w:lvl>
    <w:lvl w:ilvl="7">
      <w:start w:val="1"/>
      <w:numFmt w:val="lowerLetter"/>
      <w:lvlText w:val="%8."/>
      <w:lvlJc w:val="left"/>
      <w:pPr>
        <w:tabs>
          <w:tab w:val="num" w:pos="0"/>
        </w:tabs>
        <w:ind w:left="5460" w:hanging="360"/>
      </w:pPr>
    </w:lvl>
    <w:lvl w:ilvl="8">
      <w:start w:val="1"/>
      <w:numFmt w:val="lowerRoman"/>
      <w:lvlText w:val="%9."/>
      <w:lvlJc w:val="right"/>
      <w:pPr>
        <w:tabs>
          <w:tab w:val="num" w:pos="0"/>
        </w:tabs>
        <w:ind w:left="6180" w:hanging="180"/>
      </w:pPr>
    </w:lvl>
  </w:abstractNum>
  <w:abstractNum w:abstractNumId="26" w15:restartNumberingAfterBreak="0">
    <w:nsid w:val="0000001B"/>
    <w:multiLevelType w:val="singleLevel"/>
    <w:tmpl w:val="0000001B"/>
    <w:name w:val="WW8Num27"/>
    <w:lvl w:ilvl="0">
      <w:start w:val="1"/>
      <w:numFmt w:val="decimal"/>
      <w:lvlText w:val="%1."/>
      <w:lvlJc w:val="left"/>
      <w:pPr>
        <w:tabs>
          <w:tab w:val="num" w:pos="0"/>
        </w:tabs>
        <w:ind w:left="720" w:hanging="360"/>
      </w:pPr>
      <w:rPr>
        <w:rFonts w:cs="Calibri"/>
        <w:b w:val="0"/>
      </w:rPr>
    </w:lvl>
  </w:abstractNum>
  <w:abstractNum w:abstractNumId="27" w15:restartNumberingAfterBreak="0">
    <w:nsid w:val="0000001C"/>
    <w:multiLevelType w:val="singleLevel"/>
    <w:tmpl w:val="648CCF8A"/>
    <w:name w:val="WW8Num28"/>
    <w:lvl w:ilvl="0">
      <w:start w:val="4"/>
      <w:numFmt w:val="lowerRoman"/>
      <w:lvlText w:val="(%1)"/>
      <w:lvlJc w:val="left"/>
      <w:pPr>
        <w:tabs>
          <w:tab w:val="num" w:pos="0"/>
        </w:tabs>
        <w:ind w:left="1800" w:hanging="720"/>
      </w:pPr>
      <w:rPr>
        <w:rFonts w:cs="Calibri"/>
        <w:b w:val="0"/>
      </w:rPr>
    </w:lvl>
  </w:abstractNum>
  <w:abstractNum w:abstractNumId="28" w15:restartNumberingAfterBreak="0">
    <w:nsid w:val="0000001D"/>
    <w:multiLevelType w:val="singleLevel"/>
    <w:tmpl w:val="0000001D"/>
    <w:name w:val="WW8Num29"/>
    <w:lvl w:ilvl="0">
      <w:start w:val="1"/>
      <w:numFmt w:val="decimal"/>
      <w:lvlText w:val="%1."/>
      <w:lvlJc w:val="left"/>
      <w:pPr>
        <w:tabs>
          <w:tab w:val="num" w:pos="0"/>
        </w:tabs>
        <w:ind w:left="317" w:hanging="360"/>
      </w:pPr>
      <w:rPr>
        <w:rFonts w:cs="Zurich BT"/>
        <w:b w:val="0"/>
      </w:rPr>
    </w:lvl>
  </w:abstractNum>
  <w:abstractNum w:abstractNumId="29" w15:restartNumberingAfterBreak="0">
    <w:nsid w:val="02007BBD"/>
    <w:multiLevelType w:val="hybridMultilevel"/>
    <w:tmpl w:val="B0540134"/>
    <w:lvl w:ilvl="0" w:tplc="8AB488A8">
      <w:start w:val="1"/>
      <w:numFmt w:val="decimal"/>
      <w:lvlText w:val="9.%1"/>
      <w:lvlJc w:val="left"/>
      <w:pPr>
        <w:ind w:left="1004" w:hanging="360"/>
      </w:pPr>
      <w:rPr>
        <w:rFonts w:ascii="Zurich BT" w:hAnsi="Zurich BT" w:hint="default"/>
        <w:b w:val="0"/>
        <w:i w:val="0"/>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066E5AD8"/>
    <w:multiLevelType w:val="hybridMultilevel"/>
    <w:tmpl w:val="9B9C34E6"/>
    <w:lvl w:ilvl="0" w:tplc="10A00810">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08317E4B"/>
    <w:multiLevelType w:val="hybridMultilevel"/>
    <w:tmpl w:val="AEEE7288"/>
    <w:lvl w:ilvl="0" w:tplc="F02211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2" w15:restartNumberingAfterBreak="0">
    <w:nsid w:val="0F2533BB"/>
    <w:multiLevelType w:val="hybridMultilevel"/>
    <w:tmpl w:val="39BAEA56"/>
    <w:lvl w:ilvl="0" w:tplc="8DB854DC">
      <w:start w:val="1"/>
      <w:numFmt w:val="lowerLetter"/>
      <w:lvlText w:val="%1."/>
      <w:lvlJc w:val="left"/>
      <w:pPr>
        <w:ind w:left="810" w:hanging="360"/>
      </w:pPr>
      <w:rPr>
        <w:rFonts w:ascii="Zurich BT" w:hAnsi="Zurich BT"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0F684BAE"/>
    <w:multiLevelType w:val="hybridMultilevel"/>
    <w:tmpl w:val="197AC89E"/>
    <w:lvl w:ilvl="0" w:tplc="00000013">
      <w:start w:val="1"/>
      <w:numFmt w:val="lowerLetter"/>
      <w:lvlText w:val="(%1)"/>
      <w:lvlJc w:val="left"/>
      <w:pPr>
        <w:ind w:left="1004" w:hanging="360"/>
      </w:pPr>
      <w:rPr>
        <w:rFonts w:ascii="Zurich BT" w:hAnsi="Zurich BT" w:cs="Calibri"/>
        <w:color w:val="000000"/>
        <w:sz w:val="20"/>
        <w:szCs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114232EB"/>
    <w:multiLevelType w:val="multilevel"/>
    <w:tmpl w:val="5AE6A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rFonts w:ascii="Zurich BT" w:hAnsi="Zurich BT" w:cs="Zurich BT"/>
        <w:b w:val="0"/>
        <w:i w:val="0"/>
        <w:color w:val="000000"/>
        <w:sz w:val="20"/>
        <w:szCs w:val="20"/>
      </w:rPr>
    </w:lvl>
    <w:lvl w:ilvl="2">
      <w:start w:val="1"/>
      <w:numFmt w:val="lowerRoman"/>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15:restartNumberingAfterBreak="0">
    <w:nsid w:val="11FB7D03"/>
    <w:multiLevelType w:val="hybridMultilevel"/>
    <w:tmpl w:val="810AD054"/>
    <w:lvl w:ilvl="0" w:tplc="5D0626C2">
      <w:start w:val="2"/>
      <w:numFmt w:val="lowerLetter"/>
      <w:lvlText w:val="(%1)"/>
      <w:lvlJc w:val="left"/>
      <w:pPr>
        <w:ind w:left="1095"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4DC01D9"/>
    <w:multiLevelType w:val="hybridMultilevel"/>
    <w:tmpl w:val="33302BA4"/>
    <w:lvl w:ilvl="0" w:tplc="88C4429E">
      <w:start w:val="2"/>
      <w:numFmt w:val="lowerRoman"/>
      <w:lvlText w:val="(%1)"/>
      <w:lvlJc w:val="left"/>
      <w:pPr>
        <w:ind w:left="1004" w:hanging="360"/>
      </w:pPr>
      <w:rPr>
        <w:rFonts w:ascii="Zurich BT"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7166036"/>
    <w:multiLevelType w:val="hybridMultilevel"/>
    <w:tmpl w:val="0EC883B0"/>
    <w:lvl w:ilvl="0" w:tplc="9488B326">
      <w:start w:val="1"/>
      <w:numFmt w:val="lowerLetter"/>
      <w:lvlText w:val="(%1)"/>
      <w:lvlJc w:val="left"/>
      <w:pPr>
        <w:ind w:left="720" w:hanging="360"/>
      </w:pPr>
      <w:rPr>
        <w:rFonts w:ascii="Zurich BT" w:eastAsia="Times New Roman" w:hAnsi="Zurich BT"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BE55089"/>
    <w:multiLevelType w:val="multilevel"/>
    <w:tmpl w:val="D8B410E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1E8C2A6D"/>
    <w:multiLevelType w:val="hybridMultilevel"/>
    <w:tmpl w:val="E70A1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EB832CD"/>
    <w:multiLevelType w:val="hybridMultilevel"/>
    <w:tmpl w:val="54441C36"/>
    <w:lvl w:ilvl="0" w:tplc="D43224C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202557E6"/>
    <w:multiLevelType w:val="hybridMultilevel"/>
    <w:tmpl w:val="6812F488"/>
    <w:lvl w:ilvl="0" w:tplc="00000013">
      <w:start w:val="1"/>
      <w:numFmt w:val="lowerLetter"/>
      <w:lvlText w:val="(%1)"/>
      <w:lvlJc w:val="left"/>
      <w:pPr>
        <w:ind w:left="1571" w:hanging="720"/>
      </w:pPr>
      <w:rPr>
        <w:rFonts w:ascii="Zurich BT" w:hAnsi="Zurich BT" w:cs="Calibri" w:hint="default"/>
        <w:color w:val="000000"/>
        <w:sz w:val="20"/>
        <w:szCs w:val="20"/>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3" w15:restartNumberingAfterBreak="0">
    <w:nsid w:val="259753DC"/>
    <w:multiLevelType w:val="hybridMultilevel"/>
    <w:tmpl w:val="848A499C"/>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5C00152"/>
    <w:multiLevelType w:val="hybridMultilevel"/>
    <w:tmpl w:val="950A35CE"/>
    <w:lvl w:ilvl="0" w:tplc="B1B8784A">
      <w:start w:val="1"/>
      <w:numFmt w:val="lowerRoman"/>
      <w:lvlText w:val="(%1)"/>
      <w:lvlJc w:val="left"/>
      <w:pPr>
        <w:ind w:left="1429" w:hanging="360"/>
      </w:pPr>
      <w:rPr>
        <w:rFonts w:ascii="Zurich BT" w:hAnsi="Zurich BT" w:cs="Calibri"/>
        <w:b w:val="0"/>
        <w:sz w:val="20"/>
        <w:szCs w:val="2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5" w15:restartNumberingAfterBreak="0">
    <w:nsid w:val="27C3114C"/>
    <w:multiLevelType w:val="hybridMultilevel"/>
    <w:tmpl w:val="EC1CA4D2"/>
    <w:lvl w:ilvl="0" w:tplc="E6B8A3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68308D"/>
    <w:multiLevelType w:val="hybridMultilevel"/>
    <w:tmpl w:val="6D54A8B6"/>
    <w:lvl w:ilvl="0" w:tplc="DE8C5BE8">
      <w:start w:val="1"/>
      <w:numFmt w:val="lowerRoman"/>
      <w:lvlText w:val="(%1)"/>
      <w:lvlJc w:val="left"/>
      <w:pPr>
        <w:ind w:left="1287" w:hanging="72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7" w15:restartNumberingAfterBreak="0">
    <w:nsid w:val="2B3D0D68"/>
    <w:multiLevelType w:val="hybridMultilevel"/>
    <w:tmpl w:val="71289AE2"/>
    <w:lvl w:ilvl="0" w:tplc="AF9EB4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FF57966"/>
    <w:multiLevelType w:val="hybridMultilevel"/>
    <w:tmpl w:val="AEA0CAF2"/>
    <w:lvl w:ilvl="0" w:tplc="A58EA2F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43AC837C">
      <w:start w:val="1"/>
      <w:numFmt w:val="lowerRoman"/>
      <w:lvlText w:val="(%3)"/>
      <w:lvlJc w:val="left"/>
      <w:pPr>
        <w:ind w:left="2160" w:hanging="180"/>
      </w:pPr>
      <w:rPr>
        <w:rFonts w:ascii="Zurich BT" w:hAnsi="Zurich BT"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835A6C"/>
    <w:multiLevelType w:val="hybridMultilevel"/>
    <w:tmpl w:val="6EB44EF0"/>
    <w:lvl w:ilvl="0" w:tplc="00000017">
      <w:start w:val="1"/>
      <w:numFmt w:val="lowerLetter"/>
      <w:lvlText w:val="(%1)"/>
      <w:lvlJc w:val="left"/>
      <w:pPr>
        <w:ind w:left="1146" w:hanging="360"/>
      </w:pPr>
      <w:rPr>
        <w:rFonts w:ascii="Zurich BT" w:hAnsi="Zurich BT" w:cs="Calibri" w:hint="default"/>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31C20F9E"/>
    <w:multiLevelType w:val="hybridMultilevel"/>
    <w:tmpl w:val="021C4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3057E8C"/>
    <w:multiLevelType w:val="hybridMultilevel"/>
    <w:tmpl w:val="27A09BAC"/>
    <w:lvl w:ilvl="0" w:tplc="BFEEAA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 w15:restartNumberingAfterBreak="0">
    <w:nsid w:val="33631CDB"/>
    <w:multiLevelType w:val="hybridMultilevel"/>
    <w:tmpl w:val="8520BB52"/>
    <w:lvl w:ilvl="0" w:tplc="9328EC5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3836AF2"/>
    <w:multiLevelType w:val="hybridMultilevel"/>
    <w:tmpl w:val="C45E069A"/>
    <w:lvl w:ilvl="0" w:tplc="A4AE16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6F87AEC"/>
    <w:multiLevelType w:val="hybridMultilevel"/>
    <w:tmpl w:val="C38C8362"/>
    <w:lvl w:ilvl="0" w:tplc="AF6C583E">
      <w:start w:val="100"/>
      <w:numFmt w:val="lowerRoman"/>
      <w:lvlText w:val="(%1)"/>
      <w:lvlJc w:val="left"/>
      <w:pPr>
        <w:ind w:left="1455" w:hanging="720"/>
      </w:pPr>
      <w:rPr>
        <w:rFonts w:eastAsia="Zurich BT"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55" w15:restartNumberingAfterBreak="0">
    <w:nsid w:val="373B0B7D"/>
    <w:multiLevelType w:val="hybridMultilevel"/>
    <w:tmpl w:val="9640ADD0"/>
    <w:lvl w:ilvl="0" w:tplc="526ED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93202B9"/>
    <w:multiLevelType w:val="hybridMultilevel"/>
    <w:tmpl w:val="C5ECA9A8"/>
    <w:lvl w:ilvl="0" w:tplc="17F8D1DC">
      <w:start w:val="1"/>
      <w:numFmt w:val="decimal"/>
      <w:lvlText w:val="%1."/>
      <w:lvlJc w:val="left"/>
      <w:pPr>
        <w:ind w:left="720" w:hanging="360"/>
      </w:pPr>
      <w:rPr>
        <w:rFonts w:ascii="Zurich BT" w:hAnsi="Zurich BT"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8447A9"/>
    <w:multiLevelType w:val="hybridMultilevel"/>
    <w:tmpl w:val="54AA7E10"/>
    <w:lvl w:ilvl="0" w:tplc="20BE6042">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8"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2853403"/>
    <w:multiLevelType w:val="hybridMultilevel"/>
    <w:tmpl w:val="49524990"/>
    <w:lvl w:ilvl="0" w:tplc="CD6067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8035159"/>
    <w:multiLevelType w:val="hybridMultilevel"/>
    <w:tmpl w:val="35E0483A"/>
    <w:name w:val="WW8Num122"/>
    <w:lvl w:ilvl="0" w:tplc="091E2BC6">
      <w:start w:val="4"/>
      <w:numFmt w:val="lowerRoman"/>
      <w:lvlText w:val="(%1)"/>
      <w:lvlJc w:val="left"/>
      <w:pPr>
        <w:tabs>
          <w:tab w:val="num" w:pos="0"/>
        </w:tabs>
        <w:ind w:left="1800" w:hanging="720"/>
      </w:pPr>
      <w:rPr>
        <w:rFonts w:ascii="Zurich BT" w:hAnsi="Zurich BT" w:cs="Calibr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97A1EE8"/>
    <w:multiLevelType w:val="multilevel"/>
    <w:tmpl w:val="D7543F46"/>
    <w:lvl w:ilvl="0">
      <w:start w:val="2"/>
      <w:numFmt w:val="decimal"/>
      <w:lvlText w:val="%1"/>
      <w:lvlJc w:val="left"/>
      <w:pPr>
        <w:ind w:left="360" w:hanging="360"/>
      </w:pPr>
    </w:lvl>
    <w:lvl w:ilvl="1">
      <w:start w:val="5"/>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62" w15:restartNumberingAfterBreak="0">
    <w:nsid w:val="4A60113B"/>
    <w:multiLevelType w:val="hybridMultilevel"/>
    <w:tmpl w:val="6CD232C4"/>
    <w:lvl w:ilvl="0" w:tplc="A58EA2F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C2B45E6"/>
    <w:multiLevelType w:val="hybridMultilevel"/>
    <w:tmpl w:val="612894BE"/>
    <w:lvl w:ilvl="0" w:tplc="5A3AE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362F99"/>
    <w:multiLevelType w:val="hybridMultilevel"/>
    <w:tmpl w:val="70E45718"/>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905886"/>
    <w:multiLevelType w:val="hybridMultilevel"/>
    <w:tmpl w:val="B936CB30"/>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6"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BC305F3"/>
    <w:multiLevelType w:val="hybridMultilevel"/>
    <w:tmpl w:val="83C0BC2E"/>
    <w:lvl w:ilvl="0" w:tplc="C9904292">
      <w:start w:val="500"/>
      <w:numFmt w:val="lowerRoman"/>
      <w:lvlText w:val="(%1)"/>
      <w:lvlJc w:val="left"/>
      <w:pPr>
        <w:ind w:left="1080" w:hanging="720"/>
      </w:pPr>
      <w:rPr>
        <w:rFonts w:ascii="Zurich BT" w:hAnsi="Zurich B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FC2659"/>
    <w:multiLevelType w:val="hybridMultilevel"/>
    <w:tmpl w:val="6030950A"/>
    <w:lvl w:ilvl="0" w:tplc="4148E74A">
      <w:start w:val="1"/>
      <w:numFmt w:val="lowerRoman"/>
      <w:lvlText w:val="(%1)"/>
      <w:lvlJc w:val="left"/>
      <w:pPr>
        <w:ind w:left="720" w:hanging="360"/>
      </w:pPr>
      <w:rPr>
        <w:rFonts w:ascii="Zurich BT" w:hAnsi="Zurich BT" w:hint="default"/>
        <w:sz w:val="20"/>
        <w:szCs w:val="20"/>
      </w:rPr>
    </w:lvl>
    <w:lvl w:ilvl="1" w:tplc="04090019" w:tentative="1">
      <w:start w:val="1"/>
      <w:numFmt w:val="lowerLetter"/>
      <w:lvlText w:val="%2."/>
      <w:lvlJc w:val="left"/>
      <w:pPr>
        <w:ind w:left="1440" w:hanging="360"/>
      </w:pPr>
    </w:lvl>
    <w:lvl w:ilvl="2" w:tplc="17CA252E">
      <w:start w:val="1"/>
      <w:numFmt w:val="lowerRoman"/>
      <w:lvlText w:val="(%3)"/>
      <w:lvlJc w:val="left"/>
      <w:pPr>
        <w:ind w:left="2160" w:hanging="180"/>
      </w:pPr>
      <w:rPr>
        <w:rFonts w:ascii="Zurich BT" w:hAnsi="Zurich BT" w:hint="default"/>
        <w:sz w:val="20"/>
        <w:szCs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E624A7"/>
    <w:multiLevelType w:val="hybridMultilevel"/>
    <w:tmpl w:val="88ACCEE4"/>
    <w:lvl w:ilvl="0" w:tplc="00000005">
      <w:start w:val="1"/>
      <w:numFmt w:val="lowerRoman"/>
      <w:lvlText w:val="(%1)"/>
      <w:lvlJc w:val="left"/>
      <w:pPr>
        <w:ind w:left="720" w:hanging="360"/>
      </w:pPr>
      <w:rPr>
        <w:rFonts w:ascii="Zurich BT" w:hAnsi="Zurich BT" w:cs="Calibri"/>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D0F5FDD"/>
    <w:multiLevelType w:val="hybridMultilevel"/>
    <w:tmpl w:val="33E653DA"/>
    <w:lvl w:ilvl="0" w:tplc="F3627A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63CE1A73"/>
    <w:multiLevelType w:val="multilevel"/>
    <w:tmpl w:val="2D14CC08"/>
    <w:name w:val="WW8Num162"/>
    <w:lvl w:ilvl="0">
      <w:start w:val="4"/>
      <w:numFmt w:val="lowerRoman"/>
      <w:lvlText w:val="(%1)"/>
      <w:lvlJc w:val="left"/>
      <w:pPr>
        <w:tabs>
          <w:tab w:val="num" w:pos="1288"/>
        </w:tabs>
        <w:ind w:left="1288" w:hanging="720"/>
      </w:pPr>
      <w:rPr>
        <w:rFonts w:cs="Calibri" w:hint="default"/>
      </w:rPr>
    </w:lvl>
    <w:lvl w:ilvl="1">
      <w:start w:val="8"/>
      <w:numFmt w:val="lowerRoman"/>
      <w:lvlText w:val="(%2)"/>
      <w:lvlJc w:val="left"/>
      <w:pPr>
        <w:tabs>
          <w:tab w:val="num" w:pos="2940"/>
        </w:tabs>
        <w:ind w:left="2940" w:hanging="1860"/>
      </w:pPr>
      <w:rPr>
        <w:rFonts w:ascii="Zurich BT" w:hAnsi="Zurich BT" w:cs="Calibri" w:hint="default"/>
        <w:color w:val="00000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2" w15:restartNumberingAfterBreak="0">
    <w:nsid w:val="64666ED1"/>
    <w:multiLevelType w:val="hybridMultilevel"/>
    <w:tmpl w:val="98846480"/>
    <w:lvl w:ilvl="0" w:tplc="E7BEFACC">
      <w:start w:val="1"/>
      <w:numFmt w:val="decimal"/>
      <w:lvlText w:val="9.%1"/>
      <w:lvlJc w:val="left"/>
      <w:pPr>
        <w:ind w:left="720" w:hanging="3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57749A2"/>
    <w:multiLevelType w:val="hybridMultilevel"/>
    <w:tmpl w:val="2308712C"/>
    <w:lvl w:ilvl="0" w:tplc="00000017">
      <w:start w:val="1"/>
      <w:numFmt w:val="lowerLetter"/>
      <w:lvlText w:val="(%1)"/>
      <w:lvlJc w:val="left"/>
      <w:pPr>
        <w:ind w:left="720" w:hanging="360"/>
      </w:pPr>
      <w:rPr>
        <w:rFonts w:ascii="Zurich BT" w:hAnsi="Zurich BT" w:cs="Calibri"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0B45BF"/>
    <w:multiLevelType w:val="singleLevel"/>
    <w:tmpl w:val="59CA25C4"/>
    <w:lvl w:ilvl="0">
      <w:start w:val="1"/>
      <w:numFmt w:val="lowerLetter"/>
      <w:lvlText w:val="(%1)"/>
      <w:lvlJc w:val="left"/>
      <w:pPr>
        <w:ind w:left="720" w:hanging="360"/>
      </w:pPr>
      <w:rPr>
        <w:rFonts w:ascii="Zurich BT" w:eastAsia="Times New Roman" w:hAnsi="Zurich BT" w:cs="Zurich BT" w:hint="default"/>
        <w:b w:val="0"/>
        <w:color w:val="auto"/>
        <w:sz w:val="20"/>
        <w:szCs w:val="20"/>
      </w:rPr>
    </w:lvl>
  </w:abstractNum>
  <w:abstractNum w:abstractNumId="75" w15:restartNumberingAfterBreak="0">
    <w:nsid w:val="6F2D6341"/>
    <w:multiLevelType w:val="hybridMultilevel"/>
    <w:tmpl w:val="E8C69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0A95495"/>
    <w:multiLevelType w:val="singleLevel"/>
    <w:tmpl w:val="B7BAE53A"/>
    <w:lvl w:ilvl="0">
      <w:start w:val="1"/>
      <w:numFmt w:val="lowerLetter"/>
      <w:lvlText w:val="(%1)"/>
      <w:lvlJc w:val="left"/>
      <w:pPr>
        <w:ind w:left="720" w:hanging="360"/>
      </w:pPr>
      <w:rPr>
        <w:rFonts w:ascii="Zurich BT" w:hAnsi="Zurich BT" w:cs="Calibri"/>
        <w:i w:val="0"/>
        <w:sz w:val="20"/>
        <w:szCs w:val="20"/>
      </w:rPr>
    </w:lvl>
  </w:abstractNum>
  <w:abstractNum w:abstractNumId="77"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7432452"/>
    <w:multiLevelType w:val="hybridMultilevel"/>
    <w:tmpl w:val="A5A405F2"/>
    <w:lvl w:ilvl="0" w:tplc="F3627AC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9" w15:restartNumberingAfterBreak="0">
    <w:nsid w:val="78D31153"/>
    <w:multiLevelType w:val="hybridMultilevel"/>
    <w:tmpl w:val="B86A469E"/>
    <w:lvl w:ilvl="0" w:tplc="3272A598">
      <w:start w:val="3"/>
      <w:numFmt w:val="decimal"/>
      <w:lvlText w:val="(%1)"/>
      <w:lvlJc w:val="left"/>
      <w:pPr>
        <w:ind w:left="720" w:hanging="360"/>
      </w:pPr>
      <w:rPr>
        <w:rFonts w:hint="default"/>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21"/>
  </w:num>
  <w:num w:numId="16">
    <w:abstractNumId w:val="22"/>
  </w:num>
  <w:num w:numId="17">
    <w:abstractNumId w:val="27"/>
  </w:num>
  <w:num w:numId="18">
    <w:abstractNumId w:val="76"/>
  </w:num>
  <w:num w:numId="19">
    <w:abstractNumId w:val="29"/>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37"/>
  </w:num>
  <w:num w:numId="23">
    <w:abstractNumId w:val="42"/>
  </w:num>
  <w:num w:numId="24">
    <w:abstractNumId w:val="36"/>
  </w:num>
  <w:num w:numId="25">
    <w:abstractNumId w:val="71"/>
  </w:num>
  <w:num w:numId="26">
    <w:abstractNumId w:val="49"/>
  </w:num>
  <w:num w:numId="27">
    <w:abstractNumId w:val="65"/>
  </w:num>
  <w:num w:numId="28">
    <w:abstractNumId w:val="31"/>
  </w:num>
  <w:num w:numId="29">
    <w:abstractNumId w:val="53"/>
  </w:num>
  <w:num w:numId="30">
    <w:abstractNumId w:val="46"/>
  </w:num>
  <w:num w:numId="31">
    <w:abstractNumId w:val="30"/>
  </w:num>
  <w:num w:numId="32">
    <w:abstractNumId w:val="48"/>
  </w:num>
  <w:num w:numId="33">
    <w:abstractNumId w:val="73"/>
  </w:num>
  <w:num w:numId="34">
    <w:abstractNumId w:val="6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0"/>
  </w:num>
  <w:num w:numId="36">
    <w:abstractNumId w:val="39"/>
  </w:num>
  <w:num w:numId="37">
    <w:abstractNumId w:val="32"/>
  </w:num>
  <w:num w:numId="38">
    <w:abstractNumId w:val="56"/>
  </w:num>
  <w:num w:numId="39">
    <w:abstractNumId w:val="3"/>
  </w:num>
  <w:num w:numId="40">
    <w:abstractNumId w:val="7"/>
  </w:num>
  <w:num w:numId="41">
    <w:abstractNumId w:val="9"/>
  </w:num>
  <w:num w:numId="42">
    <w:abstractNumId w:val="10"/>
  </w:num>
  <w:num w:numId="43">
    <w:abstractNumId w:val="11"/>
  </w:num>
  <w:num w:numId="44">
    <w:abstractNumId w:val="19"/>
  </w:num>
  <w:num w:numId="45">
    <w:abstractNumId w:val="20"/>
  </w:num>
  <w:num w:numId="46">
    <w:abstractNumId w:val="23"/>
  </w:num>
  <w:num w:numId="47">
    <w:abstractNumId w:val="24"/>
  </w:num>
  <w:num w:numId="48">
    <w:abstractNumId w:val="25"/>
  </w:num>
  <w:num w:numId="49">
    <w:abstractNumId w:val="26"/>
  </w:num>
  <w:num w:numId="50">
    <w:abstractNumId w:val="28"/>
  </w:num>
  <w:num w:numId="51">
    <w:abstractNumId w:val="60"/>
  </w:num>
  <w:num w:numId="52">
    <w:abstractNumId w:val="74"/>
  </w:num>
  <w:num w:numId="53">
    <w:abstractNumId w:val="75"/>
  </w:num>
  <w:num w:numId="54">
    <w:abstractNumId w:val="40"/>
  </w:num>
  <w:num w:numId="55">
    <w:abstractNumId w:val="72"/>
  </w:num>
  <w:num w:numId="56">
    <w:abstractNumId w:val="79"/>
  </w:num>
  <w:num w:numId="57">
    <w:abstractNumId w:val="57"/>
  </w:num>
  <w:num w:numId="58">
    <w:abstractNumId w:val="52"/>
  </w:num>
  <w:num w:numId="59">
    <w:abstractNumId w:val="67"/>
  </w:num>
  <w:num w:numId="60">
    <w:abstractNumId w:val="51"/>
  </w:num>
  <w:num w:numId="61">
    <w:abstractNumId w:val="69"/>
  </w:num>
  <w:num w:numId="62">
    <w:abstractNumId w:val="64"/>
  </w:num>
  <w:num w:numId="63">
    <w:abstractNumId w:val="68"/>
  </w:num>
  <w:num w:numId="64">
    <w:abstractNumId w:val="47"/>
  </w:num>
  <w:num w:numId="65">
    <w:abstractNumId w:val="54"/>
  </w:num>
  <w:num w:numId="66">
    <w:abstractNumId w:val="33"/>
  </w:num>
  <w:num w:numId="67">
    <w:abstractNumId w:val="77"/>
  </w:num>
  <w:num w:numId="68">
    <w:abstractNumId w:val="63"/>
  </w:num>
  <w:num w:numId="69">
    <w:abstractNumId w:val="45"/>
  </w:num>
  <w:num w:numId="70">
    <w:abstractNumId w:val="62"/>
  </w:num>
  <w:num w:numId="71">
    <w:abstractNumId w:val="35"/>
  </w:num>
  <w:num w:numId="72">
    <w:abstractNumId w:val="41"/>
  </w:num>
  <w:num w:numId="73">
    <w:abstractNumId w:val="66"/>
  </w:num>
  <w:num w:numId="74">
    <w:abstractNumId w:val="55"/>
  </w:num>
  <w:num w:numId="75">
    <w:abstractNumId w:val="59"/>
  </w:num>
  <w:num w:numId="76">
    <w:abstractNumId w:val="70"/>
  </w:num>
  <w:num w:numId="77">
    <w:abstractNumId w:val="43"/>
  </w:num>
  <w:num w:numId="78">
    <w:abstractNumId w:val="78"/>
  </w:num>
  <w:num w:numId="7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 Sharma     /CLG/IBANK/PNE">
    <w15:presenceInfo w15:providerId="AD" w15:userId="S-1-5-21-1343024091-725345543-504838010-1820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49"/>
    <w:rsid w:val="00000669"/>
    <w:rsid w:val="000017CE"/>
    <w:rsid w:val="00004F9F"/>
    <w:rsid w:val="00006A03"/>
    <w:rsid w:val="00006AEE"/>
    <w:rsid w:val="00007F93"/>
    <w:rsid w:val="00010694"/>
    <w:rsid w:val="00011D13"/>
    <w:rsid w:val="00012D3B"/>
    <w:rsid w:val="0001348A"/>
    <w:rsid w:val="000149BC"/>
    <w:rsid w:val="000152FB"/>
    <w:rsid w:val="000158C9"/>
    <w:rsid w:val="00015B9C"/>
    <w:rsid w:val="0002144A"/>
    <w:rsid w:val="000220BB"/>
    <w:rsid w:val="00023F2D"/>
    <w:rsid w:val="00023FED"/>
    <w:rsid w:val="000302A3"/>
    <w:rsid w:val="0003272A"/>
    <w:rsid w:val="000359DD"/>
    <w:rsid w:val="00041524"/>
    <w:rsid w:val="00041C88"/>
    <w:rsid w:val="000423E1"/>
    <w:rsid w:val="00042634"/>
    <w:rsid w:val="00042A05"/>
    <w:rsid w:val="0004302B"/>
    <w:rsid w:val="000458C3"/>
    <w:rsid w:val="00055B55"/>
    <w:rsid w:val="000560D9"/>
    <w:rsid w:val="00061FC9"/>
    <w:rsid w:val="00065F08"/>
    <w:rsid w:val="00066462"/>
    <w:rsid w:val="00067FAE"/>
    <w:rsid w:val="00070A72"/>
    <w:rsid w:val="00072D07"/>
    <w:rsid w:val="0007753B"/>
    <w:rsid w:val="00077BE8"/>
    <w:rsid w:val="00080081"/>
    <w:rsid w:val="00081802"/>
    <w:rsid w:val="00082AA8"/>
    <w:rsid w:val="00086835"/>
    <w:rsid w:val="00087694"/>
    <w:rsid w:val="0009000D"/>
    <w:rsid w:val="000914AA"/>
    <w:rsid w:val="000917BF"/>
    <w:rsid w:val="00092FF7"/>
    <w:rsid w:val="00093413"/>
    <w:rsid w:val="000937F3"/>
    <w:rsid w:val="000940B3"/>
    <w:rsid w:val="00094CCB"/>
    <w:rsid w:val="00094D46"/>
    <w:rsid w:val="0009555A"/>
    <w:rsid w:val="000A0BB6"/>
    <w:rsid w:val="000A1CBC"/>
    <w:rsid w:val="000A2092"/>
    <w:rsid w:val="000A4B75"/>
    <w:rsid w:val="000A65E7"/>
    <w:rsid w:val="000B042D"/>
    <w:rsid w:val="000B070C"/>
    <w:rsid w:val="000B0B62"/>
    <w:rsid w:val="000B19CA"/>
    <w:rsid w:val="000B35BE"/>
    <w:rsid w:val="000B41DC"/>
    <w:rsid w:val="000B5043"/>
    <w:rsid w:val="000B547A"/>
    <w:rsid w:val="000B5AD3"/>
    <w:rsid w:val="000B6E61"/>
    <w:rsid w:val="000C48EE"/>
    <w:rsid w:val="000D1269"/>
    <w:rsid w:val="000D186F"/>
    <w:rsid w:val="000D2A84"/>
    <w:rsid w:val="000D4EAE"/>
    <w:rsid w:val="000D618A"/>
    <w:rsid w:val="000D6E58"/>
    <w:rsid w:val="000E1299"/>
    <w:rsid w:val="000E20C8"/>
    <w:rsid w:val="000E3DC6"/>
    <w:rsid w:val="000E5850"/>
    <w:rsid w:val="000F12E3"/>
    <w:rsid w:val="000F1817"/>
    <w:rsid w:val="000F46D2"/>
    <w:rsid w:val="000F510A"/>
    <w:rsid w:val="000F6500"/>
    <w:rsid w:val="0010055F"/>
    <w:rsid w:val="00101DCC"/>
    <w:rsid w:val="0010298D"/>
    <w:rsid w:val="00102B26"/>
    <w:rsid w:val="001050BD"/>
    <w:rsid w:val="00105D46"/>
    <w:rsid w:val="00106D8A"/>
    <w:rsid w:val="00112ADE"/>
    <w:rsid w:val="00114D7B"/>
    <w:rsid w:val="00114E63"/>
    <w:rsid w:val="001230AD"/>
    <w:rsid w:val="00124394"/>
    <w:rsid w:val="001244C3"/>
    <w:rsid w:val="00130EB4"/>
    <w:rsid w:val="00131443"/>
    <w:rsid w:val="00131AD4"/>
    <w:rsid w:val="00131D42"/>
    <w:rsid w:val="00132149"/>
    <w:rsid w:val="00132AE9"/>
    <w:rsid w:val="001332C8"/>
    <w:rsid w:val="001338D1"/>
    <w:rsid w:val="00133D95"/>
    <w:rsid w:val="00136328"/>
    <w:rsid w:val="00136EA7"/>
    <w:rsid w:val="00143925"/>
    <w:rsid w:val="0014460B"/>
    <w:rsid w:val="0014527D"/>
    <w:rsid w:val="00150A9B"/>
    <w:rsid w:val="00151103"/>
    <w:rsid w:val="00152001"/>
    <w:rsid w:val="00152D92"/>
    <w:rsid w:val="00153211"/>
    <w:rsid w:val="0015541E"/>
    <w:rsid w:val="00155499"/>
    <w:rsid w:val="001562EB"/>
    <w:rsid w:val="00156437"/>
    <w:rsid w:val="00156A03"/>
    <w:rsid w:val="00156E4D"/>
    <w:rsid w:val="001578F0"/>
    <w:rsid w:val="00157FCE"/>
    <w:rsid w:val="00160F2E"/>
    <w:rsid w:val="0016100C"/>
    <w:rsid w:val="00163FE7"/>
    <w:rsid w:val="00166A5D"/>
    <w:rsid w:val="001677AB"/>
    <w:rsid w:val="001713B3"/>
    <w:rsid w:val="001739BB"/>
    <w:rsid w:val="0017513A"/>
    <w:rsid w:val="00177067"/>
    <w:rsid w:val="00180BE5"/>
    <w:rsid w:val="0018238A"/>
    <w:rsid w:val="001833EA"/>
    <w:rsid w:val="00184E9B"/>
    <w:rsid w:val="001873E3"/>
    <w:rsid w:val="0019036E"/>
    <w:rsid w:val="001912EF"/>
    <w:rsid w:val="00191399"/>
    <w:rsid w:val="00194659"/>
    <w:rsid w:val="00195914"/>
    <w:rsid w:val="00197125"/>
    <w:rsid w:val="00197884"/>
    <w:rsid w:val="00197D29"/>
    <w:rsid w:val="001A1105"/>
    <w:rsid w:val="001A1396"/>
    <w:rsid w:val="001A3C95"/>
    <w:rsid w:val="001A4088"/>
    <w:rsid w:val="001A6B2B"/>
    <w:rsid w:val="001B0DBB"/>
    <w:rsid w:val="001B3694"/>
    <w:rsid w:val="001B5CA0"/>
    <w:rsid w:val="001C0DA4"/>
    <w:rsid w:val="001C32BE"/>
    <w:rsid w:val="001C3E94"/>
    <w:rsid w:val="001C504F"/>
    <w:rsid w:val="001C6A9E"/>
    <w:rsid w:val="001C7C18"/>
    <w:rsid w:val="001D1310"/>
    <w:rsid w:val="001D1C08"/>
    <w:rsid w:val="001D1F37"/>
    <w:rsid w:val="001D4BC6"/>
    <w:rsid w:val="001D4E49"/>
    <w:rsid w:val="001E23F5"/>
    <w:rsid w:val="001E4EE0"/>
    <w:rsid w:val="001F0C2D"/>
    <w:rsid w:val="001F20EF"/>
    <w:rsid w:val="001F453D"/>
    <w:rsid w:val="001F5C47"/>
    <w:rsid w:val="001F5E0A"/>
    <w:rsid w:val="001F7B11"/>
    <w:rsid w:val="00203662"/>
    <w:rsid w:val="00205325"/>
    <w:rsid w:val="00206CC5"/>
    <w:rsid w:val="00206D37"/>
    <w:rsid w:val="00206FE5"/>
    <w:rsid w:val="00210A9F"/>
    <w:rsid w:val="002118BA"/>
    <w:rsid w:val="00211A76"/>
    <w:rsid w:val="00220B94"/>
    <w:rsid w:val="0022371E"/>
    <w:rsid w:val="00226252"/>
    <w:rsid w:val="00230892"/>
    <w:rsid w:val="00235802"/>
    <w:rsid w:val="002402E4"/>
    <w:rsid w:val="00241009"/>
    <w:rsid w:val="002410B6"/>
    <w:rsid w:val="00243DA7"/>
    <w:rsid w:val="00243FB5"/>
    <w:rsid w:val="0024742F"/>
    <w:rsid w:val="002479A5"/>
    <w:rsid w:val="00247E09"/>
    <w:rsid w:val="002504DA"/>
    <w:rsid w:val="002507FC"/>
    <w:rsid w:val="00256F84"/>
    <w:rsid w:val="002606B3"/>
    <w:rsid w:val="002615AD"/>
    <w:rsid w:val="00262686"/>
    <w:rsid w:val="002669BE"/>
    <w:rsid w:val="00273FA5"/>
    <w:rsid w:val="00274302"/>
    <w:rsid w:val="00275D57"/>
    <w:rsid w:val="002769CD"/>
    <w:rsid w:val="00276FAB"/>
    <w:rsid w:val="00277EBC"/>
    <w:rsid w:val="002813B8"/>
    <w:rsid w:val="00281E02"/>
    <w:rsid w:val="002828AD"/>
    <w:rsid w:val="00294568"/>
    <w:rsid w:val="002A2CA8"/>
    <w:rsid w:val="002A362D"/>
    <w:rsid w:val="002A4FC5"/>
    <w:rsid w:val="002A6F74"/>
    <w:rsid w:val="002A701C"/>
    <w:rsid w:val="002B209A"/>
    <w:rsid w:val="002B20DA"/>
    <w:rsid w:val="002B53D5"/>
    <w:rsid w:val="002B5555"/>
    <w:rsid w:val="002B5EE0"/>
    <w:rsid w:val="002C02B7"/>
    <w:rsid w:val="002C0A2A"/>
    <w:rsid w:val="002C0C0B"/>
    <w:rsid w:val="002C56EF"/>
    <w:rsid w:val="002C699B"/>
    <w:rsid w:val="002D3EFA"/>
    <w:rsid w:val="002D60B1"/>
    <w:rsid w:val="002D6A47"/>
    <w:rsid w:val="002E0F41"/>
    <w:rsid w:val="002E4958"/>
    <w:rsid w:val="002E602B"/>
    <w:rsid w:val="002E6A82"/>
    <w:rsid w:val="002F0E01"/>
    <w:rsid w:val="002F0FD0"/>
    <w:rsid w:val="002F144A"/>
    <w:rsid w:val="002F3E80"/>
    <w:rsid w:val="002F4B88"/>
    <w:rsid w:val="002F62FF"/>
    <w:rsid w:val="00300A42"/>
    <w:rsid w:val="00301625"/>
    <w:rsid w:val="00305DB9"/>
    <w:rsid w:val="003109C0"/>
    <w:rsid w:val="00310C09"/>
    <w:rsid w:val="00312C51"/>
    <w:rsid w:val="00313CE0"/>
    <w:rsid w:val="00315751"/>
    <w:rsid w:val="00315CCB"/>
    <w:rsid w:val="00315D8B"/>
    <w:rsid w:val="00316A78"/>
    <w:rsid w:val="0032032A"/>
    <w:rsid w:val="00320AAB"/>
    <w:rsid w:val="00321131"/>
    <w:rsid w:val="003211C1"/>
    <w:rsid w:val="00321E76"/>
    <w:rsid w:val="00323E83"/>
    <w:rsid w:val="003241C9"/>
    <w:rsid w:val="00324BFE"/>
    <w:rsid w:val="0032587C"/>
    <w:rsid w:val="00327E69"/>
    <w:rsid w:val="003303A8"/>
    <w:rsid w:val="00331580"/>
    <w:rsid w:val="00332074"/>
    <w:rsid w:val="00332C83"/>
    <w:rsid w:val="0033513B"/>
    <w:rsid w:val="003402D5"/>
    <w:rsid w:val="0034351B"/>
    <w:rsid w:val="00343C1B"/>
    <w:rsid w:val="0034660E"/>
    <w:rsid w:val="00347C9B"/>
    <w:rsid w:val="003535A9"/>
    <w:rsid w:val="00356A8F"/>
    <w:rsid w:val="003576BF"/>
    <w:rsid w:val="003604D6"/>
    <w:rsid w:val="00361124"/>
    <w:rsid w:val="003612DF"/>
    <w:rsid w:val="00364059"/>
    <w:rsid w:val="0036710D"/>
    <w:rsid w:val="00367FE7"/>
    <w:rsid w:val="003741AD"/>
    <w:rsid w:val="00375090"/>
    <w:rsid w:val="00375B44"/>
    <w:rsid w:val="00377FC5"/>
    <w:rsid w:val="00381C97"/>
    <w:rsid w:val="0038268E"/>
    <w:rsid w:val="00387600"/>
    <w:rsid w:val="0039154D"/>
    <w:rsid w:val="00395805"/>
    <w:rsid w:val="003959D0"/>
    <w:rsid w:val="003A0E16"/>
    <w:rsid w:val="003A2BB7"/>
    <w:rsid w:val="003A404C"/>
    <w:rsid w:val="003A4B4F"/>
    <w:rsid w:val="003A669D"/>
    <w:rsid w:val="003A7EA9"/>
    <w:rsid w:val="003B00C8"/>
    <w:rsid w:val="003B120D"/>
    <w:rsid w:val="003B367A"/>
    <w:rsid w:val="003B385E"/>
    <w:rsid w:val="003B645B"/>
    <w:rsid w:val="003B7BCF"/>
    <w:rsid w:val="003C0FF3"/>
    <w:rsid w:val="003C18D0"/>
    <w:rsid w:val="003C3777"/>
    <w:rsid w:val="003C39A2"/>
    <w:rsid w:val="003D2DE0"/>
    <w:rsid w:val="003D4C1D"/>
    <w:rsid w:val="003E015F"/>
    <w:rsid w:val="003E07FE"/>
    <w:rsid w:val="003E13DF"/>
    <w:rsid w:val="003E3B59"/>
    <w:rsid w:val="003E73C5"/>
    <w:rsid w:val="003F05FD"/>
    <w:rsid w:val="003F4C97"/>
    <w:rsid w:val="003F59D7"/>
    <w:rsid w:val="00400907"/>
    <w:rsid w:val="00400D05"/>
    <w:rsid w:val="00410D27"/>
    <w:rsid w:val="004133B6"/>
    <w:rsid w:val="00414703"/>
    <w:rsid w:val="00414DFE"/>
    <w:rsid w:val="0041530E"/>
    <w:rsid w:val="0042016E"/>
    <w:rsid w:val="0042189D"/>
    <w:rsid w:val="00423670"/>
    <w:rsid w:val="00427105"/>
    <w:rsid w:val="00427E37"/>
    <w:rsid w:val="00430B23"/>
    <w:rsid w:val="0043168A"/>
    <w:rsid w:val="00431FD2"/>
    <w:rsid w:val="00433518"/>
    <w:rsid w:val="004354BE"/>
    <w:rsid w:val="00435998"/>
    <w:rsid w:val="0043646F"/>
    <w:rsid w:val="00437312"/>
    <w:rsid w:val="00437E72"/>
    <w:rsid w:val="00440122"/>
    <w:rsid w:val="004433DC"/>
    <w:rsid w:val="00443B19"/>
    <w:rsid w:val="00443EFB"/>
    <w:rsid w:val="004513F1"/>
    <w:rsid w:val="00456D79"/>
    <w:rsid w:val="00457DFC"/>
    <w:rsid w:val="004609FE"/>
    <w:rsid w:val="0046160E"/>
    <w:rsid w:val="004620EA"/>
    <w:rsid w:val="00462D14"/>
    <w:rsid w:val="00463697"/>
    <w:rsid w:val="004647E3"/>
    <w:rsid w:val="00464C29"/>
    <w:rsid w:val="00464C57"/>
    <w:rsid w:val="00466284"/>
    <w:rsid w:val="0046717C"/>
    <w:rsid w:val="00467C8D"/>
    <w:rsid w:val="00470A5F"/>
    <w:rsid w:val="00471AFD"/>
    <w:rsid w:val="0047361D"/>
    <w:rsid w:val="00475309"/>
    <w:rsid w:val="004763A2"/>
    <w:rsid w:val="00477EF8"/>
    <w:rsid w:val="00480722"/>
    <w:rsid w:val="0048105B"/>
    <w:rsid w:val="004825B4"/>
    <w:rsid w:val="00484C10"/>
    <w:rsid w:val="0048540B"/>
    <w:rsid w:val="00485D8C"/>
    <w:rsid w:val="00486121"/>
    <w:rsid w:val="00487DB5"/>
    <w:rsid w:val="00490E8D"/>
    <w:rsid w:val="00491EF3"/>
    <w:rsid w:val="00491F3A"/>
    <w:rsid w:val="00492EDF"/>
    <w:rsid w:val="00494007"/>
    <w:rsid w:val="004A0F08"/>
    <w:rsid w:val="004A1396"/>
    <w:rsid w:val="004A18F7"/>
    <w:rsid w:val="004A3AEC"/>
    <w:rsid w:val="004A3B94"/>
    <w:rsid w:val="004A48D6"/>
    <w:rsid w:val="004A50FE"/>
    <w:rsid w:val="004A60D4"/>
    <w:rsid w:val="004A7C38"/>
    <w:rsid w:val="004B177E"/>
    <w:rsid w:val="004B2756"/>
    <w:rsid w:val="004B391B"/>
    <w:rsid w:val="004B4203"/>
    <w:rsid w:val="004B4827"/>
    <w:rsid w:val="004B559D"/>
    <w:rsid w:val="004C0E78"/>
    <w:rsid w:val="004C1ECD"/>
    <w:rsid w:val="004C39B3"/>
    <w:rsid w:val="004C3E5C"/>
    <w:rsid w:val="004C4606"/>
    <w:rsid w:val="004C5DAA"/>
    <w:rsid w:val="004C6261"/>
    <w:rsid w:val="004D2FE9"/>
    <w:rsid w:val="004D37B5"/>
    <w:rsid w:val="004D38EC"/>
    <w:rsid w:val="004D4D8B"/>
    <w:rsid w:val="004D5382"/>
    <w:rsid w:val="004D6758"/>
    <w:rsid w:val="004D79A9"/>
    <w:rsid w:val="004E2377"/>
    <w:rsid w:val="004E435E"/>
    <w:rsid w:val="004E4930"/>
    <w:rsid w:val="004F1B34"/>
    <w:rsid w:val="004F24C1"/>
    <w:rsid w:val="004F4FAD"/>
    <w:rsid w:val="004F66A4"/>
    <w:rsid w:val="004F6F3A"/>
    <w:rsid w:val="00500DCD"/>
    <w:rsid w:val="005019DC"/>
    <w:rsid w:val="00505434"/>
    <w:rsid w:val="00506DB3"/>
    <w:rsid w:val="00507F4B"/>
    <w:rsid w:val="00511006"/>
    <w:rsid w:val="00511228"/>
    <w:rsid w:val="00511A36"/>
    <w:rsid w:val="00511A46"/>
    <w:rsid w:val="005124C5"/>
    <w:rsid w:val="0051448E"/>
    <w:rsid w:val="00517966"/>
    <w:rsid w:val="00517FCB"/>
    <w:rsid w:val="00520FFE"/>
    <w:rsid w:val="00521242"/>
    <w:rsid w:val="0052124B"/>
    <w:rsid w:val="0052127F"/>
    <w:rsid w:val="00524D84"/>
    <w:rsid w:val="005267FC"/>
    <w:rsid w:val="0052728A"/>
    <w:rsid w:val="00532E4C"/>
    <w:rsid w:val="0053341E"/>
    <w:rsid w:val="0053463A"/>
    <w:rsid w:val="0053582A"/>
    <w:rsid w:val="00536534"/>
    <w:rsid w:val="0055198B"/>
    <w:rsid w:val="005521CF"/>
    <w:rsid w:val="00565B6F"/>
    <w:rsid w:val="00565F91"/>
    <w:rsid w:val="00566784"/>
    <w:rsid w:val="00567CAB"/>
    <w:rsid w:val="0057656E"/>
    <w:rsid w:val="0057760B"/>
    <w:rsid w:val="00582566"/>
    <w:rsid w:val="0058281C"/>
    <w:rsid w:val="00584B59"/>
    <w:rsid w:val="00584D83"/>
    <w:rsid w:val="005911D3"/>
    <w:rsid w:val="00593F87"/>
    <w:rsid w:val="00594E0A"/>
    <w:rsid w:val="00595E85"/>
    <w:rsid w:val="005A0CFF"/>
    <w:rsid w:val="005A1470"/>
    <w:rsid w:val="005A2A45"/>
    <w:rsid w:val="005A3943"/>
    <w:rsid w:val="005A3F86"/>
    <w:rsid w:val="005A6877"/>
    <w:rsid w:val="005A7B4F"/>
    <w:rsid w:val="005B1ACC"/>
    <w:rsid w:val="005B3A42"/>
    <w:rsid w:val="005B6759"/>
    <w:rsid w:val="005C1015"/>
    <w:rsid w:val="005C414C"/>
    <w:rsid w:val="005C4D90"/>
    <w:rsid w:val="005C626A"/>
    <w:rsid w:val="005D015B"/>
    <w:rsid w:val="005D072A"/>
    <w:rsid w:val="005D1131"/>
    <w:rsid w:val="005D6BA7"/>
    <w:rsid w:val="005D7520"/>
    <w:rsid w:val="005D793B"/>
    <w:rsid w:val="005D7D7E"/>
    <w:rsid w:val="005E048D"/>
    <w:rsid w:val="005E08B2"/>
    <w:rsid w:val="005E130B"/>
    <w:rsid w:val="005E28CE"/>
    <w:rsid w:val="005E45DF"/>
    <w:rsid w:val="005E5948"/>
    <w:rsid w:val="005E6439"/>
    <w:rsid w:val="005E6A0E"/>
    <w:rsid w:val="005E6E99"/>
    <w:rsid w:val="005E76A9"/>
    <w:rsid w:val="005E7787"/>
    <w:rsid w:val="005F21AD"/>
    <w:rsid w:val="005F2370"/>
    <w:rsid w:val="005F31A7"/>
    <w:rsid w:val="005F57F4"/>
    <w:rsid w:val="005F665D"/>
    <w:rsid w:val="005F6DFB"/>
    <w:rsid w:val="00604E73"/>
    <w:rsid w:val="006050ED"/>
    <w:rsid w:val="00610B65"/>
    <w:rsid w:val="00610D2B"/>
    <w:rsid w:val="00611123"/>
    <w:rsid w:val="006118B6"/>
    <w:rsid w:val="0061191B"/>
    <w:rsid w:val="00612926"/>
    <w:rsid w:val="00615F40"/>
    <w:rsid w:val="006215D4"/>
    <w:rsid w:val="006224EE"/>
    <w:rsid w:val="00622C9E"/>
    <w:rsid w:val="00623213"/>
    <w:rsid w:val="00623BA7"/>
    <w:rsid w:val="00623CF4"/>
    <w:rsid w:val="00623E4C"/>
    <w:rsid w:val="00626932"/>
    <w:rsid w:val="00627DF1"/>
    <w:rsid w:val="00630376"/>
    <w:rsid w:val="00630378"/>
    <w:rsid w:val="00631DBD"/>
    <w:rsid w:val="00632016"/>
    <w:rsid w:val="00632D40"/>
    <w:rsid w:val="0063346D"/>
    <w:rsid w:val="006336BB"/>
    <w:rsid w:val="006347EB"/>
    <w:rsid w:val="00635AD7"/>
    <w:rsid w:val="006374D6"/>
    <w:rsid w:val="00642277"/>
    <w:rsid w:val="0064350F"/>
    <w:rsid w:val="00647B3B"/>
    <w:rsid w:val="0065048C"/>
    <w:rsid w:val="00651B1D"/>
    <w:rsid w:val="00651DFB"/>
    <w:rsid w:val="00653DE1"/>
    <w:rsid w:val="0066098F"/>
    <w:rsid w:val="0066310D"/>
    <w:rsid w:val="00663E9A"/>
    <w:rsid w:val="006668E1"/>
    <w:rsid w:val="0066698A"/>
    <w:rsid w:val="00671593"/>
    <w:rsid w:val="00671B6D"/>
    <w:rsid w:val="006751F9"/>
    <w:rsid w:val="0067562D"/>
    <w:rsid w:val="006764CD"/>
    <w:rsid w:val="00677AF1"/>
    <w:rsid w:val="00681DD5"/>
    <w:rsid w:val="0068203B"/>
    <w:rsid w:val="006823C2"/>
    <w:rsid w:val="006823CC"/>
    <w:rsid w:val="00684BD1"/>
    <w:rsid w:val="00684F2C"/>
    <w:rsid w:val="006900B9"/>
    <w:rsid w:val="00690D67"/>
    <w:rsid w:val="006918AB"/>
    <w:rsid w:val="006939B0"/>
    <w:rsid w:val="0069655F"/>
    <w:rsid w:val="006A2134"/>
    <w:rsid w:val="006A23D0"/>
    <w:rsid w:val="006A73C9"/>
    <w:rsid w:val="006B1902"/>
    <w:rsid w:val="006B2127"/>
    <w:rsid w:val="006B35C1"/>
    <w:rsid w:val="006B39C5"/>
    <w:rsid w:val="006B5672"/>
    <w:rsid w:val="006B5C31"/>
    <w:rsid w:val="006B78C7"/>
    <w:rsid w:val="006B7B9F"/>
    <w:rsid w:val="006C0AF4"/>
    <w:rsid w:val="006C0D33"/>
    <w:rsid w:val="006C2F02"/>
    <w:rsid w:val="006C3970"/>
    <w:rsid w:val="006C48B5"/>
    <w:rsid w:val="006C49DB"/>
    <w:rsid w:val="006C4DD0"/>
    <w:rsid w:val="006C6A0A"/>
    <w:rsid w:val="006C6F42"/>
    <w:rsid w:val="006C714C"/>
    <w:rsid w:val="006D066B"/>
    <w:rsid w:val="006D1568"/>
    <w:rsid w:val="006D1824"/>
    <w:rsid w:val="006D22C3"/>
    <w:rsid w:val="006D4643"/>
    <w:rsid w:val="006D4EED"/>
    <w:rsid w:val="006D531B"/>
    <w:rsid w:val="006D56A3"/>
    <w:rsid w:val="006D7A0D"/>
    <w:rsid w:val="006E14E4"/>
    <w:rsid w:val="006E217E"/>
    <w:rsid w:val="006E2345"/>
    <w:rsid w:val="006E72B8"/>
    <w:rsid w:val="006F0C27"/>
    <w:rsid w:val="006F1A8C"/>
    <w:rsid w:val="006F4156"/>
    <w:rsid w:val="006F5FDD"/>
    <w:rsid w:val="006F72A9"/>
    <w:rsid w:val="006F7525"/>
    <w:rsid w:val="006F76C9"/>
    <w:rsid w:val="006F7DA6"/>
    <w:rsid w:val="00700927"/>
    <w:rsid w:val="00703991"/>
    <w:rsid w:val="0070545D"/>
    <w:rsid w:val="007054F9"/>
    <w:rsid w:val="00706283"/>
    <w:rsid w:val="00706FC4"/>
    <w:rsid w:val="00707359"/>
    <w:rsid w:val="007075FB"/>
    <w:rsid w:val="007079EE"/>
    <w:rsid w:val="00714950"/>
    <w:rsid w:val="007217EC"/>
    <w:rsid w:val="007235E1"/>
    <w:rsid w:val="00724D34"/>
    <w:rsid w:val="007258A2"/>
    <w:rsid w:val="007272D3"/>
    <w:rsid w:val="00727487"/>
    <w:rsid w:val="0072767F"/>
    <w:rsid w:val="00730957"/>
    <w:rsid w:val="00730BA8"/>
    <w:rsid w:val="007321E7"/>
    <w:rsid w:val="00733AA7"/>
    <w:rsid w:val="00735E1B"/>
    <w:rsid w:val="00740D65"/>
    <w:rsid w:val="00741452"/>
    <w:rsid w:val="007434B4"/>
    <w:rsid w:val="0074363A"/>
    <w:rsid w:val="00743FDF"/>
    <w:rsid w:val="0074443A"/>
    <w:rsid w:val="007457C5"/>
    <w:rsid w:val="007466CC"/>
    <w:rsid w:val="00746ABD"/>
    <w:rsid w:val="007504DD"/>
    <w:rsid w:val="00751A66"/>
    <w:rsid w:val="007525A9"/>
    <w:rsid w:val="00753D8A"/>
    <w:rsid w:val="00753F0A"/>
    <w:rsid w:val="00755556"/>
    <w:rsid w:val="007562D2"/>
    <w:rsid w:val="007564AF"/>
    <w:rsid w:val="00757032"/>
    <w:rsid w:val="0075751F"/>
    <w:rsid w:val="00760768"/>
    <w:rsid w:val="007622A5"/>
    <w:rsid w:val="0076333D"/>
    <w:rsid w:val="0076333F"/>
    <w:rsid w:val="00763621"/>
    <w:rsid w:val="00764C70"/>
    <w:rsid w:val="007702BE"/>
    <w:rsid w:val="007702C6"/>
    <w:rsid w:val="00771425"/>
    <w:rsid w:val="0077188B"/>
    <w:rsid w:val="00772106"/>
    <w:rsid w:val="007746FB"/>
    <w:rsid w:val="007763F4"/>
    <w:rsid w:val="00781249"/>
    <w:rsid w:val="00782569"/>
    <w:rsid w:val="00782DA6"/>
    <w:rsid w:val="00783195"/>
    <w:rsid w:val="00783209"/>
    <w:rsid w:val="00783A80"/>
    <w:rsid w:val="00786272"/>
    <w:rsid w:val="0079073E"/>
    <w:rsid w:val="0079511D"/>
    <w:rsid w:val="00795F5A"/>
    <w:rsid w:val="00796502"/>
    <w:rsid w:val="00797BE7"/>
    <w:rsid w:val="00797EE0"/>
    <w:rsid w:val="007A1349"/>
    <w:rsid w:val="007A3EB4"/>
    <w:rsid w:val="007A59CA"/>
    <w:rsid w:val="007A5A47"/>
    <w:rsid w:val="007A6178"/>
    <w:rsid w:val="007A6F24"/>
    <w:rsid w:val="007B2CF0"/>
    <w:rsid w:val="007B2F85"/>
    <w:rsid w:val="007B3F4E"/>
    <w:rsid w:val="007B43E4"/>
    <w:rsid w:val="007B6727"/>
    <w:rsid w:val="007B75FF"/>
    <w:rsid w:val="007C17D8"/>
    <w:rsid w:val="007C22DF"/>
    <w:rsid w:val="007C41AA"/>
    <w:rsid w:val="007C5B2F"/>
    <w:rsid w:val="007C5E5E"/>
    <w:rsid w:val="007C6447"/>
    <w:rsid w:val="007C7D85"/>
    <w:rsid w:val="007C7E3B"/>
    <w:rsid w:val="007D2797"/>
    <w:rsid w:val="007D4637"/>
    <w:rsid w:val="007D5192"/>
    <w:rsid w:val="007D5992"/>
    <w:rsid w:val="007D7800"/>
    <w:rsid w:val="007D79C2"/>
    <w:rsid w:val="007E2152"/>
    <w:rsid w:val="007E3ABB"/>
    <w:rsid w:val="007E3C5E"/>
    <w:rsid w:val="007F05B7"/>
    <w:rsid w:val="007F3614"/>
    <w:rsid w:val="007F57B8"/>
    <w:rsid w:val="00800936"/>
    <w:rsid w:val="00800DD3"/>
    <w:rsid w:val="00802A59"/>
    <w:rsid w:val="008046E1"/>
    <w:rsid w:val="008046F7"/>
    <w:rsid w:val="00812B6F"/>
    <w:rsid w:val="0081585B"/>
    <w:rsid w:val="008161DF"/>
    <w:rsid w:val="0081702D"/>
    <w:rsid w:val="008172E3"/>
    <w:rsid w:val="0082159B"/>
    <w:rsid w:val="00823BFB"/>
    <w:rsid w:val="008243A9"/>
    <w:rsid w:val="00824C70"/>
    <w:rsid w:val="00826974"/>
    <w:rsid w:val="0083416C"/>
    <w:rsid w:val="00834C01"/>
    <w:rsid w:val="00835236"/>
    <w:rsid w:val="00835ABB"/>
    <w:rsid w:val="008361D6"/>
    <w:rsid w:val="0083716A"/>
    <w:rsid w:val="008374D3"/>
    <w:rsid w:val="00837AEF"/>
    <w:rsid w:val="00837FBD"/>
    <w:rsid w:val="0084051B"/>
    <w:rsid w:val="00843340"/>
    <w:rsid w:val="00843AB0"/>
    <w:rsid w:val="008449FB"/>
    <w:rsid w:val="0084536D"/>
    <w:rsid w:val="00850150"/>
    <w:rsid w:val="00851419"/>
    <w:rsid w:val="008536FB"/>
    <w:rsid w:val="00854884"/>
    <w:rsid w:val="00862C38"/>
    <w:rsid w:val="00863055"/>
    <w:rsid w:val="008631B5"/>
    <w:rsid w:val="0086534F"/>
    <w:rsid w:val="00876CB1"/>
    <w:rsid w:val="008772D1"/>
    <w:rsid w:val="00882401"/>
    <w:rsid w:val="008824A2"/>
    <w:rsid w:val="00882849"/>
    <w:rsid w:val="00884939"/>
    <w:rsid w:val="00885F8E"/>
    <w:rsid w:val="00887873"/>
    <w:rsid w:val="00893D48"/>
    <w:rsid w:val="00894155"/>
    <w:rsid w:val="008943BA"/>
    <w:rsid w:val="00894542"/>
    <w:rsid w:val="00895998"/>
    <w:rsid w:val="008A1821"/>
    <w:rsid w:val="008A1834"/>
    <w:rsid w:val="008A22F3"/>
    <w:rsid w:val="008A28F6"/>
    <w:rsid w:val="008A2C76"/>
    <w:rsid w:val="008A3DC9"/>
    <w:rsid w:val="008A7C0E"/>
    <w:rsid w:val="008B2520"/>
    <w:rsid w:val="008B2B37"/>
    <w:rsid w:val="008B4514"/>
    <w:rsid w:val="008B4769"/>
    <w:rsid w:val="008B5839"/>
    <w:rsid w:val="008B6555"/>
    <w:rsid w:val="008B666E"/>
    <w:rsid w:val="008B72E7"/>
    <w:rsid w:val="008B7573"/>
    <w:rsid w:val="008C1FCB"/>
    <w:rsid w:val="008C2598"/>
    <w:rsid w:val="008C4503"/>
    <w:rsid w:val="008C53B3"/>
    <w:rsid w:val="008C53D8"/>
    <w:rsid w:val="008C61C8"/>
    <w:rsid w:val="008C6714"/>
    <w:rsid w:val="008C70BE"/>
    <w:rsid w:val="008C768F"/>
    <w:rsid w:val="008C7B87"/>
    <w:rsid w:val="008D20D3"/>
    <w:rsid w:val="008D4843"/>
    <w:rsid w:val="008D629D"/>
    <w:rsid w:val="008E07D0"/>
    <w:rsid w:val="008E093C"/>
    <w:rsid w:val="008E421C"/>
    <w:rsid w:val="008E5300"/>
    <w:rsid w:val="008F5905"/>
    <w:rsid w:val="008F6677"/>
    <w:rsid w:val="008F724A"/>
    <w:rsid w:val="009003D8"/>
    <w:rsid w:val="009026C7"/>
    <w:rsid w:val="009046E7"/>
    <w:rsid w:val="00906216"/>
    <w:rsid w:val="00906D30"/>
    <w:rsid w:val="00911647"/>
    <w:rsid w:val="00914948"/>
    <w:rsid w:val="0091615C"/>
    <w:rsid w:val="00916A76"/>
    <w:rsid w:val="00917237"/>
    <w:rsid w:val="009172B9"/>
    <w:rsid w:val="009177A2"/>
    <w:rsid w:val="0091791D"/>
    <w:rsid w:val="009216D0"/>
    <w:rsid w:val="00922F64"/>
    <w:rsid w:val="009235FC"/>
    <w:rsid w:val="00923BDA"/>
    <w:rsid w:val="00923D5B"/>
    <w:rsid w:val="00924433"/>
    <w:rsid w:val="00924C12"/>
    <w:rsid w:val="00926AC5"/>
    <w:rsid w:val="0093685D"/>
    <w:rsid w:val="0094091F"/>
    <w:rsid w:val="00941CEC"/>
    <w:rsid w:val="00942567"/>
    <w:rsid w:val="00944CDC"/>
    <w:rsid w:val="0094570B"/>
    <w:rsid w:val="009470B6"/>
    <w:rsid w:val="00951766"/>
    <w:rsid w:val="009533A4"/>
    <w:rsid w:val="0095368D"/>
    <w:rsid w:val="0095553B"/>
    <w:rsid w:val="009616D7"/>
    <w:rsid w:val="00965165"/>
    <w:rsid w:val="009672E3"/>
    <w:rsid w:val="0097046F"/>
    <w:rsid w:val="00971AD0"/>
    <w:rsid w:val="00971B34"/>
    <w:rsid w:val="00972DCB"/>
    <w:rsid w:val="00974765"/>
    <w:rsid w:val="009800A5"/>
    <w:rsid w:val="00980F78"/>
    <w:rsid w:val="0098379D"/>
    <w:rsid w:val="009871AA"/>
    <w:rsid w:val="009914E4"/>
    <w:rsid w:val="00991613"/>
    <w:rsid w:val="00994C8A"/>
    <w:rsid w:val="00994E56"/>
    <w:rsid w:val="009951C5"/>
    <w:rsid w:val="00995C80"/>
    <w:rsid w:val="00996296"/>
    <w:rsid w:val="0099634D"/>
    <w:rsid w:val="009A0894"/>
    <w:rsid w:val="009A233A"/>
    <w:rsid w:val="009A32C9"/>
    <w:rsid w:val="009A4EC4"/>
    <w:rsid w:val="009A62AE"/>
    <w:rsid w:val="009B02FD"/>
    <w:rsid w:val="009B0745"/>
    <w:rsid w:val="009B1122"/>
    <w:rsid w:val="009B2DF9"/>
    <w:rsid w:val="009B5343"/>
    <w:rsid w:val="009B5E8B"/>
    <w:rsid w:val="009C027E"/>
    <w:rsid w:val="009C069B"/>
    <w:rsid w:val="009C2194"/>
    <w:rsid w:val="009C7BE4"/>
    <w:rsid w:val="009D0AD2"/>
    <w:rsid w:val="009D2ED8"/>
    <w:rsid w:val="009D2F7C"/>
    <w:rsid w:val="009D3B37"/>
    <w:rsid w:val="009D5495"/>
    <w:rsid w:val="009D5BE5"/>
    <w:rsid w:val="009D5FF9"/>
    <w:rsid w:val="009D63EC"/>
    <w:rsid w:val="009E1C88"/>
    <w:rsid w:val="009E28C3"/>
    <w:rsid w:val="009E4F8F"/>
    <w:rsid w:val="009E754F"/>
    <w:rsid w:val="009F1797"/>
    <w:rsid w:val="009F1C67"/>
    <w:rsid w:val="009F332F"/>
    <w:rsid w:val="009F655A"/>
    <w:rsid w:val="00A0142F"/>
    <w:rsid w:val="00A02BC4"/>
    <w:rsid w:val="00A038D7"/>
    <w:rsid w:val="00A043C5"/>
    <w:rsid w:val="00A04DB2"/>
    <w:rsid w:val="00A0571B"/>
    <w:rsid w:val="00A076CC"/>
    <w:rsid w:val="00A1365E"/>
    <w:rsid w:val="00A16ADB"/>
    <w:rsid w:val="00A17D74"/>
    <w:rsid w:val="00A17FA9"/>
    <w:rsid w:val="00A21363"/>
    <w:rsid w:val="00A233BC"/>
    <w:rsid w:val="00A23BF1"/>
    <w:rsid w:val="00A253D6"/>
    <w:rsid w:val="00A255E7"/>
    <w:rsid w:val="00A267A2"/>
    <w:rsid w:val="00A26BE7"/>
    <w:rsid w:val="00A27495"/>
    <w:rsid w:val="00A32AF3"/>
    <w:rsid w:val="00A33A2D"/>
    <w:rsid w:val="00A348A4"/>
    <w:rsid w:val="00A35E1D"/>
    <w:rsid w:val="00A37401"/>
    <w:rsid w:val="00A414D6"/>
    <w:rsid w:val="00A430C4"/>
    <w:rsid w:val="00A436E0"/>
    <w:rsid w:val="00A43AE9"/>
    <w:rsid w:val="00A46E5E"/>
    <w:rsid w:val="00A46F06"/>
    <w:rsid w:val="00A47637"/>
    <w:rsid w:val="00A47E9F"/>
    <w:rsid w:val="00A50658"/>
    <w:rsid w:val="00A5178F"/>
    <w:rsid w:val="00A532A0"/>
    <w:rsid w:val="00A572F0"/>
    <w:rsid w:val="00A60D5E"/>
    <w:rsid w:val="00A6141C"/>
    <w:rsid w:val="00A6260A"/>
    <w:rsid w:val="00A62647"/>
    <w:rsid w:val="00A62E79"/>
    <w:rsid w:val="00A63A0D"/>
    <w:rsid w:val="00A64C4E"/>
    <w:rsid w:val="00A66DC8"/>
    <w:rsid w:val="00A676B7"/>
    <w:rsid w:val="00A70841"/>
    <w:rsid w:val="00A712A6"/>
    <w:rsid w:val="00A7178E"/>
    <w:rsid w:val="00A724DF"/>
    <w:rsid w:val="00A7257B"/>
    <w:rsid w:val="00A72B52"/>
    <w:rsid w:val="00A73975"/>
    <w:rsid w:val="00A74B8A"/>
    <w:rsid w:val="00A76C49"/>
    <w:rsid w:val="00A80792"/>
    <w:rsid w:val="00A80EB5"/>
    <w:rsid w:val="00A83434"/>
    <w:rsid w:val="00A838C2"/>
    <w:rsid w:val="00A844D3"/>
    <w:rsid w:val="00A857B3"/>
    <w:rsid w:val="00A87930"/>
    <w:rsid w:val="00A87F75"/>
    <w:rsid w:val="00A90A3E"/>
    <w:rsid w:val="00A9119E"/>
    <w:rsid w:val="00A9222E"/>
    <w:rsid w:val="00A9343F"/>
    <w:rsid w:val="00A9614C"/>
    <w:rsid w:val="00A97BEB"/>
    <w:rsid w:val="00AA15FF"/>
    <w:rsid w:val="00AA249B"/>
    <w:rsid w:val="00AA3E02"/>
    <w:rsid w:val="00AA4828"/>
    <w:rsid w:val="00AA6ABF"/>
    <w:rsid w:val="00AB0A81"/>
    <w:rsid w:val="00AB14FA"/>
    <w:rsid w:val="00AB334E"/>
    <w:rsid w:val="00AB3411"/>
    <w:rsid w:val="00AB6E87"/>
    <w:rsid w:val="00AC16A1"/>
    <w:rsid w:val="00AC27D1"/>
    <w:rsid w:val="00AC2B58"/>
    <w:rsid w:val="00AC35A7"/>
    <w:rsid w:val="00AC6006"/>
    <w:rsid w:val="00AC63CD"/>
    <w:rsid w:val="00AC792A"/>
    <w:rsid w:val="00AC7E12"/>
    <w:rsid w:val="00AD2A17"/>
    <w:rsid w:val="00AD2FB1"/>
    <w:rsid w:val="00AD524C"/>
    <w:rsid w:val="00AD7356"/>
    <w:rsid w:val="00AD7C09"/>
    <w:rsid w:val="00AE4918"/>
    <w:rsid w:val="00AE50F3"/>
    <w:rsid w:val="00AE7A7A"/>
    <w:rsid w:val="00AF0244"/>
    <w:rsid w:val="00AF4D8D"/>
    <w:rsid w:val="00AF5A82"/>
    <w:rsid w:val="00B00185"/>
    <w:rsid w:val="00B0135E"/>
    <w:rsid w:val="00B061B4"/>
    <w:rsid w:val="00B07475"/>
    <w:rsid w:val="00B10192"/>
    <w:rsid w:val="00B1248C"/>
    <w:rsid w:val="00B13FE3"/>
    <w:rsid w:val="00B1527F"/>
    <w:rsid w:val="00B16758"/>
    <w:rsid w:val="00B2040B"/>
    <w:rsid w:val="00B20F48"/>
    <w:rsid w:val="00B2109F"/>
    <w:rsid w:val="00B22A1F"/>
    <w:rsid w:val="00B22FFA"/>
    <w:rsid w:val="00B2422C"/>
    <w:rsid w:val="00B30761"/>
    <w:rsid w:val="00B34688"/>
    <w:rsid w:val="00B349B8"/>
    <w:rsid w:val="00B35AE1"/>
    <w:rsid w:val="00B35EF6"/>
    <w:rsid w:val="00B43602"/>
    <w:rsid w:val="00B43DBC"/>
    <w:rsid w:val="00B43FE3"/>
    <w:rsid w:val="00B44384"/>
    <w:rsid w:val="00B45046"/>
    <w:rsid w:val="00B47DC6"/>
    <w:rsid w:val="00B5069B"/>
    <w:rsid w:val="00B50E1A"/>
    <w:rsid w:val="00B52658"/>
    <w:rsid w:val="00B52887"/>
    <w:rsid w:val="00B54ACE"/>
    <w:rsid w:val="00B56C96"/>
    <w:rsid w:val="00B5780D"/>
    <w:rsid w:val="00B57B1A"/>
    <w:rsid w:val="00B616B2"/>
    <w:rsid w:val="00B62C9C"/>
    <w:rsid w:val="00B64857"/>
    <w:rsid w:val="00B64DD1"/>
    <w:rsid w:val="00B65246"/>
    <w:rsid w:val="00B655E2"/>
    <w:rsid w:val="00B66C41"/>
    <w:rsid w:val="00B67071"/>
    <w:rsid w:val="00B702EE"/>
    <w:rsid w:val="00B702F9"/>
    <w:rsid w:val="00B71BE5"/>
    <w:rsid w:val="00B7293C"/>
    <w:rsid w:val="00B7413C"/>
    <w:rsid w:val="00B80540"/>
    <w:rsid w:val="00B822F5"/>
    <w:rsid w:val="00B83498"/>
    <w:rsid w:val="00B83A8E"/>
    <w:rsid w:val="00B8410D"/>
    <w:rsid w:val="00B84DAE"/>
    <w:rsid w:val="00B860BD"/>
    <w:rsid w:val="00B9789C"/>
    <w:rsid w:val="00BA0636"/>
    <w:rsid w:val="00BA32BC"/>
    <w:rsid w:val="00BA38E3"/>
    <w:rsid w:val="00BB18C3"/>
    <w:rsid w:val="00BB2BBB"/>
    <w:rsid w:val="00BB3DB3"/>
    <w:rsid w:val="00BB3E6A"/>
    <w:rsid w:val="00BB4577"/>
    <w:rsid w:val="00BC09FC"/>
    <w:rsid w:val="00BC0DDE"/>
    <w:rsid w:val="00BC1FAC"/>
    <w:rsid w:val="00BC4CF6"/>
    <w:rsid w:val="00BC528D"/>
    <w:rsid w:val="00BC52B9"/>
    <w:rsid w:val="00BC68B4"/>
    <w:rsid w:val="00BC6AED"/>
    <w:rsid w:val="00BC6C17"/>
    <w:rsid w:val="00BC7018"/>
    <w:rsid w:val="00BC7270"/>
    <w:rsid w:val="00BC7531"/>
    <w:rsid w:val="00BD2659"/>
    <w:rsid w:val="00BD2C8A"/>
    <w:rsid w:val="00BD4B3F"/>
    <w:rsid w:val="00BD4FD6"/>
    <w:rsid w:val="00BD61BA"/>
    <w:rsid w:val="00BD6371"/>
    <w:rsid w:val="00BD6CD7"/>
    <w:rsid w:val="00BD775F"/>
    <w:rsid w:val="00BE4702"/>
    <w:rsid w:val="00BE56F8"/>
    <w:rsid w:val="00BF364E"/>
    <w:rsid w:val="00BF5CE9"/>
    <w:rsid w:val="00BF656A"/>
    <w:rsid w:val="00BF6AC4"/>
    <w:rsid w:val="00C00426"/>
    <w:rsid w:val="00C0105A"/>
    <w:rsid w:val="00C02114"/>
    <w:rsid w:val="00C03E8E"/>
    <w:rsid w:val="00C0697E"/>
    <w:rsid w:val="00C10D69"/>
    <w:rsid w:val="00C14D7C"/>
    <w:rsid w:val="00C17B7D"/>
    <w:rsid w:val="00C264C5"/>
    <w:rsid w:val="00C32321"/>
    <w:rsid w:val="00C32B68"/>
    <w:rsid w:val="00C340D5"/>
    <w:rsid w:val="00C34AEA"/>
    <w:rsid w:val="00C35527"/>
    <w:rsid w:val="00C358EF"/>
    <w:rsid w:val="00C363AE"/>
    <w:rsid w:val="00C36A9E"/>
    <w:rsid w:val="00C37E8A"/>
    <w:rsid w:val="00C409E3"/>
    <w:rsid w:val="00C40DBF"/>
    <w:rsid w:val="00C4357D"/>
    <w:rsid w:val="00C445C1"/>
    <w:rsid w:val="00C44B86"/>
    <w:rsid w:val="00C469BA"/>
    <w:rsid w:val="00C469DE"/>
    <w:rsid w:val="00C47350"/>
    <w:rsid w:val="00C47E26"/>
    <w:rsid w:val="00C500D0"/>
    <w:rsid w:val="00C510AC"/>
    <w:rsid w:val="00C52506"/>
    <w:rsid w:val="00C538C7"/>
    <w:rsid w:val="00C55AC6"/>
    <w:rsid w:val="00C56593"/>
    <w:rsid w:val="00C5753C"/>
    <w:rsid w:val="00C6437F"/>
    <w:rsid w:val="00C64683"/>
    <w:rsid w:val="00C676F7"/>
    <w:rsid w:val="00C70A39"/>
    <w:rsid w:val="00C711B7"/>
    <w:rsid w:val="00C7135E"/>
    <w:rsid w:val="00C72AB5"/>
    <w:rsid w:val="00C72DCC"/>
    <w:rsid w:val="00C745B0"/>
    <w:rsid w:val="00C75FF3"/>
    <w:rsid w:val="00C80DF0"/>
    <w:rsid w:val="00C828C3"/>
    <w:rsid w:val="00C84E03"/>
    <w:rsid w:val="00C86CEB"/>
    <w:rsid w:val="00C87699"/>
    <w:rsid w:val="00C90AAF"/>
    <w:rsid w:val="00C92EE1"/>
    <w:rsid w:val="00C947E8"/>
    <w:rsid w:val="00C97C39"/>
    <w:rsid w:val="00CA57A3"/>
    <w:rsid w:val="00CA6A5D"/>
    <w:rsid w:val="00CA6E4D"/>
    <w:rsid w:val="00CA7263"/>
    <w:rsid w:val="00CA78A1"/>
    <w:rsid w:val="00CB23DB"/>
    <w:rsid w:val="00CB2A0B"/>
    <w:rsid w:val="00CB3248"/>
    <w:rsid w:val="00CB36AC"/>
    <w:rsid w:val="00CB444A"/>
    <w:rsid w:val="00CB570B"/>
    <w:rsid w:val="00CB6632"/>
    <w:rsid w:val="00CB6FBD"/>
    <w:rsid w:val="00CB7A1F"/>
    <w:rsid w:val="00CB7FEC"/>
    <w:rsid w:val="00CC0099"/>
    <w:rsid w:val="00CC0BEC"/>
    <w:rsid w:val="00CC0ED7"/>
    <w:rsid w:val="00CC1B5E"/>
    <w:rsid w:val="00CC4D89"/>
    <w:rsid w:val="00CC5CDC"/>
    <w:rsid w:val="00CC662A"/>
    <w:rsid w:val="00CC679D"/>
    <w:rsid w:val="00CC689E"/>
    <w:rsid w:val="00CD067C"/>
    <w:rsid w:val="00CD09AF"/>
    <w:rsid w:val="00CD10BC"/>
    <w:rsid w:val="00CD1168"/>
    <w:rsid w:val="00CD1DAC"/>
    <w:rsid w:val="00CD26AD"/>
    <w:rsid w:val="00CD274F"/>
    <w:rsid w:val="00CD384A"/>
    <w:rsid w:val="00CD3939"/>
    <w:rsid w:val="00CD5AAF"/>
    <w:rsid w:val="00CD70BE"/>
    <w:rsid w:val="00CD763B"/>
    <w:rsid w:val="00CE31B0"/>
    <w:rsid w:val="00CE3A97"/>
    <w:rsid w:val="00CE7558"/>
    <w:rsid w:val="00CF3947"/>
    <w:rsid w:val="00D0025C"/>
    <w:rsid w:val="00D022A9"/>
    <w:rsid w:val="00D036FB"/>
    <w:rsid w:val="00D11122"/>
    <w:rsid w:val="00D12B09"/>
    <w:rsid w:val="00D12F38"/>
    <w:rsid w:val="00D23D2D"/>
    <w:rsid w:val="00D255B6"/>
    <w:rsid w:val="00D3142A"/>
    <w:rsid w:val="00D31F5B"/>
    <w:rsid w:val="00D32AC0"/>
    <w:rsid w:val="00D33033"/>
    <w:rsid w:val="00D33530"/>
    <w:rsid w:val="00D357BE"/>
    <w:rsid w:val="00D3673A"/>
    <w:rsid w:val="00D37623"/>
    <w:rsid w:val="00D40B7F"/>
    <w:rsid w:val="00D41F41"/>
    <w:rsid w:val="00D4283C"/>
    <w:rsid w:val="00D437C5"/>
    <w:rsid w:val="00D457F8"/>
    <w:rsid w:val="00D45CA2"/>
    <w:rsid w:val="00D46452"/>
    <w:rsid w:val="00D5328C"/>
    <w:rsid w:val="00D54706"/>
    <w:rsid w:val="00D55B52"/>
    <w:rsid w:val="00D56B79"/>
    <w:rsid w:val="00D6094B"/>
    <w:rsid w:val="00D6141E"/>
    <w:rsid w:val="00D6246A"/>
    <w:rsid w:val="00D6458F"/>
    <w:rsid w:val="00D65F63"/>
    <w:rsid w:val="00D662AF"/>
    <w:rsid w:val="00D66947"/>
    <w:rsid w:val="00D701AE"/>
    <w:rsid w:val="00D701B8"/>
    <w:rsid w:val="00D71616"/>
    <w:rsid w:val="00D72479"/>
    <w:rsid w:val="00D726FE"/>
    <w:rsid w:val="00D73A7F"/>
    <w:rsid w:val="00D75163"/>
    <w:rsid w:val="00D75C8B"/>
    <w:rsid w:val="00D7621B"/>
    <w:rsid w:val="00D76CE7"/>
    <w:rsid w:val="00D772CF"/>
    <w:rsid w:val="00D777D2"/>
    <w:rsid w:val="00D77A11"/>
    <w:rsid w:val="00D77E28"/>
    <w:rsid w:val="00D81439"/>
    <w:rsid w:val="00D83814"/>
    <w:rsid w:val="00D85BE9"/>
    <w:rsid w:val="00D85C16"/>
    <w:rsid w:val="00D866CA"/>
    <w:rsid w:val="00D87620"/>
    <w:rsid w:val="00D9113A"/>
    <w:rsid w:val="00D91BF7"/>
    <w:rsid w:val="00D926FD"/>
    <w:rsid w:val="00D942CC"/>
    <w:rsid w:val="00D957AE"/>
    <w:rsid w:val="00DA1AFC"/>
    <w:rsid w:val="00DA22A3"/>
    <w:rsid w:val="00DA7DDE"/>
    <w:rsid w:val="00DB0497"/>
    <w:rsid w:val="00DB1114"/>
    <w:rsid w:val="00DB6338"/>
    <w:rsid w:val="00DB6AC2"/>
    <w:rsid w:val="00DB6B8E"/>
    <w:rsid w:val="00DC0210"/>
    <w:rsid w:val="00DC3962"/>
    <w:rsid w:val="00DC3A44"/>
    <w:rsid w:val="00DC3FAE"/>
    <w:rsid w:val="00DC43BC"/>
    <w:rsid w:val="00DC5547"/>
    <w:rsid w:val="00DC5A4E"/>
    <w:rsid w:val="00DC6CD6"/>
    <w:rsid w:val="00DD0B85"/>
    <w:rsid w:val="00DD4514"/>
    <w:rsid w:val="00DD483D"/>
    <w:rsid w:val="00DD5876"/>
    <w:rsid w:val="00DD6257"/>
    <w:rsid w:val="00DD7226"/>
    <w:rsid w:val="00DE2C8C"/>
    <w:rsid w:val="00DE5A04"/>
    <w:rsid w:val="00DE65B6"/>
    <w:rsid w:val="00DE6E30"/>
    <w:rsid w:val="00DF19DD"/>
    <w:rsid w:val="00DF215C"/>
    <w:rsid w:val="00DF6BEA"/>
    <w:rsid w:val="00E06E05"/>
    <w:rsid w:val="00E075B7"/>
    <w:rsid w:val="00E07E91"/>
    <w:rsid w:val="00E1603B"/>
    <w:rsid w:val="00E207D1"/>
    <w:rsid w:val="00E232BF"/>
    <w:rsid w:val="00E239E5"/>
    <w:rsid w:val="00E24B11"/>
    <w:rsid w:val="00E25F0C"/>
    <w:rsid w:val="00E34A6B"/>
    <w:rsid w:val="00E369B0"/>
    <w:rsid w:val="00E41404"/>
    <w:rsid w:val="00E43AD3"/>
    <w:rsid w:val="00E445C3"/>
    <w:rsid w:val="00E46141"/>
    <w:rsid w:val="00E47BAD"/>
    <w:rsid w:val="00E47E94"/>
    <w:rsid w:val="00E52059"/>
    <w:rsid w:val="00E5266E"/>
    <w:rsid w:val="00E54BC4"/>
    <w:rsid w:val="00E54F7A"/>
    <w:rsid w:val="00E55BE2"/>
    <w:rsid w:val="00E56AF9"/>
    <w:rsid w:val="00E57CB5"/>
    <w:rsid w:val="00E60087"/>
    <w:rsid w:val="00E61AB6"/>
    <w:rsid w:val="00E62DBB"/>
    <w:rsid w:val="00E64060"/>
    <w:rsid w:val="00E650ED"/>
    <w:rsid w:val="00E65381"/>
    <w:rsid w:val="00E7005B"/>
    <w:rsid w:val="00E70836"/>
    <w:rsid w:val="00E70A87"/>
    <w:rsid w:val="00E70DA6"/>
    <w:rsid w:val="00E71148"/>
    <w:rsid w:val="00E713A0"/>
    <w:rsid w:val="00E727C7"/>
    <w:rsid w:val="00E74958"/>
    <w:rsid w:val="00E809E9"/>
    <w:rsid w:val="00E8292A"/>
    <w:rsid w:val="00E83471"/>
    <w:rsid w:val="00E870E4"/>
    <w:rsid w:val="00E9130C"/>
    <w:rsid w:val="00E93450"/>
    <w:rsid w:val="00E93525"/>
    <w:rsid w:val="00E9460A"/>
    <w:rsid w:val="00EA1165"/>
    <w:rsid w:val="00EA1984"/>
    <w:rsid w:val="00EA3ED9"/>
    <w:rsid w:val="00EA4380"/>
    <w:rsid w:val="00EA449F"/>
    <w:rsid w:val="00EA6BEF"/>
    <w:rsid w:val="00EA6C29"/>
    <w:rsid w:val="00EB329B"/>
    <w:rsid w:val="00EB4C00"/>
    <w:rsid w:val="00EC003D"/>
    <w:rsid w:val="00EC31A5"/>
    <w:rsid w:val="00EC5368"/>
    <w:rsid w:val="00EC6814"/>
    <w:rsid w:val="00EC7B64"/>
    <w:rsid w:val="00ED2A1C"/>
    <w:rsid w:val="00ED36EC"/>
    <w:rsid w:val="00ED37DD"/>
    <w:rsid w:val="00ED3870"/>
    <w:rsid w:val="00ED3BB5"/>
    <w:rsid w:val="00ED7159"/>
    <w:rsid w:val="00ED7A1B"/>
    <w:rsid w:val="00EE1E77"/>
    <w:rsid w:val="00EE2E62"/>
    <w:rsid w:val="00EE4969"/>
    <w:rsid w:val="00EE5B61"/>
    <w:rsid w:val="00EE752B"/>
    <w:rsid w:val="00EF12CE"/>
    <w:rsid w:val="00EF2A5A"/>
    <w:rsid w:val="00EF3B87"/>
    <w:rsid w:val="00EF5D74"/>
    <w:rsid w:val="00EF6E17"/>
    <w:rsid w:val="00EF7117"/>
    <w:rsid w:val="00F04A98"/>
    <w:rsid w:val="00F0637F"/>
    <w:rsid w:val="00F06FAC"/>
    <w:rsid w:val="00F07423"/>
    <w:rsid w:val="00F11707"/>
    <w:rsid w:val="00F12353"/>
    <w:rsid w:val="00F153D4"/>
    <w:rsid w:val="00F1617D"/>
    <w:rsid w:val="00F20080"/>
    <w:rsid w:val="00F21B18"/>
    <w:rsid w:val="00F224D9"/>
    <w:rsid w:val="00F2461E"/>
    <w:rsid w:val="00F2634B"/>
    <w:rsid w:val="00F26E7F"/>
    <w:rsid w:val="00F270E2"/>
    <w:rsid w:val="00F27D61"/>
    <w:rsid w:val="00F31BA8"/>
    <w:rsid w:val="00F32993"/>
    <w:rsid w:val="00F33D93"/>
    <w:rsid w:val="00F3429F"/>
    <w:rsid w:val="00F35940"/>
    <w:rsid w:val="00F3736E"/>
    <w:rsid w:val="00F40085"/>
    <w:rsid w:val="00F41429"/>
    <w:rsid w:val="00F420C3"/>
    <w:rsid w:val="00F422B9"/>
    <w:rsid w:val="00F422D0"/>
    <w:rsid w:val="00F441D2"/>
    <w:rsid w:val="00F515F7"/>
    <w:rsid w:val="00F51635"/>
    <w:rsid w:val="00F52F22"/>
    <w:rsid w:val="00F54834"/>
    <w:rsid w:val="00F57CE4"/>
    <w:rsid w:val="00F57E3A"/>
    <w:rsid w:val="00F612B8"/>
    <w:rsid w:val="00F622DD"/>
    <w:rsid w:val="00F643F7"/>
    <w:rsid w:val="00F66BB8"/>
    <w:rsid w:val="00F700AC"/>
    <w:rsid w:val="00F7299C"/>
    <w:rsid w:val="00F72ED0"/>
    <w:rsid w:val="00F73AEA"/>
    <w:rsid w:val="00F75D4A"/>
    <w:rsid w:val="00F76D58"/>
    <w:rsid w:val="00F77864"/>
    <w:rsid w:val="00F83176"/>
    <w:rsid w:val="00F85689"/>
    <w:rsid w:val="00F86C99"/>
    <w:rsid w:val="00F87A4C"/>
    <w:rsid w:val="00F93FCE"/>
    <w:rsid w:val="00F94B5F"/>
    <w:rsid w:val="00F96132"/>
    <w:rsid w:val="00FA2911"/>
    <w:rsid w:val="00FA3321"/>
    <w:rsid w:val="00FA69F4"/>
    <w:rsid w:val="00FA7074"/>
    <w:rsid w:val="00FB00C8"/>
    <w:rsid w:val="00FB19A9"/>
    <w:rsid w:val="00FC0A9A"/>
    <w:rsid w:val="00FC16B0"/>
    <w:rsid w:val="00FC3277"/>
    <w:rsid w:val="00FC62AB"/>
    <w:rsid w:val="00FC67E2"/>
    <w:rsid w:val="00FD11ED"/>
    <w:rsid w:val="00FD182E"/>
    <w:rsid w:val="00FD6D8F"/>
    <w:rsid w:val="00FD7514"/>
    <w:rsid w:val="00FE3188"/>
    <w:rsid w:val="00FE4025"/>
    <w:rsid w:val="00FE52B6"/>
    <w:rsid w:val="00FE5D4F"/>
    <w:rsid w:val="00FE6287"/>
    <w:rsid w:val="00FE6B2E"/>
    <w:rsid w:val="00FF0035"/>
    <w:rsid w:val="00FF023D"/>
    <w:rsid w:val="00FF16B2"/>
    <w:rsid w:val="00FF2DE5"/>
    <w:rsid w:val="00FF51A9"/>
    <w:rsid w:val="00FF7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37FADD83"/>
  <w15:docId w15:val="{5F08BE9B-972F-464A-B2DB-7C91A5E4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WW-Default"/>
    <w:qFormat/>
    <w:pPr>
      <w:widowControl w:val="0"/>
      <w:suppressAutoHyphens/>
      <w:autoSpaceDE w:val="0"/>
    </w:pPr>
    <w:rPr>
      <w:sz w:val="24"/>
      <w:szCs w:val="24"/>
      <w:lang w:val="en-US" w:eastAsia="zh-CN"/>
    </w:rPr>
  </w:style>
  <w:style w:type="paragraph" w:styleId="Heading1">
    <w:name w:val="heading 1"/>
    <w:basedOn w:val="Normal"/>
    <w:next w:val="Normal"/>
    <w:qFormat/>
    <w:pPr>
      <w:keepNext/>
      <w:numPr>
        <w:numId w:val="1"/>
      </w:numPr>
      <w:outlineLvl w:val="0"/>
    </w:pPr>
    <w:rPr>
      <w:i/>
      <w:iCs/>
      <w:szCs w:val="2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B275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qFormat/>
    <w:pPr>
      <w:keepNext/>
      <w:spacing w:before="240" w:after="60"/>
      <w:outlineLvl w:val="3"/>
    </w:pPr>
    <w:rPr>
      <w:rFonts w:ascii="Calibri" w:hAnsi="Calibri"/>
      <w:b/>
      <w:bCs/>
      <w:sz w:val="28"/>
      <w:szCs w:val="28"/>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qFormat/>
    <w:pPr>
      <w:keepNext/>
      <w:widowControl/>
      <w:numPr>
        <w:ilvl w:val="5"/>
        <w:numId w:val="1"/>
      </w:numPr>
      <w:autoSpaceDE/>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Zurich BT" w:hAnsi="Zurich BT" w:cs="Zurich BT"/>
      <w:b w:val="0"/>
      <w:i w:val="0"/>
      <w:color w:val="000000"/>
      <w:sz w:val="20"/>
      <w:szCs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Zurich BT" w:hAnsi="Zurich BT" w:cs="Zurich BT"/>
      <w:b w:val="0"/>
      <w:i w:val="0"/>
      <w:color w:val="000000"/>
      <w:sz w:val="20"/>
      <w:szCs w:val="20"/>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Zurich BT" w:hAnsi="Zurich BT" w:cs="Zurich BT"/>
      <w:sz w:val="20"/>
      <w:szCs w:val="20"/>
    </w:rPr>
  </w:style>
  <w:style w:type="character" w:customStyle="1" w:styleId="WW8Num4z0">
    <w:name w:val="WW8Num4z0"/>
    <w:rPr>
      <w:rFonts w:ascii="Zurich BT" w:hAnsi="Zurich BT" w:cs="Calibri"/>
      <w:sz w:val="20"/>
      <w:szCs w:val="20"/>
    </w:rPr>
  </w:style>
  <w:style w:type="character" w:customStyle="1" w:styleId="WW8Num5z0">
    <w:name w:val="WW8Num5z0"/>
    <w:rsid w:val="004E435E"/>
    <w:rPr>
      <w:rFonts w:ascii="Zurich BT" w:hAnsi="Zurich BT" w:cs="Calibri"/>
      <w:sz w:val="20"/>
      <w:szCs w:val="20"/>
    </w:rPr>
  </w:style>
  <w:style w:type="character" w:customStyle="1" w:styleId="WW8Num6z0">
    <w:name w:val="WW8Num6z0"/>
    <w:rPr>
      <w:rFonts w:cs="Calibri"/>
    </w:rPr>
  </w:style>
  <w:style w:type="character" w:customStyle="1" w:styleId="WW8Num7z0">
    <w:name w:val="WW8Num7z0"/>
    <w:rPr>
      <w:rFonts w:ascii="Zurich BT" w:hAnsi="Zurich BT" w:cs="Zurich BT"/>
      <w:color w:val="auto"/>
      <w:sz w:val="20"/>
      <w:szCs w:val="20"/>
    </w:rPr>
  </w:style>
  <w:style w:type="character" w:customStyle="1" w:styleId="WW8Num8z0">
    <w:name w:val="WW8Num8z0"/>
    <w:rsid w:val="004E435E"/>
    <w:rPr>
      <w:rFonts w:ascii="Zurich BT" w:hAnsi="Zurich BT" w:cs="Zurich BT"/>
      <w:color w:val="000000"/>
      <w:sz w:val="20"/>
      <w:szCs w:val="20"/>
    </w:rPr>
  </w:style>
  <w:style w:type="character" w:customStyle="1" w:styleId="WW8Num9z0">
    <w:name w:val="WW8Num9z0"/>
    <w:rPr>
      <w:rFonts w:ascii="Zurich BT" w:hAnsi="Zurich BT" w:cs="Zurich BT"/>
      <w:color w:val="000000"/>
      <w:sz w:val="20"/>
      <w:szCs w:val="20"/>
    </w:rPr>
  </w:style>
  <w:style w:type="character" w:customStyle="1" w:styleId="WW8Num10z0">
    <w:name w:val="WW8Num10z0"/>
  </w:style>
  <w:style w:type="character" w:customStyle="1" w:styleId="WW8Num11z0">
    <w:name w:val="WW8Num11z0"/>
    <w:rsid w:val="004E435E"/>
    <w:rPr>
      <w:rFonts w:ascii="Zurich BT" w:hAnsi="Zurich BT" w:cs="Zurich BT"/>
      <w:color w:val="000000"/>
      <w:sz w:val="20"/>
      <w:szCs w:val="20"/>
    </w:rPr>
  </w:style>
  <w:style w:type="character" w:customStyle="1" w:styleId="WW8Num12z0">
    <w:name w:val="WW8Num12z0"/>
    <w:rPr>
      <w:rFonts w:ascii="Zurich BT" w:hAnsi="Zurich BT" w:cs="Calibri"/>
      <w:sz w:val="20"/>
      <w:szCs w:val="20"/>
    </w:rPr>
  </w:style>
  <w:style w:type="character" w:customStyle="1" w:styleId="WW8Num13z0">
    <w:name w:val="WW8Num13z0"/>
    <w:rsid w:val="004E435E"/>
    <w:rPr>
      <w:rFonts w:ascii="Zurich BT" w:hAnsi="Zurich BT" w:cs="Calibri"/>
      <w:iCs w:val="0"/>
      <w:sz w:val="20"/>
      <w:szCs w:val="20"/>
    </w:rPr>
  </w:style>
  <w:style w:type="character" w:customStyle="1" w:styleId="WW8Num14z0">
    <w:name w:val="WW8Num14z0"/>
    <w:rPr>
      <w:sz w:val="20"/>
      <w:szCs w:val="20"/>
    </w:rPr>
  </w:style>
  <w:style w:type="character" w:customStyle="1" w:styleId="WW8Num15z0">
    <w:name w:val="WW8Num15z0"/>
    <w:rPr>
      <w:rFonts w:ascii="Zurich BT" w:hAnsi="Zurich BT" w:cs="Zurich BT"/>
      <w:color w:val="000000"/>
      <w:sz w:val="20"/>
      <w:szCs w:val="20"/>
    </w:rPr>
  </w:style>
  <w:style w:type="character" w:customStyle="1" w:styleId="WW8Num16z0">
    <w:name w:val="WW8Num16z0"/>
    <w:rPr>
      <w:rFonts w:cs="Calibri"/>
    </w:rPr>
  </w:style>
  <w:style w:type="character" w:customStyle="1" w:styleId="WW8Num16z1">
    <w:name w:val="WW8Num16z1"/>
    <w:rsid w:val="004E435E"/>
    <w:rPr>
      <w:rFonts w:ascii="Zurich BT" w:hAnsi="Zurich BT" w:cs="Zurich BT"/>
      <w:color w:val="000000"/>
      <w:sz w:val="20"/>
      <w:szCs w:val="20"/>
      <w:lang w:eastAsia="ar-SA"/>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Zurich BT" w:hAnsi="Zurich BT" w:cs="Zurich BT"/>
      <w:color w:val="000000"/>
      <w:sz w:val="20"/>
      <w:szCs w:val="20"/>
    </w:rPr>
  </w:style>
  <w:style w:type="character" w:customStyle="1" w:styleId="WW8Num18z0">
    <w:name w:val="WW8Num18z0"/>
    <w:rPr>
      <w:rFonts w:ascii="Zurich BT" w:hAnsi="Zurich BT" w:cs="Zurich BT"/>
      <w:color w:val="000000"/>
      <w:sz w:val="20"/>
      <w:szCs w:val="20"/>
    </w:rPr>
  </w:style>
  <w:style w:type="character" w:customStyle="1" w:styleId="WW8Num19z0">
    <w:name w:val="WW8Num19z0"/>
    <w:rsid w:val="004E435E"/>
    <w:rPr>
      <w:rFonts w:ascii="Zurich BT" w:hAnsi="Zurich BT" w:cs="Calibri"/>
      <w:color w:val="000000"/>
      <w:sz w:val="20"/>
      <w:szCs w:val="20"/>
    </w:rPr>
  </w:style>
  <w:style w:type="character" w:customStyle="1" w:styleId="WW8Num20z0">
    <w:name w:val="WW8Num20z0"/>
    <w:rPr>
      <w:rFonts w:ascii="Zurich BT" w:hAnsi="Zurich BT" w:cs="Zurich BT"/>
      <w:sz w:val="20"/>
      <w:szCs w:val="20"/>
    </w:rPr>
  </w:style>
  <w:style w:type="character" w:customStyle="1" w:styleId="WW8Num21z0">
    <w:name w:val="WW8Num21z0"/>
    <w:rPr>
      <w:rFonts w:ascii="Zurich BT" w:hAnsi="Zurich BT" w:cs="Zurich BT"/>
      <w:color w:val="000000"/>
      <w:sz w:val="20"/>
      <w:szCs w:val="20"/>
    </w:rPr>
  </w:style>
  <w:style w:type="character" w:customStyle="1" w:styleId="WW8Num22z0">
    <w:name w:val="WW8Num22z0"/>
  </w:style>
  <w:style w:type="character" w:customStyle="1" w:styleId="WW8Num22z1">
    <w:name w:val="WW8Num22z1"/>
    <w:rPr>
      <w:rFonts w:ascii="Zurich BT" w:hAnsi="Zurich BT" w:cs="Zurich BT"/>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Zurich BT" w:hAnsi="Zurich BT" w:cs="Calibri"/>
    </w:rPr>
  </w:style>
  <w:style w:type="character" w:customStyle="1" w:styleId="WW8Num24z0">
    <w:name w:val="WW8Num24z0"/>
    <w:rPr>
      <w:rFonts w:ascii="Zurich BT" w:hAnsi="Zurich BT" w:cs="Zurich BT"/>
      <w:sz w:val="20"/>
      <w:szCs w:val="20"/>
    </w:rPr>
  </w:style>
  <w:style w:type="character" w:customStyle="1" w:styleId="WW8Num25z0">
    <w:name w:val="WW8Num25z0"/>
    <w:rPr>
      <w:rFonts w:ascii="Zurich BT" w:hAnsi="Zurich BT" w:cs="Zurich BT"/>
      <w:color w:val="000000"/>
      <w:sz w:val="20"/>
      <w:szCs w:val="20"/>
    </w:rPr>
  </w:style>
  <w:style w:type="character" w:customStyle="1" w:styleId="WW8Num26z0">
    <w:name w:val="WW8Num26z0"/>
    <w:rPr>
      <w:rFonts w:ascii="Zurich BT" w:hAnsi="Zurich BT" w:cs="Zurich BT"/>
      <w:color w:val="000000"/>
      <w:sz w:val="20"/>
      <w:szCs w:val="20"/>
      <w:shd w:val="clear" w:color="auto" w:fill="C0C0C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cs="Calibri"/>
      <w:b w:val="0"/>
    </w:rPr>
  </w:style>
  <w:style w:type="character" w:customStyle="1" w:styleId="WW8Num28z0">
    <w:name w:val="WW8Num28z0"/>
    <w:rPr>
      <w:rFonts w:cs="Calibri"/>
    </w:rPr>
  </w:style>
  <w:style w:type="character" w:customStyle="1" w:styleId="WW8Num29z0">
    <w:name w:val="WW8Num29z0"/>
    <w:rPr>
      <w:rFonts w:cs="Zurich BT"/>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rPr>
      <w:b w:val="0"/>
      <w:i w:val="0"/>
    </w:rPr>
  </w:style>
  <w:style w:type="character" w:customStyle="1" w:styleId="WW8Num29z2">
    <w:name w:val="WW8Num29z2"/>
    <w:rPr>
      <w:b w:val="0"/>
      <w:i w:val="0"/>
      <w:sz w:val="20"/>
      <w:szCs w:val="20"/>
    </w:rPr>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Zurich BT" w:hAnsi="Zurich BT" w:cs="Calibri"/>
      <w:b w:val="0"/>
      <w:sz w:val="20"/>
      <w:szCs w:val="20"/>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Zurich BT" w:hAnsi="Zurich BT" w:cs="Zurich BT"/>
      <w:color w:val="000000"/>
      <w:sz w:val="20"/>
      <w:szCs w:val="20"/>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rPr>
      <w:rFonts w:ascii="Zurich BT" w:hAnsi="Zurich BT" w:cs="Zurich BT"/>
      <w:color w:val="000000"/>
      <w:sz w:val="20"/>
      <w:szCs w:val="2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DefaultParagraphFont">
    <w:name w:val="WW-Default Paragraph Font"/>
  </w:style>
  <w:style w:type="character" w:customStyle="1" w:styleId="WW-DefaultParagraphFont1">
    <w:name w:val="WW-Default Paragraph Font1"/>
  </w:style>
  <w:style w:type="character" w:styleId="PageNumber">
    <w:name w:val="page number"/>
    <w:basedOn w:val="WW-DefaultParagraphFont1"/>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styleId="FootnoteReference">
    <w:name w:val="footnote reference"/>
    <w:uiPriority w:val="99"/>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Strong">
    <w:name w:val="Strong"/>
    <w:qFormat/>
    <w:rPr>
      <w:b/>
      <w:bCs/>
    </w:rPr>
  </w:style>
  <w:style w:type="character" w:customStyle="1" w:styleId="Heading2Char">
    <w:name w:val="Heading 2 Char"/>
    <w:rPr>
      <w:rFonts w:ascii="Cambria" w:eastAsia="Times New Roman" w:hAnsi="Cambria" w:cs="Times New Roman"/>
      <w:b/>
      <w:bCs/>
      <w:i/>
      <w:iCs/>
      <w:sz w:val="28"/>
      <w:szCs w:val="28"/>
      <w:lang w:val="en-US"/>
    </w:rPr>
  </w:style>
  <w:style w:type="character" w:customStyle="1" w:styleId="FootnoteTextChar">
    <w:name w:val="Footnote Text Char"/>
    <w:rPr>
      <w:lang w:val="en-US"/>
    </w:rPr>
  </w:style>
  <w:style w:type="character" w:customStyle="1" w:styleId="Heading5Char">
    <w:name w:val="Heading 5 Char"/>
    <w:rPr>
      <w:rFonts w:ascii="Calibri" w:eastAsia="Times New Roman" w:hAnsi="Calibri" w:cs="Times New Roman"/>
      <w:b/>
      <w:bCs/>
      <w:i/>
      <w:iCs/>
      <w:sz w:val="26"/>
      <w:szCs w:val="26"/>
      <w:lang w:val="en-US"/>
    </w:rPr>
  </w:style>
  <w:style w:type="character" w:customStyle="1" w:styleId="BodyTextIndentChar">
    <w:name w:val="Body Text Indent Char"/>
    <w:rPr>
      <w:sz w:val="24"/>
      <w:szCs w:val="24"/>
      <w:lang w:val="en-US"/>
    </w:rPr>
  </w:style>
  <w:style w:type="character" w:customStyle="1" w:styleId="Heading4Char">
    <w:name w:val="Heading 4 Char"/>
    <w:rPr>
      <w:rFonts w:ascii="Calibri" w:eastAsia="Times New Roman" w:hAnsi="Calibri" w:cs="Times New Roman"/>
      <w:b/>
      <w:bCs/>
      <w:sz w:val="28"/>
      <w:szCs w:val="28"/>
    </w:rPr>
  </w:style>
  <w:style w:type="character" w:customStyle="1" w:styleId="BodyTextIndent3Char">
    <w:name w:val="Body Text Indent 3 Char"/>
    <w:rPr>
      <w:sz w:val="16"/>
      <w:szCs w:val="16"/>
    </w:rPr>
  </w:style>
  <w:style w:type="character" w:customStyle="1" w:styleId="FooterChar">
    <w:name w:val="Footer Char"/>
    <w:uiPriority w:val="99"/>
    <w:rPr>
      <w:sz w:val="24"/>
      <w:szCs w:val="24"/>
    </w:rPr>
  </w:style>
  <w:style w:type="character" w:customStyle="1" w:styleId="TitleChar">
    <w:name w:val="Title Char"/>
    <w:rPr>
      <w:rFonts w:ascii="Zurich BT" w:hAnsi="Zurich BT" w:cs="Zurich BT"/>
      <w:b/>
      <w:bCs/>
      <w:kern w:val="1"/>
      <w:sz w:val="36"/>
      <w:szCs w:val="36"/>
    </w:rPr>
  </w:style>
  <w:style w:type="character" w:customStyle="1" w:styleId="SubtitleChar">
    <w:name w:val="Subtitle Char"/>
    <w:rPr>
      <w:rFonts w:ascii="Calibri Light" w:eastAsia="Times New Roman" w:hAnsi="Calibri Light" w:cs="Times New Roman"/>
      <w:sz w:val="24"/>
      <w:szCs w:val="24"/>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widowControl w:val="0"/>
      <w:suppressAutoHyphens/>
      <w:autoSpaceDE w:val="0"/>
    </w:pPr>
    <w:rPr>
      <w:color w:val="000000"/>
      <w:sz w:val="24"/>
      <w:szCs w:val="24"/>
      <w:lang w:val="en-US" w:eastAsia="zh-CN"/>
    </w:rPr>
  </w:style>
  <w:style w:type="paragraph" w:customStyle="1" w:styleId="Bodytext0">
    <w:name w:val="Bodytext"/>
    <w:basedOn w:val="WW-Default"/>
    <w:next w:val="WW-Default"/>
    <w:uiPriority w:val="99"/>
    <w:rPr>
      <w:color w:val="auto"/>
    </w:rPr>
  </w:style>
  <w:style w:type="paragraph" w:styleId="PlainText">
    <w:name w:val="Plain Text"/>
    <w:basedOn w:val="WW-Default"/>
    <w:next w:val="WW-Default"/>
    <w:rPr>
      <w:color w:val="auto"/>
    </w:rPr>
  </w:style>
  <w:style w:type="paragraph" w:styleId="Footer">
    <w:name w:val="footer"/>
    <w:basedOn w:val="WW-Default"/>
    <w:next w:val="WW-Default"/>
    <w:uiPriority w:val="99"/>
    <w:rPr>
      <w:color w:val="auto"/>
    </w:rPr>
  </w:style>
  <w:style w:type="paragraph" w:styleId="FootnoteText">
    <w:name w:val="footnote text"/>
    <w:basedOn w:val="Normal"/>
    <w:uiPriority w:val="99"/>
    <w:rPr>
      <w:sz w:val="20"/>
      <w:szCs w:val="20"/>
    </w:rPr>
  </w:style>
  <w:style w:type="paragraph" w:styleId="BodyTextIndent2">
    <w:name w:val="Body Text Indent 2"/>
    <w:basedOn w:val="WW-Default"/>
    <w:next w:val="WW-Default"/>
    <w:link w:val="BodyTextIndent2Char"/>
    <w:rPr>
      <w:color w:val="auto"/>
    </w:rPr>
  </w:style>
  <w:style w:type="paragraph" w:styleId="Header">
    <w:name w:val="header"/>
    <w:basedOn w:val="Normal"/>
    <w:link w:val="HeaderChar"/>
    <w:uiPriority w:val="99"/>
    <w:pPr>
      <w:tabs>
        <w:tab w:val="center" w:pos="4320"/>
        <w:tab w:val="right" w:pos="8640"/>
      </w:tabs>
    </w:pPr>
  </w:style>
  <w:style w:type="paragraph" w:styleId="BodyText2">
    <w:name w:val="Body Text 2"/>
    <w:basedOn w:val="Normal"/>
    <w:pPr>
      <w:spacing w:after="120" w:line="480" w:lineRule="auto"/>
    </w:pPr>
  </w:style>
  <w:style w:type="paragraph" w:customStyle="1" w:styleId="BodySingle">
    <w:name w:val="Body Single"/>
    <w:basedOn w:val="Normal"/>
    <w:pPr>
      <w:widowControl/>
      <w:autoSpaceDE/>
    </w:pPr>
    <w:rPr>
      <w:rFonts w:ascii="Zurich BT" w:hAnsi="Zurich BT" w:cs="Zurich BT"/>
      <w:sz w:val="22"/>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Default">
    <w:name w:val="Default"/>
    <w:pPr>
      <w:widowControl w:val="0"/>
      <w:suppressAutoHyphens/>
      <w:autoSpaceDE w:val="0"/>
    </w:pPr>
    <w:rPr>
      <w:color w:val="000000"/>
      <w:sz w:val="24"/>
      <w:szCs w:val="24"/>
      <w:lang w:val="en-US" w:eastAsia="zh-CN"/>
    </w:rPr>
  </w:style>
  <w:style w:type="paragraph" w:styleId="NormalWeb">
    <w:name w:val="Normal (Web)"/>
    <w:basedOn w:val="Normal"/>
    <w:pPr>
      <w:widowControl/>
      <w:suppressAutoHyphens w:val="0"/>
      <w:autoSpaceDE/>
      <w:spacing w:before="280" w:after="115"/>
    </w:pPr>
    <w:rPr>
      <w:rFonts w:ascii="Arial Unicode MS" w:eastAsia="Arial Unicode MS" w:hAnsi="Arial Unicode MS" w:cs="Arial Unicode MS"/>
    </w:rPr>
  </w:style>
  <w:style w:type="paragraph" w:styleId="BodyText3">
    <w:name w:val="Body Text 3"/>
    <w:basedOn w:val="Normal"/>
    <w:pPr>
      <w:jc w:val="both"/>
    </w:pPr>
    <w:rPr>
      <w:rFonts w:ascii="Zurich BT" w:hAnsi="Zurich BT" w:cs="Zurich BT"/>
      <w:iCs/>
      <w:color w:val="000000"/>
      <w:sz w:val="22"/>
      <w:szCs w:val="22"/>
    </w:rPr>
  </w:style>
  <w:style w:type="paragraph" w:customStyle="1" w:styleId="ww-default0">
    <w:name w:val="ww-default"/>
    <w:basedOn w:val="Normal"/>
    <w:pPr>
      <w:widowControl/>
      <w:suppressAutoHyphens w:val="0"/>
      <w:autoSpaceDE/>
      <w:spacing w:before="280" w:after="280"/>
    </w:pPr>
  </w:style>
  <w:style w:type="paragraph" w:styleId="ListParagraph">
    <w:name w:val="List Paragraph"/>
    <w:aliases w:val="Heading 91,Annexure,List Paragraph2,List Paragraph11,Heading 911,Heading 9111,Heading 92,List Paragraph1,Heading 91111"/>
    <w:basedOn w:val="Normal"/>
    <w:link w:val="ListParagraphChar"/>
    <w:uiPriority w:val="34"/>
    <w:qFormat/>
    <w:pPr>
      <w:ind w:left="720"/>
    </w:pPr>
  </w:style>
  <w:style w:type="paragraph" w:styleId="BodyTextIndent">
    <w:name w:val="Body Text Indent"/>
    <w:basedOn w:val="Normal"/>
    <w:pPr>
      <w:spacing w:after="120"/>
      <w:ind w:left="283"/>
    </w:pPr>
  </w:style>
  <w:style w:type="paragraph" w:styleId="BodyTextIndent3">
    <w:name w:val="Body Text Indent 3"/>
    <w:basedOn w:val="Normal"/>
    <w:pPr>
      <w:spacing w:after="120"/>
      <w:ind w:left="360"/>
    </w:pPr>
    <w:rPr>
      <w:sz w:val="16"/>
      <w:szCs w:val="16"/>
    </w:rPr>
  </w:style>
  <w:style w:type="paragraph" w:styleId="Title">
    <w:name w:val="Title"/>
    <w:basedOn w:val="Normal"/>
    <w:next w:val="Subtitle"/>
    <w:qFormat/>
    <w:pPr>
      <w:widowControl/>
      <w:autoSpaceDE/>
      <w:spacing w:before="141" w:after="72"/>
      <w:jc w:val="center"/>
    </w:pPr>
    <w:rPr>
      <w:rFonts w:ascii="Zurich BT" w:hAnsi="Zurich BT" w:cs="Zurich BT"/>
      <w:b/>
      <w:bCs/>
      <w:kern w:val="1"/>
      <w:sz w:val="36"/>
      <w:szCs w:val="36"/>
    </w:rPr>
  </w:style>
  <w:style w:type="paragraph" w:styleId="Subtitle">
    <w:name w:val="Subtitle"/>
    <w:basedOn w:val="Normal"/>
    <w:next w:val="Normal"/>
    <w:qFormat/>
    <w:pPr>
      <w:spacing w:after="60"/>
      <w:jc w:val="center"/>
    </w:pPr>
    <w:rPr>
      <w:rFonts w:ascii="Calibri Light" w:hAnsi="Calibri Light"/>
    </w:rPr>
  </w:style>
  <w:style w:type="character" w:customStyle="1" w:styleId="BodyTextIndent2Char">
    <w:name w:val="Body Text Indent 2 Char"/>
    <w:basedOn w:val="DefaultParagraphFont"/>
    <w:link w:val="BodyTextIndent2"/>
    <w:rsid w:val="00BF6AC4"/>
    <w:rPr>
      <w:sz w:val="24"/>
      <w:szCs w:val="24"/>
      <w:lang w:val="en-US" w:eastAsia="zh-CN"/>
    </w:rPr>
  </w:style>
  <w:style w:type="paragraph" w:customStyle="1" w:styleId="Normal1">
    <w:name w:val="Normal1"/>
    <w:basedOn w:val="Normal"/>
    <w:rsid w:val="00B822F5"/>
    <w:pPr>
      <w:suppressAutoHyphens w:val="0"/>
      <w:autoSpaceDE/>
      <w:spacing w:after="240"/>
      <w:ind w:left="720"/>
      <w:jc w:val="both"/>
    </w:pPr>
    <w:rPr>
      <w:szCs w:val="20"/>
      <w:lang w:val="en-IN" w:eastAsia="en-US"/>
    </w:rPr>
  </w:style>
  <w:style w:type="table" w:styleId="TableGrid">
    <w:name w:val="Table Grid"/>
    <w:basedOn w:val="TableNormal"/>
    <w:uiPriority w:val="39"/>
    <w:rsid w:val="00D12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B7BCF"/>
    <w:rPr>
      <w:sz w:val="24"/>
      <w:szCs w:val="24"/>
      <w:lang w:val="en-US" w:eastAsia="zh-CN"/>
    </w:rPr>
  </w:style>
  <w:style w:type="character" w:customStyle="1" w:styleId="Heading3Char">
    <w:name w:val="Heading 3 Char"/>
    <w:basedOn w:val="DefaultParagraphFont"/>
    <w:link w:val="Heading3"/>
    <w:uiPriority w:val="9"/>
    <w:semiHidden/>
    <w:rsid w:val="004B2756"/>
    <w:rPr>
      <w:rFonts w:asciiTheme="majorHAnsi" w:eastAsiaTheme="majorEastAsia" w:hAnsiTheme="majorHAnsi" w:cstheme="majorBidi"/>
      <w:color w:val="1F4D78" w:themeColor="accent1" w:themeShade="7F"/>
      <w:sz w:val="24"/>
      <w:szCs w:val="24"/>
      <w:lang w:val="en-US" w:eastAsia="zh-CN"/>
    </w:rPr>
  </w:style>
  <w:style w:type="character" w:customStyle="1" w:styleId="CommentTextChar">
    <w:name w:val="Comment Text Char"/>
    <w:basedOn w:val="DefaultParagraphFont"/>
    <w:link w:val="CommentText"/>
    <w:rsid w:val="004D79A9"/>
    <w:rPr>
      <w:lang w:val="en-US" w:eastAsia="zh-CN"/>
    </w:rPr>
  </w:style>
  <w:style w:type="paragraph" w:customStyle="1" w:styleId="Standard">
    <w:name w:val="Standard"/>
    <w:qFormat/>
    <w:rsid w:val="009B5E8B"/>
    <w:pPr>
      <w:suppressAutoHyphens/>
      <w:spacing w:line="100" w:lineRule="atLeast"/>
      <w:textAlignment w:val="baseline"/>
    </w:pPr>
    <w:rPr>
      <w:kern w:val="2"/>
      <w:sz w:val="24"/>
      <w:szCs w:val="24"/>
      <w:lang w:val="en-US" w:eastAsia="zh-CN"/>
    </w:rPr>
  </w:style>
  <w:style w:type="character" w:customStyle="1" w:styleId="ListParagraphChar">
    <w:name w:val="List Paragraph Char"/>
    <w:aliases w:val="Heading 91 Char,Annexure Char,List Paragraph2 Char,List Paragraph11 Char,Heading 911 Char,Heading 9111 Char,Heading 92 Char,List Paragraph1 Char,Heading 91111 Char"/>
    <w:link w:val="ListParagraph"/>
    <w:uiPriority w:val="34"/>
    <w:locked/>
    <w:rsid w:val="00427E37"/>
    <w:rPr>
      <w:sz w:val="24"/>
      <w:szCs w:val="24"/>
      <w:lang w:val="en-US" w:eastAsia="zh-CN"/>
    </w:rPr>
  </w:style>
  <w:style w:type="paragraph" w:customStyle="1" w:styleId="Textbody">
    <w:name w:val="Text body"/>
    <w:basedOn w:val="Normal"/>
    <w:rsid w:val="00427E37"/>
    <w:pPr>
      <w:widowControl/>
      <w:autoSpaceDE/>
      <w:autoSpaceDN w:val="0"/>
      <w:textAlignment w:val="baseline"/>
    </w:pPr>
    <w:rPr>
      <w:rFonts w:ascii="Zurich Blk BT" w:hAnsi="Zurich Blk BT"/>
      <w:kern w:val="3"/>
      <w:sz w:val="22"/>
      <w:szCs w:val="20"/>
      <w:lang w:eastAsia="en-US"/>
    </w:rPr>
  </w:style>
  <w:style w:type="paragraph" w:customStyle="1" w:styleId="TableContents">
    <w:name w:val="Table Contents"/>
    <w:basedOn w:val="Normal"/>
    <w:rsid w:val="00427E37"/>
    <w:pPr>
      <w:widowControl/>
      <w:suppressLineNumbers/>
      <w:autoSpaceDE/>
    </w:pPr>
    <w:rPr>
      <w:rFonts w:ascii="Zurich BT" w:hAnsi="Zurich BT"/>
      <w:sz w:val="22"/>
      <w:szCs w:val="20"/>
      <w:lang w:eastAsia="ar-SA"/>
    </w:rPr>
  </w:style>
  <w:style w:type="table" w:customStyle="1" w:styleId="TableGrid1">
    <w:name w:val="Table Grid1"/>
    <w:basedOn w:val="TableNormal"/>
    <w:next w:val="TableGrid"/>
    <w:uiPriority w:val="39"/>
    <w:rsid w:val="00CB444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1422">
      <w:bodyDiv w:val="1"/>
      <w:marLeft w:val="0"/>
      <w:marRight w:val="0"/>
      <w:marTop w:val="0"/>
      <w:marBottom w:val="0"/>
      <w:divBdr>
        <w:top w:val="none" w:sz="0" w:space="0" w:color="auto"/>
        <w:left w:val="none" w:sz="0" w:space="0" w:color="auto"/>
        <w:bottom w:val="none" w:sz="0" w:space="0" w:color="auto"/>
        <w:right w:val="none" w:sz="0" w:space="0" w:color="auto"/>
      </w:divBdr>
    </w:div>
    <w:div w:id="125440651">
      <w:bodyDiv w:val="1"/>
      <w:marLeft w:val="0"/>
      <w:marRight w:val="0"/>
      <w:marTop w:val="0"/>
      <w:marBottom w:val="0"/>
      <w:divBdr>
        <w:top w:val="none" w:sz="0" w:space="0" w:color="auto"/>
        <w:left w:val="none" w:sz="0" w:space="0" w:color="auto"/>
        <w:bottom w:val="none" w:sz="0" w:space="0" w:color="auto"/>
        <w:right w:val="none" w:sz="0" w:space="0" w:color="auto"/>
      </w:divBdr>
    </w:div>
    <w:div w:id="375470102">
      <w:bodyDiv w:val="1"/>
      <w:marLeft w:val="0"/>
      <w:marRight w:val="0"/>
      <w:marTop w:val="0"/>
      <w:marBottom w:val="0"/>
      <w:divBdr>
        <w:top w:val="none" w:sz="0" w:space="0" w:color="auto"/>
        <w:left w:val="none" w:sz="0" w:space="0" w:color="auto"/>
        <w:bottom w:val="none" w:sz="0" w:space="0" w:color="auto"/>
        <w:right w:val="none" w:sz="0" w:space="0" w:color="auto"/>
      </w:divBdr>
    </w:div>
    <w:div w:id="416484985">
      <w:bodyDiv w:val="1"/>
      <w:marLeft w:val="0"/>
      <w:marRight w:val="0"/>
      <w:marTop w:val="0"/>
      <w:marBottom w:val="0"/>
      <w:divBdr>
        <w:top w:val="none" w:sz="0" w:space="0" w:color="auto"/>
        <w:left w:val="none" w:sz="0" w:space="0" w:color="auto"/>
        <w:bottom w:val="none" w:sz="0" w:space="0" w:color="auto"/>
        <w:right w:val="none" w:sz="0" w:space="0" w:color="auto"/>
      </w:divBdr>
    </w:div>
    <w:div w:id="511602699">
      <w:bodyDiv w:val="1"/>
      <w:marLeft w:val="0"/>
      <w:marRight w:val="0"/>
      <w:marTop w:val="0"/>
      <w:marBottom w:val="0"/>
      <w:divBdr>
        <w:top w:val="none" w:sz="0" w:space="0" w:color="auto"/>
        <w:left w:val="none" w:sz="0" w:space="0" w:color="auto"/>
        <w:bottom w:val="none" w:sz="0" w:space="0" w:color="auto"/>
        <w:right w:val="none" w:sz="0" w:space="0" w:color="auto"/>
      </w:divBdr>
    </w:div>
    <w:div w:id="592280556">
      <w:bodyDiv w:val="1"/>
      <w:marLeft w:val="0"/>
      <w:marRight w:val="0"/>
      <w:marTop w:val="0"/>
      <w:marBottom w:val="0"/>
      <w:divBdr>
        <w:top w:val="none" w:sz="0" w:space="0" w:color="auto"/>
        <w:left w:val="none" w:sz="0" w:space="0" w:color="auto"/>
        <w:bottom w:val="none" w:sz="0" w:space="0" w:color="auto"/>
        <w:right w:val="none" w:sz="0" w:space="0" w:color="auto"/>
      </w:divBdr>
    </w:div>
    <w:div w:id="666130997">
      <w:bodyDiv w:val="1"/>
      <w:marLeft w:val="0"/>
      <w:marRight w:val="0"/>
      <w:marTop w:val="0"/>
      <w:marBottom w:val="0"/>
      <w:divBdr>
        <w:top w:val="none" w:sz="0" w:space="0" w:color="auto"/>
        <w:left w:val="none" w:sz="0" w:space="0" w:color="auto"/>
        <w:bottom w:val="none" w:sz="0" w:space="0" w:color="auto"/>
        <w:right w:val="none" w:sz="0" w:space="0" w:color="auto"/>
      </w:divBdr>
    </w:div>
    <w:div w:id="757017010">
      <w:bodyDiv w:val="1"/>
      <w:marLeft w:val="0"/>
      <w:marRight w:val="0"/>
      <w:marTop w:val="0"/>
      <w:marBottom w:val="0"/>
      <w:divBdr>
        <w:top w:val="none" w:sz="0" w:space="0" w:color="auto"/>
        <w:left w:val="none" w:sz="0" w:space="0" w:color="auto"/>
        <w:bottom w:val="none" w:sz="0" w:space="0" w:color="auto"/>
        <w:right w:val="none" w:sz="0" w:space="0" w:color="auto"/>
      </w:divBdr>
    </w:div>
    <w:div w:id="1274434596">
      <w:bodyDiv w:val="1"/>
      <w:marLeft w:val="0"/>
      <w:marRight w:val="0"/>
      <w:marTop w:val="0"/>
      <w:marBottom w:val="0"/>
      <w:divBdr>
        <w:top w:val="none" w:sz="0" w:space="0" w:color="auto"/>
        <w:left w:val="none" w:sz="0" w:space="0" w:color="auto"/>
        <w:bottom w:val="none" w:sz="0" w:space="0" w:color="auto"/>
        <w:right w:val="none" w:sz="0" w:space="0" w:color="auto"/>
      </w:divBdr>
    </w:div>
    <w:div w:id="1321154463">
      <w:bodyDiv w:val="1"/>
      <w:marLeft w:val="0"/>
      <w:marRight w:val="0"/>
      <w:marTop w:val="0"/>
      <w:marBottom w:val="0"/>
      <w:divBdr>
        <w:top w:val="none" w:sz="0" w:space="0" w:color="auto"/>
        <w:left w:val="none" w:sz="0" w:space="0" w:color="auto"/>
        <w:bottom w:val="none" w:sz="0" w:space="0" w:color="auto"/>
        <w:right w:val="none" w:sz="0" w:space="0" w:color="auto"/>
      </w:divBdr>
    </w:div>
    <w:div w:id="1584756006">
      <w:bodyDiv w:val="1"/>
      <w:marLeft w:val="0"/>
      <w:marRight w:val="0"/>
      <w:marTop w:val="0"/>
      <w:marBottom w:val="0"/>
      <w:divBdr>
        <w:top w:val="none" w:sz="0" w:space="0" w:color="auto"/>
        <w:left w:val="none" w:sz="0" w:space="0" w:color="auto"/>
        <w:bottom w:val="none" w:sz="0" w:space="0" w:color="auto"/>
        <w:right w:val="none" w:sz="0" w:space="0" w:color="auto"/>
      </w:divBdr>
    </w:div>
    <w:div w:id="1664772853">
      <w:bodyDiv w:val="1"/>
      <w:marLeft w:val="0"/>
      <w:marRight w:val="0"/>
      <w:marTop w:val="0"/>
      <w:marBottom w:val="0"/>
      <w:divBdr>
        <w:top w:val="none" w:sz="0" w:space="0" w:color="auto"/>
        <w:left w:val="none" w:sz="0" w:space="0" w:color="auto"/>
        <w:bottom w:val="none" w:sz="0" w:space="0" w:color="auto"/>
        <w:right w:val="none" w:sz="0" w:space="0" w:color="auto"/>
      </w:divBdr>
    </w:div>
    <w:div w:id="1725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22022" TargetMode="External"/><Relationship Id="rId39" Type="http://schemas.openxmlformats.org/officeDocument/2006/relationships/hyperlink" Target="tel:01032022" TargetMode="External"/><Relationship Id="rId21" Type="http://schemas.openxmlformats.org/officeDocument/2006/relationships/hyperlink" Target="tel:01032022" TargetMode="External"/><Relationship Id="rId34" Type="http://schemas.openxmlformats.org/officeDocument/2006/relationships/hyperlink" Target="tel:010522" TargetMode="External"/><Relationship Id="rId42" Type="http://schemas.openxmlformats.org/officeDocument/2006/relationships/hyperlink" Target="tel:01052022" TargetMode="External"/><Relationship Id="rId47" Type="http://schemas.openxmlformats.org/officeDocument/2006/relationships/hyperlink" Target="tel:01102022"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el:01032022" TargetMode="External"/><Relationship Id="rId29" Type="http://schemas.openxmlformats.org/officeDocument/2006/relationships/hyperlink" Target="tel:01042022" TargetMode="External"/><Relationship Id="rId11" Type="http://schemas.openxmlformats.org/officeDocument/2006/relationships/hyperlink" Target="tel:01012022" TargetMode="External"/><Relationship Id="rId24" Type="http://schemas.openxmlformats.org/officeDocument/2006/relationships/hyperlink" Target="tel:01032022" TargetMode="External"/><Relationship Id="rId32" Type="http://schemas.openxmlformats.org/officeDocument/2006/relationships/hyperlink" Target="tel:01042022" TargetMode="External"/><Relationship Id="rId37" Type="http://schemas.openxmlformats.org/officeDocument/2006/relationships/hyperlink" Target="tel:01022022" TargetMode="External"/><Relationship Id="rId40" Type="http://schemas.openxmlformats.org/officeDocument/2006/relationships/hyperlink" Target="tel:01042022" TargetMode="External"/><Relationship Id="rId45" Type="http://schemas.openxmlformats.org/officeDocument/2006/relationships/hyperlink" Target="tel:01092022" TargetMode="External"/><Relationship Id="rId5" Type="http://schemas.openxmlformats.org/officeDocument/2006/relationships/webSettings" Target="webSettings.xml"/><Relationship Id="rId15" Type="http://schemas.openxmlformats.org/officeDocument/2006/relationships/hyperlink" Target="tel:01032022" TargetMode="External"/><Relationship Id="rId23" Type="http://schemas.openxmlformats.org/officeDocument/2006/relationships/hyperlink" Target="tel:01022022" TargetMode="External"/><Relationship Id="rId28" Type="http://schemas.openxmlformats.org/officeDocument/2006/relationships/hyperlink" Target="tel:0142022" TargetMode="External"/><Relationship Id="rId36" Type="http://schemas.openxmlformats.org/officeDocument/2006/relationships/hyperlink" Target="tel:010522" TargetMode="External"/><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tel:01032022" TargetMode="External"/><Relationship Id="rId31" Type="http://schemas.openxmlformats.org/officeDocument/2006/relationships/hyperlink" Target="tel:01032022" TargetMode="External"/><Relationship Id="rId44" Type="http://schemas.openxmlformats.org/officeDocument/2006/relationships/hyperlink" Target="tel:0108202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tel:01022022" TargetMode="External"/><Relationship Id="rId22" Type="http://schemas.openxmlformats.org/officeDocument/2006/relationships/hyperlink" Target="tel:03032022" TargetMode="External"/><Relationship Id="rId27" Type="http://schemas.openxmlformats.org/officeDocument/2006/relationships/hyperlink" Target="tel:01032022" TargetMode="External"/><Relationship Id="rId30" Type="http://schemas.openxmlformats.org/officeDocument/2006/relationships/hyperlink" Target="tel:01022022" TargetMode="External"/><Relationship Id="rId35" Type="http://schemas.openxmlformats.org/officeDocument/2006/relationships/hyperlink" Target="tel:01022022" TargetMode="External"/><Relationship Id="rId43" Type="http://schemas.openxmlformats.org/officeDocument/2006/relationships/hyperlink" Target="tel:01062022" TargetMode="External"/><Relationship Id="rId48" Type="http://schemas.openxmlformats.org/officeDocument/2006/relationships/footer" Target="footer4.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tel:01022022" TargetMode="External"/><Relationship Id="rId17" Type="http://schemas.openxmlformats.org/officeDocument/2006/relationships/hyperlink" Target="tel:01022022" TargetMode="External"/><Relationship Id="rId25" Type="http://schemas.openxmlformats.org/officeDocument/2006/relationships/hyperlink" Target="tel:1032022" TargetMode="External"/><Relationship Id="rId33" Type="http://schemas.openxmlformats.org/officeDocument/2006/relationships/hyperlink" Target="tel:01022022" TargetMode="External"/><Relationship Id="rId38" Type="http://schemas.openxmlformats.org/officeDocument/2006/relationships/hyperlink" Target="tel:01062022" TargetMode="External"/><Relationship Id="rId46" Type="http://schemas.openxmlformats.org/officeDocument/2006/relationships/hyperlink" Target="tel:01092022" TargetMode="External"/><Relationship Id="rId20" Type="http://schemas.openxmlformats.org/officeDocument/2006/relationships/hyperlink" Target="tel:01022022" TargetMode="External"/><Relationship Id="rId41" Type="http://schemas.openxmlformats.org/officeDocument/2006/relationships/hyperlink" Target="tel:010720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55DFC-6A17-4E29-ADE6-223F7B8E5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24597</Words>
  <Characters>140209</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164478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 M     //IBANK/ANDH</dc:creator>
  <cp:lastModifiedBy>Shruti Sharma     //IBANK/PNE</cp:lastModifiedBy>
  <cp:revision>3</cp:revision>
  <cp:lastPrinted>2015-05-04T07:25:00Z</cp:lastPrinted>
  <dcterms:created xsi:type="dcterms:W3CDTF">2022-02-09T09:25:00Z</dcterms:created>
  <dcterms:modified xsi:type="dcterms:W3CDTF">2022-02-09T09:37:00Z</dcterms:modified>
</cp:coreProperties>
</file>