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825D4" w:rsidRDefault="003825D4">
      <w:pPr>
        <w:pStyle w:val="Heading"/>
        <w:rPr>
          <w:rFonts w:ascii="Times New Roman" w:hAnsi="Times New Roman"/>
          <w:sz w:val="18"/>
        </w:rPr>
      </w:pPr>
      <w:r w:rsidRPr="00D57713">
        <w:rPr>
          <w:b w:val="0"/>
          <w:sz w:val="22"/>
          <w:szCs w:val="22"/>
          <w:vertAlign w:val="superscript"/>
        </w:rPr>
        <w:footnoteReference w:id="1"/>
      </w:r>
      <w:r>
        <w:rPr>
          <w:rFonts w:ascii="Times New Roman" w:hAnsi="Times New Roman"/>
          <w:sz w:val="18"/>
        </w:rPr>
        <w:t xml:space="preserve">ANNEXURE VI-A </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color w:val="000000"/>
          <w:sz w:val="18"/>
          <w:u w:val="single"/>
        </w:rPr>
      </w:pPr>
      <w:r>
        <w:rPr>
          <w:rFonts w:ascii="Times New Roman" w:hAnsi="Times New Roman"/>
          <w:b/>
          <w:color w:val="000000"/>
          <w:sz w:val="18"/>
          <w:u w:val="single"/>
        </w:rPr>
        <w:t xml:space="preserve">MEMORANDUM OF ENTRY -- FIRST TIME MORTGAGE BY </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color w:val="000000"/>
          <w:sz w:val="18"/>
          <w:u w:val="single"/>
        </w:rPr>
      </w:pPr>
      <w:r>
        <w:rPr>
          <w:rFonts w:ascii="Times New Roman" w:hAnsi="Times New Roman"/>
          <w:b/>
          <w:color w:val="000000"/>
          <w:sz w:val="18"/>
          <w:u w:val="single"/>
        </w:rPr>
        <w:t xml:space="preserve">DEPOSIT OF TITLE DEEDS WITH ICICI BANK  </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roofErr w:type="gramStart"/>
      <w:r>
        <w:rPr>
          <w:rFonts w:ascii="Times New Roman" w:hAnsi="Times New Roman"/>
          <w:color w:val="000000"/>
          <w:sz w:val="18"/>
        </w:rPr>
        <w:t xml:space="preserve">On </w:t>
      </w:r>
      <w:r w:rsidRPr="0067047B">
        <w:rPr>
          <w:rFonts w:ascii="Times New Roman" w:hAnsi="Times New Roman"/>
          <w:color w:val="000000"/>
          <w:sz w:val="18"/>
        </w:rPr>
        <w:t xml:space="preserve">the </w:t>
      </w:r>
      <w:r w:rsidRPr="00D57713">
        <w:rPr>
          <w:highlight w:val="yellow"/>
          <w:vertAlign w:val="superscript"/>
          <w:rPrChange w:id="0" w:author="Harsh Bajoria     /FISYG/IBANK/BKC" w:date="2023-03-21T15:33:00Z">
            <w:rPr>
              <w:vertAlign w:val="superscript"/>
            </w:rPr>
          </w:rPrChange>
        </w:rPr>
        <w:footnoteReference w:id="2"/>
      </w:r>
      <w:r w:rsidRPr="00D57713">
        <w:rPr>
          <w:rFonts w:ascii="Times New Roman" w:hAnsi="Times New Roman"/>
          <w:color w:val="000000"/>
          <w:sz w:val="18"/>
          <w:highlight w:val="yellow"/>
          <w:rPrChange w:id="1" w:author="Harsh Bajoria     /FISYG/IBANK/BKC" w:date="2023-03-21T15:33:00Z">
            <w:rPr>
              <w:rFonts w:ascii="Times New Roman" w:hAnsi="Times New Roman"/>
              <w:color w:val="000000"/>
              <w:sz w:val="18"/>
            </w:rPr>
          </w:rPrChange>
        </w:rPr>
        <w:t>________ of _____________, 200____</w:t>
      </w:r>
      <w:r w:rsidRPr="0067047B">
        <w:rPr>
          <w:rFonts w:ascii="Times New Roman" w:hAnsi="Times New Roman"/>
          <w:color w:val="000000"/>
          <w:sz w:val="18"/>
        </w:rPr>
        <w:t xml:space="preserve">, </w:t>
      </w:r>
      <w:r w:rsidRPr="00D57713">
        <w:rPr>
          <w:vertAlign w:val="superscript"/>
        </w:rPr>
        <w:footnoteReference w:id="3"/>
      </w:r>
      <w:r w:rsidRPr="00D57713">
        <w:rPr>
          <w:rFonts w:ascii="Times New Roman" w:hAnsi="Times New Roman"/>
          <w:color w:val="000000"/>
          <w:sz w:val="18"/>
        </w:rPr>
        <w:t>Mr./Ms.</w:t>
      </w:r>
      <w:r w:rsidRPr="00D57713">
        <w:rPr>
          <w:rFonts w:ascii="Times New Roman" w:hAnsi="Times New Roman"/>
          <w:color w:val="000000"/>
          <w:sz w:val="18"/>
          <w:highlight w:val="yellow"/>
          <w:rPrChange w:id="2" w:author="Harsh Bajoria     /FISYG/IBANK/BKC" w:date="2023-03-21T15:33:00Z">
            <w:rPr>
              <w:rFonts w:ascii="Times New Roman" w:hAnsi="Times New Roman"/>
              <w:color w:val="000000"/>
              <w:sz w:val="18"/>
            </w:rPr>
          </w:rPrChange>
        </w:rPr>
        <w:t>___________________</w:t>
      </w:r>
      <w:r w:rsidRPr="00D57713">
        <w:rPr>
          <w:rFonts w:ascii="Times New Roman" w:hAnsi="Times New Roman"/>
          <w:color w:val="000000"/>
          <w:sz w:val="18"/>
        </w:rPr>
        <w:t xml:space="preserve"> </w:t>
      </w:r>
      <w:r w:rsidRPr="00D57713">
        <w:rPr>
          <w:color w:val="000000"/>
          <w:vertAlign w:val="superscript"/>
        </w:rPr>
        <w:footnoteReference w:id="4"/>
      </w:r>
      <w:r w:rsidRPr="00D57713">
        <w:rPr>
          <w:rFonts w:ascii="Times New Roman" w:hAnsi="Times New Roman"/>
          <w:color w:val="000000"/>
          <w:sz w:val="18"/>
        </w:rPr>
        <w:t xml:space="preserve">attended the office of ICICI Bank Limited (“ICICI Bank”) specified in the First Schedule hereunder written /  </w:t>
      </w:r>
      <w:r w:rsidRPr="00D57713">
        <w:rPr>
          <w:color w:val="000000"/>
          <w:vertAlign w:val="superscript"/>
        </w:rPr>
        <w:footnoteReference w:id="5"/>
      </w:r>
      <w:r w:rsidRPr="00D57713">
        <w:rPr>
          <w:rFonts w:ascii="Times New Roman" w:hAnsi="Times New Roman"/>
          <w:color w:val="000000"/>
          <w:sz w:val="18"/>
        </w:rPr>
        <w:t xml:space="preserve">saw Mr./Ms. </w:t>
      </w:r>
      <w:r w:rsidRPr="00D57713">
        <w:rPr>
          <w:rFonts w:ascii="Times New Roman" w:hAnsi="Times New Roman"/>
          <w:color w:val="000000"/>
          <w:sz w:val="18"/>
          <w:highlight w:val="yellow"/>
          <w:rPrChange w:id="3" w:author="Harsh Bajoria     /FISYG/IBANK/BKC" w:date="2023-03-21T15:33:00Z">
            <w:rPr>
              <w:rFonts w:ascii="Times New Roman" w:hAnsi="Times New Roman"/>
              <w:color w:val="000000"/>
              <w:sz w:val="18"/>
            </w:rPr>
          </w:rPrChange>
        </w:rPr>
        <w:t>___________________</w:t>
      </w:r>
      <w:r w:rsidRPr="00D57713">
        <w:rPr>
          <w:rFonts w:ascii="Times New Roman" w:hAnsi="Times New Roman"/>
          <w:color w:val="000000"/>
          <w:sz w:val="18"/>
        </w:rPr>
        <w:t xml:space="preserve"> of ICICI Bank Limited ("ICICI Bank")</w:t>
      </w:r>
      <w:r w:rsidRPr="0067047B">
        <w:rPr>
          <w:rFonts w:ascii="Times New Roman" w:hAnsi="Times New Roman"/>
          <w:color w:val="000000"/>
          <w:sz w:val="18"/>
        </w:rPr>
        <w:t xml:space="preserve">, at the office specified in the First Schedule hereunder written and delivered and deposited with Mr. / Ms. </w:t>
      </w:r>
      <w:r w:rsidRPr="00D57713">
        <w:rPr>
          <w:rFonts w:ascii="Times New Roman" w:hAnsi="Times New Roman"/>
          <w:color w:val="000000"/>
          <w:sz w:val="18"/>
          <w:highlight w:val="yellow"/>
          <w:rPrChange w:id="4" w:author="Harsh Bajoria     /FISYG/IBANK/BKC" w:date="2023-03-21T15:33:00Z">
            <w:rPr>
              <w:rFonts w:ascii="Times New Roman" w:hAnsi="Times New Roman"/>
              <w:color w:val="000000"/>
              <w:sz w:val="18"/>
            </w:rPr>
          </w:rPrChange>
        </w:rPr>
        <w:t>___________</w:t>
      </w:r>
      <w:r w:rsidRPr="0067047B">
        <w:rPr>
          <w:rFonts w:ascii="Times New Roman" w:hAnsi="Times New Roman"/>
          <w:color w:val="000000"/>
          <w:sz w:val="18"/>
        </w:rPr>
        <w:t xml:space="preserve"> of ICICI Bank </w:t>
      </w:r>
      <w:r w:rsidRPr="00D57713">
        <w:rPr>
          <w:vertAlign w:val="superscript"/>
          <w:rPrChange w:id="5" w:author="Harsh Bajoria     /FISYG/IBANK/BKC" w:date="2023-03-21T15:34:00Z">
            <w:rPr/>
          </w:rPrChange>
        </w:rPr>
        <w:footnoteReference w:id="6"/>
      </w:r>
      <w:r w:rsidRPr="00D57713">
        <w:rPr>
          <w:rFonts w:ascii="Times New Roman" w:hAnsi="Times New Roman"/>
          <w:color w:val="000000"/>
          <w:sz w:val="18"/>
        </w:rPr>
        <w:t>and ICICI Bank acting for itself</w:t>
      </w:r>
      <w:r w:rsidRPr="0067047B">
        <w:rPr>
          <w:rFonts w:ascii="Times New Roman" w:hAnsi="Times New Roman"/>
          <w:color w:val="000000"/>
          <w:sz w:val="18"/>
        </w:rPr>
        <w:t xml:space="preserve"> </w:t>
      </w:r>
      <w:r w:rsidRPr="00D57713">
        <w:rPr>
          <w:rFonts w:ascii="Times New Roman" w:hAnsi="Times New Roman"/>
          <w:color w:val="000000"/>
          <w:sz w:val="18"/>
        </w:rPr>
        <w:t>and as agent of the institution(s) / bank(s) more particularly described in the First Schedule hereunder written</w:t>
      </w:r>
      <w:r w:rsidRPr="0067047B">
        <w:rPr>
          <w:rFonts w:ascii="Times New Roman" w:hAnsi="Times New Roman"/>
          <w:color w:val="000000"/>
          <w:sz w:val="18"/>
        </w:rPr>
        <w:t>, the documents  of  title,  evidences,  deeds and writings as more particularly described in the Second Schedule hereunder written (the “said title deeds") in respect of the immoveable properties, more particularly described in the Third Schedule hereunder written, of the person(s) (the “Borrower”) named in the First Schedule hereunder written.</w:t>
      </w:r>
      <w:proofErr w:type="gramEnd"/>
    </w:p>
    <w:p w:rsidR="003825D4" w:rsidRPr="00D57713"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r w:rsidRPr="00D57713">
        <w:rPr>
          <w:vertAlign w:val="superscript"/>
        </w:rPr>
        <w:footnoteReference w:id="7"/>
      </w:r>
      <w:proofErr w:type="gramStart"/>
      <w:r w:rsidRPr="0067047B">
        <w:rPr>
          <w:rFonts w:ascii="Times New Roman" w:hAnsi="Times New Roman"/>
          <w:color w:val="000000"/>
          <w:sz w:val="18"/>
        </w:rPr>
        <w:t>2.   Whilst making the deposit, Mr./Ms. _</w:t>
      </w:r>
      <w:r w:rsidRPr="00D57713">
        <w:rPr>
          <w:rFonts w:ascii="Times New Roman" w:hAnsi="Times New Roman"/>
          <w:color w:val="000000"/>
          <w:sz w:val="18"/>
          <w:highlight w:val="yellow"/>
          <w:rPrChange w:id="6" w:author="Harsh Bajoria     /FISYG/IBANK/BKC" w:date="2023-03-21T15:34:00Z">
            <w:rPr>
              <w:rFonts w:ascii="Times New Roman" w:hAnsi="Times New Roman"/>
              <w:color w:val="000000"/>
              <w:sz w:val="18"/>
            </w:rPr>
          </w:rPrChange>
        </w:rPr>
        <w:t>__________________</w:t>
      </w:r>
      <w:r w:rsidRPr="0067047B">
        <w:rPr>
          <w:rFonts w:ascii="Times New Roman" w:hAnsi="Times New Roman"/>
          <w:color w:val="000000"/>
          <w:sz w:val="18"/>
        </w:rPr>
        <w:t xml:space="preserve"> stated </w:t>
      </w:r>
      <w:r w:rsidRPr="00D57713">
        <w:rPr>
          <w:rFonts w:ascii="Times New Roman" w:hAnsi="Times New Roman"/>
          <w:color w:val="000000"/>
          <w:sz w:val="18"/>
        </w:rPr>
        <w:t xml:space="preserve">that </w:t>
      </w:r>
      <w:r w:rsidRPr="00D57713">
        <w:rPr>
          <w:vertAlign w:val="superscript"/>
        </w:rPr>
        <w:footnoteReference w:id="8"/>
      </w:r>
      <w:r w:rsidRPr="00D57713">
        <w:rPr>
          <w:rFonts w:ascii="Times New Roman" w:hAnsi="Times New Roman"/>
          <w:color w:val="000000"/>
          <w:sz w:val="18"/>
        </w:rPr>
        <w:t xml:space="preserve">he / she / they was / were doing so </w:t>
      </w:r>
      <w:r w:rsidRPr="00D57713">
        <w:rPr>
          <w:vertAlign w:val="superscript"/>
        </w:rPr>
        <w:footnoteReference w:id="9"/>
      </w:r>
      <w:r w:rsidRPr="00D57713">
        <w:rPr>
          <w:rFonts w:ascii="Times New Roman" w:hAnsi="Times New Roman"/>
          <w:color w:val="000000"/>
          <w:sz w:val="18"/>
        </w:rPr>
        <w:t xml:space="preserve">on behalf of the Borrower and in </w:t>
      </w:r>
      <w:r w:rsidRPr="00D57713">
        <w:rPr>
          <w:vertAlign w:val="superscript"/>
        </w:rPr>
        <w:footnoteReference w:id="10"/>
      </w:r>
      <w:r w:rsidRPr="00D57713">
        <w:rPr>
          <w:rFonts w:ascii="Times New Roman" w:hAnsi="Times New Roman"/>
          <w:color w:val="000000"/>
          <w:sz w:val="18"/>
        </w:rPr>
        <w:t xml:space="preserve">his / her capacity as an </w:t>
      </w:r>
      <w:proofErr w:type="spellStart"/>
      <w:r w:rsidRPr="00D57713">
        <w:rPr>
          <w:rFonts w:ascii="Times New Roman" w:hAnsi="Times New Roman"/>
          <w:color w:val="000000"/>
          <w:sz w:val="18"/>
        </w:rPr>
        <w:t>authorised</w:t>
      </w:r>
      <w:proofErr w:type="spellEnd"/>
      <w:r w:rsidRPr="00D57713">
        <w:rPr>
          <w:rFonts w:ascii="Times New Roman" w:hAnsi="Times New Roman"/>
          <w:color w:val="000000"/>
          <w:sz w:val="18"/>
        </w:rPr>
        <w:t xml:space="preserve"> official of the Borrower</w:t>
      </w:r>
      <w:r w:rsidRPr="0067047B">
        <w:rPr>
          <w:rFonts w:ascii="Times New Roman" w:hAnsi="Times New Roman"/>
          <w:color w:val="000000"/>
          <w:sz w:val="18"/>
        </w:rPr>
        <w:t xml:space="preserve"> with intent to create a security by way of mortgage / joint mortgage by deposit of title deeds, on the Borrower’s immoveable properties more particularly described in the Third Schedule hereunder written together with all buildings and structures thereon and all plant and machinery attached to the earth or permanently fastened to anything attached to the earth, both present and future (collectively, the “said immoveable properties"),</w:t>
      </w:r>
      <w:proofErr w:type="gramEnd"/>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olor w:val="000000"/>
          <w:sz w:val="18"/>
        </w:rPr>
      </w:pPr>
      <w:r w:rsidRPr="0067047B">
        <w:rPr>
          <w:rFonts w:ascii="Times New Roman" w:hAnsi="Times New Roman"/>
          <w:color w:val="000000"/>
          <w:sz w:val="18"/>
        </w:rPr>
        <w:t>OR</w:t>
      </w: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r w:rsidRPr="00D57713">
        <w:rPr>
          <w:vertAlign w:val="superscript"/>
        </w:rPr>
        <w:footnoteReference w:id="11"/>
      </w:r>
      <w:proofErr w:type="gramStart"/>
      <w:r w:rsidRPr="0067047B">
        <w:rPr>
          <w:rFonts w:ascii="Times New Roman" w:hAnsi="Times New Roman"/>
          <w:color w:val="000000"/>
          <w:sz w:val="18"/>
        </w:rPr>
        <w:t xml:space="preserve">2. Whilst making the deposit, Mr./Ms. </w:t>
      </w:r>
      <w:r w:rsidRPr="00D57713">
        <w:rPr>
          <w:rFonts w:ascii="Times New Roman" w:hAnsi="Times New Roman"/>
          <w:color w:val="000000"/>
          <w:sz w:val="18"/>
          <w:highlight w:val="yellow"/>
          <w:rPrChange w:id="7" w:author="Harsh Bajoria     /FISYG/IBANK/BKC" w:date="2023-03-21T15:34:00Z">
            <w:rPr>
              <w:rFonts w:ascii="Times New Roman" w:hAnsi="Times New Roman"/>
              <w:color w:val="000000"/>
              <w:sz w:val="18"/>
            </w:rPr>
          </w:rPrChange>
        </w:rPr>
        <w:t>___________________</w:t>
      </w:r>
      <w:r w:rsidRPr="0067047B">
        <w:rPr>
          <w:rFonts w:ascii="Times New Roman" w:hAnsi="Times New Roman"/>
          <w:color w:val="000000"/>
          <w:sz w:val="18"/>
        </w:rPr>
        <w:t xml:space="preserve"> stated that </w:t>
      </w:r>
      <w:r w:rsidRPr="00D57713">
        <w:rPr>
          <w:vertAlign w:val="superscript"/>
        </w:rPr>
        <w:footnoteReference w:id="12"/>
      </w:r>
      <w:r w:rsidRPr="00D57713">
        <w:rPr>
          <w:rFonts w:ascii="Times New Roman" w:hAnsi="Times New Roman"/>
          <w:color w:val="000000"/>
          <w:sz w:val="18"/>
        </w:rPr>
        <w:t xml:space="preserve">he / she was doing so </w:t>
      </w:r>
      <w:r w:rsidRPr="00D57713">
        <w:rPr>
          <w:vertAlign w:val="superscript"/>
        </w:rPr>
        <w:footnoteReference w:id="13"/>
      </w:r>
      <w:r w:rsidRPr="00D57713">
        <w:rPr>
          <w:rFonts w:ascii="Times New Roman" w:hAnsi="Times New Roman"/>
          <w:color w:val="000000"/>
          <w:sz w:val="18"/>
        </w:rPr>
        <w:t xml:space="preserve">on behalf of the Borrower and in </w:t>
      </w:r>
      <w:r w:rsidRPr="00D57713">
        <w:rPr>
          <w:vertAlign w:val="superscript"/>
        </w:rPr>
        <w:footnoteReference w:id="14"/>
      </w:r>
      <w:r w:rsidRPr="00D57713">
        <w:rPr>
          <w:rFonts w:ascii="Times New Roman" w:hAnsi="Times New Roman"/>
          <w:color w:val="000000"/>
          <w:sz w:val="18"/>
        </w:rPr>
        <w:t xml:space="preserve">his / her capacity as an </w:t>
      </w:r>
      <w:proofErr w:type="spellStart"/>
      <w:r w:rsidRPr="00D57713">
        <w:rPr>
          <w:rFonts w:ascii="Times New Roman" w:hAnsi="Times New Roman"/>
          <w:color w:val="000000"/>
          <w:sz w:val="18"/>
        </w:rPr>
        <w:t>authorised</w:t>
      </w:r>
      <w:proofErr w:type="spellEnd"/>
      <w:r w:rsidRPr="00D57713">
        <w:rPr>
          <w:rFonts w:ascii="Times New Roman" w:hAnsi="Times New Roman"/>
          <w:color w:val="000000"/>
          <w:sz w:val="18"/>
        </w:rPr>
        <w:t xml:space="preserve"> official of the Borrower</w:t>
      </w:r>
      <w:r w:rsidRPr="0067047B">
        <w:rPr>
          <w:rFonts w:ascii="Times New Roman" w:hAnsi="Times New Roman"/>
          <w:color w:val="000000"/>
          <w:sz w:val="18"/>
        </w:rPr>
        <w:t xml:space="preserve"> with intent to create a security by way of mortgage / joint mortgage by deposit of title deeds, on the immoveable properties more particularly described in the Third Schedule hereunder written together with all buildings and structures thereon in respect of which permission for creation of mortgage is not required, being built-up lands under Urban Land (Ceiling &amp; Regulation) Act, 1976 (the “said Act") and all plant and machinery attached to the earth or permanently fastened to anything attached to the earth, both present and future (the “said immoveable properties"),</w:t>
      </w:r>
      <w:proofErr w:type="gramEnd"/>
      <w:r w:rsidRPr="0067047B">
        <w:rPr>
          <w:rFonts w:ascii="Times New Roman" w:hAnsi="Times New Roman"/>
          <w:color w:val="000000"/>
          <w:sz w:val="18"/>
        </w:rPr>
        <w:t xml:space="preserve"> </w:t>
      </w: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olor w:val="000000"/>
          <w:sz w:val="18"/>
        </w:rPr>
      </w:pPr>
      <w:r w:rsidRPr="0067047B">
        <w:rPr>
          <w:rFonts w:ascii="Times New Roman" w:hAnsi="Times New Roman"/>
          <w:color w:val="000000"/>
          <w:sz w:val="18"/>
        </w:rPr>
        <w:t xml:space="preserve">OR </w:t>
      </w: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r w:rsidRPr="00D57713">
        <w:rPr>
          <w:vertAlign w:val="superscript"/>
        </w:rPr>
        <w:footnoteReference w:id="15"/>
      </w:r>
      <w:proofErr w:type="gramStart"/>
      <w:r w:rsidRPr="0067047B">
        <w:rPr>
          <w:rFonts w:ascii="Times New Roman" w:hAnsi="Times New Roman"/>
          <w:color w:val="000000"/>
          <w:sz w:val="18"/>
        </w:rPr>
        <w:t xml:space="preserve">2.  Whilst making the deposit, Mr./Ms. </w:t>
      </w:r>
      <w:r w:rsidRPr="00D57713">
        <w:rPr>
          <w:rFonts w:ascii="Times New Roman" w:hAnsi="Times New Roman"/>
          <w:color w:val="000000"/>
          <w:sz w:val="18"/>
          <w:highlight w:val="yellow"/>
          <w:rPrChange w:id="8" w:author="Harsh Bajoria     /FISYG/IBANK/BKC" w:date="2023-03-21T15:35:00Z">
            <w:rPr>
              <w:rFonts w:ascii="Times New Roman" w:hAnsi="Times New Roman"/>
              <w:color w:val="000000"/>
              <w:sz w:val="18"/>
            </w:rPr>
          </w:rPrChange>
        </w:rPr>
        <w:t>___________________</w:t>
      </w:r>
      <w:r w:rsidRPr="0067047B">
        <w:rPr>
          <w:rFonts w:ascii="Times New Roman" w:hAnsi="Times New Roman"/>
          <w:color w:val="000000"/>
          <w:sz w:val="18"/>
        </w:rPr>
        <w:t xml:space="preserve">  stated </w:t>
      </w:r>
      <w:r w:rsidRPr="00D57713">
        <w:rPr>
          <w:rFonts w:ascii="Times New Roman" w:hAnsi="Times New Roman"/>
          <w:color w:val="000000"/>
          <w:sz w:val="18"/>
        </w:rPr>
        <w:t xml:space="preserve">that </w:t>
      </w:r>
      <w:r w:rsidRPr="00D57713">
        <w:rPr>
          <w:vertAlign w:val="superscript"/>
        </w:rPr>
        <w:footnoteReference w:id="16"/>
      </w:r>
      <w:r w:rsidRPr="00D57713">
        <w:rPr>
          <w:rFonts w:ascii="Times New Roman" w:hAnsi="Times New Roman"/>
          <w:color w:val="000000"/>
          <w:sz w:val="18"/>
        </w:rPr>
        <w:t xml:space="preserve">he / she / they  was / were doing so </w:t>
      </w:r>
      <w:r w:rsidRPr="00D57713">
        <w:rPr>
          <w:vertAlign w:val="superscript"/>
        </w:rPr>
        <w:footnoteReference w:id="17"/>
      </w:r>
      <w:r w:rsidRPr="00D57713">
        <w:rPr>
          <w:rFonts w:ascii="Times New Roman" w:hAnsi="Times New Roman"/>
          <w:color w:val="000000"/>
          <w:sz w:val="18"/>
        </w:rPr>
        <w:t xml:space="preserve">on behalf of the Borrower and in </w:t>
      </w:r>
      <w:r w:rsidRPr="00D57713">
        <w:rPr>
          <w:vertAlign w:val="superscript"/>
        </w:rPr>
        <w:footnoteReference w:id="18"/>
      </w:r>
      <w:r w:rsidRPr="00D57713">
        <w:rPr>
          <w:rFonts w:ascii="Times New Roman" w:hAnsi="Times New Roman"/>
          <w:color w:val="000000"/>
          <w:sz w:val="18"/>
        </w:rPr>
        <w:t xml:space="preserve">his/ her capacity as an </w:t>
      </w:r>
      <w:proofErr w:type="spellStart"/>
      <w:r w:rsidRPr="00D57713">
        <w:rPr>
          <w:rFonts w:ascii="Times New Roman" w:hAnsi="Times New Roman"/>
          <w:color w:val="000000"/>
          <w:sz w:val="18"/>
        </w:rPr>
        <w:t>authorised</w:t>
      </w:r>
      <w:proofErr w:type="spellEnd"/>
      <w:r w:rsidRPr="00D57713">
        <w:rPr>
          <w:rFonts w:ascii="Times New Roman" w:hAnsi="Times New Roman"/>
          <w:color w:val="000000"/>
          <w:sz w:val="18"/>
        </w:rPr>
        <w:t xml:space="preserve"> official of the Borrower</w:t>
      </w:r>
      <w:r w:rsidRPr="0067047B">
        <w:rPr>
          <w:rFonts w:ascii="Times New Roman" w:hAnsi="Times New Roman"/>
          <w:color w:val="000000"/>
          <w:sz w:val="18"/>
        </w:rPr>
        <w:t xml:space="preserve"> </w:t>
      </w:r>
      <w:r w:rsidRPr="0067047B">
        <w:rPr>
          <w:rFonts w:ascii="Times New Roman" w:hAnsi="Times New Roman"/>
          <w:color w:val="000000"/>
          <w:sz w:val="18"/>
        </w:rPr>
        <w:lastRenderedPageBreak/>
        <w:t>with intent to create a security by way of mortgage / joint mortgage by deposit of title deeds, on the immoveable properties more particularly described in the Third Schedule hereunder written together with all buildings and structures thereon in respect of which permission for creation of mortgage</w:t>
      </w:r>
      <w:proofErr w:type="gramEnd"/>
      <w:r w:rsidRPr="0067047B">
        <w:rPr>
          <w:rFonts w:ascii="Times New Roman" w:hAnsi="Times New Roman"/>
          <w:color w:val="000000"/>
          <w:sz w:val="18"/>
        </w:rPr>
        <w:t xml:space="preserve"> </w:t>
      </w: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roofErr w:type="gramStart"/>
      <w:r w:rsidRPr="0067047B">
        <w:rPr>
          <w:rFonts w:ascii="Times New Roman" w:hAnsi="Times New Roman"/>
          <w:color w:val="000000"/>
          <w:sz w:val="18"/>
        </w:rPr>
        <w:t>is</w:t>
      </w:r>
      <w:proofErr w:type="gramEnd"/>
      <w:r w:rsidRPr="0067047B">
        <w:rPr>
          <w:rFonts w:ascii="Times New Roman" w:hAnsi="Times New Roman"/>
          <w:color w:val="000000"/>
          <w:sz w:val="18"/>
        </w:rPr>
        <w:t xml:space="preserve"> not required being built-up lands under the </w:t>
      </w:r>
      <w:smartTag w:uri="urn:schemas-microsoft-com:office:smarttags" w:element="place">
        <w:smartTag w:uri="urn:schemas-microsoft-com:office:smarttags" w:element="PlaceName">
          <w:r w:rsidRPr="0067047B">
            <w:rPr>
              <w:rFonts w:ascii="Times New Roman" w:hAnsi="Times New Roman"/>
              <w:color w:val="000000"/>
              <w:sz w:val="18"/>
            </w:rPr>
            <w:t>Urban</w:t>
          </w:r>
        </w:smartTag>
        <w:r w:rsidRPr="0067047B">
          <w:rPr>
            <w:rFonts w:ascii="Times New Roman" w:hAnsi="Times New Roman"/>
            <w:color w:val="000000"/>
            <w:sz w:val="18"/>
          </w:rPr>
          <w:t xml:space="preserve"> </w:t>
        </w:r>
        <w:smartTag w:uri="urn:schemas-microsoft-com:office:smarttags" w:element="PlaceType">
          <w:r w:rsidRPr="0067047B">
            <w:rPr>
              <w:rFonts w:ascii="Times New Roman" w:hAnsi="Times New Roman"/>
              <w:color w:val="000000"/>
              <w:sz w:val="18"/>
            </w:rPr>
            <w:t>Land</w:t>
          </w:r>
        </w:smartTag>
      </w:smartTag>
      <w:r w:rsidRPr="0067047B">
        <w:rPr>
          <w:rFonts w:ascii="Times New Roman" w:hAnsi="Times New Roman"/>
          <w:color w:val="000000"/>
          <w:sz w:val="18"/>
        </w:rPr>
        <w:t xml:space="preserve"> (Ceiling and Regulation) Act, 1976 (the “said Act"), and also excess vacant lands the holding of which is exempted under Section 20 of the said Act vide </w:t>
      </w:r>
      <w:r w:rsidRPr="00D57713">
        <w:rPr>
          <w:rFonts w:ascii="Times New Roman" w:hAnsi="Times New Roman"/>
          <w:color w:val="000000"/>
          <w:sz w:val="18"/>
          <w:highlight w:val="yellow"/>
          <w:rPrChange w:id="9" w:author="Harsh Bajoria     /FISYG/IBANK/BKC" w:date="2023-03-21T15:37:00Z">
            <w:rPr>
              <w:rFonts w:ascii="Times New Roman" w:hAnsi="Times New Roman"/>
              <w:color w:val="000000"/>
              <w:sz w:val="18"/>
            </w:rPr>
          </w:rPrChange>
        </w:rPr>
        <w:t>Order No. ____________ dated ________________</w:t>
      </w:r>
      <w:r w:rsidRPr="0067047B">
        <w:rPr>
          <w:rFonts w:ascii="Times New Roman" w:hAnsi="Times New Roman"/>
          <w:color w:val="000000"/>
          <w:sz w:val="18"/>
        </w:rPr>
        <w:t xml:space="preserve">  more particularly described in the Fourth Schedule hereunder written and all plant and machinery attached to the earth or permanently fastened to anything attached to the earth, both present and future (the “said immoveable properties"),</w:t>
      </w: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Pr="00D57713" w:rsidRDefault="003825D4">
      <w:pPr>
        <w:pStyle w:val="BodyText"/>
        <w:jc w:val="both"/>
        <w:rPr>
          <w:rFonts w:ascii="Times New Roman" w:hAnsi="Times New Roman" w:cs="Zurich BT"/>
          <w:color w:val="000000"/>
          <w:sz w:val="18"/>
        </w:rPr>
      </w:pPr>
      <w:r w:rsidRPr="00D57713">
        <w:rPr>
          <w:rFonts w:ascii="Times New Roman" w:hAnsi="Times New Roman" w:cs="Zurich BT"/>
          <w:color w:val="000000"/>
          <w:sz w:val="18"/>
        </w:rPr>
        <w:t xml:space="preserve">to secure the due repayment, discharge and redemption by the Borrower of the various financial assistances detailed in such Schedule, together with all interest, liquidated damages, front end fees / commitment charge,  </w:t>
      </w:r>
      <w:proofErr w:type="spellStart"/>
      <w:r w:rsidRPr="00D57713">
        <w:rPr>
          <w:rFonts w:ascii="Times New Roman" w:hAnsi="Times New Roman" w:cs="Zurich BT"/>
          <w:color w:val="000000"/>
          <w:sz w:val="18"/>
        </w:rPr>
        <w:t>premia</w:t>
      </w:r>
      <w:proofErr w:type="spellEnd"/>
      <w:r w:rsidRPr="00D57713">
        <w:rPr>
          <w:rFonts w:ascii="Times New Roman" w:hAnsi="Times New Roman" w:cs="Zurich BT"/>
          <w:color w:val="000000"/>
          <w:sz w:val="18"/>
        </w:rPr>
        <w:t xml:space="preserve"> on prepayment or on redemption, costs, charges, expenses and other monies including any increase as a result of devaluation / revaluation/fluctuation in the rates of exchange of foreign currencies involved, payable under respective Credit Facility Application Form / Loan Agreements / Trustee Agreement / Subscription Agreement / Letters of Sanction, as amended from time to time. </w:t>
      </w: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r w:rsidRPr="00D57713">
        <w:rPr>
          <w:vertAlign w:val="superscript"/>
        </w:rPr>
        <w:footnoteReference w:id="19"/>
      </w:r>
      <w:r w:rsidRPr="0067047B">
        <w:rPr>
          <w:rFonts w:ascii="Times New Roman" w:hAnsi="Times New Roman"/>
          <w:color w:val="000000"/>
          <w:sz w:val="18"/>
        </w:rPr>
        <w:t xml:space="preserve">3.   Mr./Ms. </w:t>
      </w:r>
      <w:r w:rsidRPr="00D57713">
        <w:rPr>
          <w:rFonts w:ascii="Times New Roman" w:hAnsi="Times New Roman"/>
          <w:color w:val="000000"/>
          <w:sz w:val="18"/>
          <w:highlight w:val="yellow"/>
          <w:rPrChange w:id="10" w:author="Harsh Bajoria     /FISYG/IBANK/BKC" w:date="2023-03-21T15:37:00Z">
            <w:rPr>
              <w:rFonts w:ascii="Times New Roman" w:hAnsi="Times New Roman"/>
              <w:color w:val="000000"/>
              <w:sz w:val="18"/>
            </w:rPr>
          </w:rPrChange>
        </w:rPr>
        <w:t>___________________</w:t>
      </w:r>
      <w:r w:rsidRPr="0067047B">
        <w:rPr>
          <w:rFonts w:ascii="Times New Roman" w:hAnsi="Times New Roman"/>
          <w:color w:val="000000"/>
          <w:sz w:val="18"/>
        </w:rPr>
        <w:t xml:space="preserve">  further stated that </w:t>
      </w:r>
      <w:r w:rsidRPr="00D57713">
        <w:rPr>
          <w:vertAlign w:val="superscript"/>
        </w:rPr>
        <w:footnoteReference w:id="20"/>
      </w:r>
      <w:r w:rsidRPr="0067047B">
        <w:rPr>
          <w:rFonts w:ascii="Times New Roman" w:hAnsi="Times New Roman"/>
          <w:color w:val="000000"/>
          <w:sz w:val="18"/>
        </w:rPr>
        <w:t xml:space="preserve">he / she was </w:t>
      </w:r>
      <w:proofErr w:type="spellStart"/>
      <w:r w:rsidRPr="0067047B">
        <w:rPr>
          <w:rFonts w:ascii="Times New Roman" w:hAnsi="Times New Roman"/>
          <w:color w:val="000000"/>
          <w:sz w:val="18"/>
        </w:rPr>
        <w:t>authorised</w:t>
      </w:r>
      <w:proofErr w:type="spellEnd"/>
      <w:r w:rsidRPr="0067047B">
        <w:rPr>
          <w:rFonts w:ascii="Times New Roman" w:hAnsi="Times New Roman"/>
          <w:color w:val="000000"/>
          <w:sz w:val="18"/>
        </w:rPr>
        <w:t xml:space="preserve"> to create a mortgage / joint mortgage by deposit of title deeds as aforesaid pursuant to the </w:t>
      </w:r>
      <w:r w:rsidRPr="002F4FF4">
        <w:rPr>
          <w:rFonts w:ascii="Times New Roman" w:hAnsi="Times New Roman"/>
          <w:color w:val="000000"/>
          <w:sz w:val="18"/>
          <w:highlight w:val="cyan"/>
          <w:rPrChange w:id="11" w:author="Ayesha Das     /CLGE/IBANK/KOLKATA" w:date="2023-03-22T11:03:00Z">
            <w:rPr>
              <w:rFonts w:ascii="Times New Roman" w:hAnsi="Times New Roman"/>
              <w:color w:val="000000"/>
              <w:sz w:val="18"/>
            </w:rPr>
          </w:rPrChange>
        </w:rPr>
        <w:t>resolutions</w:t>
      </w:r>
      <w:r w:rsidRPr="0067047B">
        <w:rPr>
          <w:rFonts w:ascii="Times New Roman" w:hAnsi="Times New Roman"/>
          <w:color w:val="000000"/>
          <w:sz w:val="18"/>
        </w:rPr>
        <w:t xml:space="preserve"> passed on the </w:t>
      </w:r>
      <w:r w:rsidRPr="00D57713">
        <w:rPr>
          <w:rFonts w:ascii="Times New Roman" w:hAnsi="Times New Roman"/>
          <w:color w:val="000000"/>
          <w:sz w:val="18"/>
          <w:highlight w:val="yellow"/>
          <w:rPrChange w:id="12" w:author="Harsh Bajoria     /FISYG/IBANK/BKC" w:date="2023-03-21T15:37:00Z">
            <w:rPr>
              <w:rFonts w:ascii="Times New Roman" w:hAnsi="Times New Roman"/>
              <w:color w:val="000000"/>
              <w:sz w:val="18"/>
            </w:rPr>
          </w:rPrChange>
        </w:rPr>
        <w:t>_______ day of __________, 200____</w:t>
      </w:r>
      <w:r w:rsidRPr="0067047B">
        <w:rPr>
          <w:rFonts w:ascii="Times New Roman" w:hAnsi="Times New Roman"/>
          <w:color w:val="000000"/>
          <w:sz w:val="18"/>
        </w:rPr>
        <w:t xml:space="preserve"> and </w:t>
      </w:r>
      <w:r w:rsidRPr="00D57713">
        <w:rPr>
          <w:vertAlign w:val="superscript"/>
        </w:rPr>
        <w:footnoteReference w:id="21"/>
      </w:r>
      <w:r w:rsidRPr="0067047B">
        <w:rPr>
          <w:rFonts w:ascii="Times New Roman" w:hAnsi="Times New Roman"/>
          <w:color w:val="000000"/>
          <w:sz w:val="18"/>
        </w:rPr>
        <w:t xml:space="preserve">he / she furnished a certified copy of the said resolutions to Mr. </w:t>
      </w:r>
      <w:ins w:id="13" w:author="Harsh Bajoria     /FISYG/IBANK/BKC" w:date="2023-03-21T15:38:00Z">
        <w:r w:rsidR="00D57713" w:rsidRPr="00D57713">
          <w:rPr>
            <w:rFonts w:ascii="Times New Roman" w:hAnsi="Times New Roman"/>
            <w:color w:val="000000"/>
            <w:sz w:val="18"/>
            <w:highlight w:val="yellow"/>
            <w:rPrChange w:id="14" w:author="Harsh Bajoria     /FISYG/IBANK/BKC" w:date="2023-03-21T15:38:00Z">
              <w:rPr>
                <w:rFonts w:ascii="Times New Roman" w:hAnsi="Times New Roman"/>
                <w:color w:val="000000"/>
                <w:sz w:val="18"/>
              </w:rPr>
            </w:rPrChange>
          </w:rPr>
          <w:t>__</w:t>
        </w:r>
      </w:ins>
      <w:r w:rsidRPr="00D57713">
        <w:rPr>
          <w:rFonts w:ascii="Times New Roman" w:hAnsi="Times New Roman"/>
          <w:color w:val="000000"/>
          <w:sz w:val="18"/>
          <w:highlight w:val="yellow"/>
          <w:rPrChange w:id="15" w:author="Harsh Bajoria     /FISYG/IBANK/BKC" w:date="2023-03-21T15:38:00Z">
            <w:rPr>
              <w:rFonts w:ascii="Times New Roman" w:hAnsi="Times New Roman"/>
              <w:color w:val="000000"/>
              <w:sz w:val="18"/>
            </w:rPr>
          </w:rPrChange>
        </w:rPr>
        <w:t>_______________</w:t>
      </w:r>
      <w:del w:id="16" w:author="Harsh Bajoria     /FISYG/IBANK/BKC" w:date="2023-03-21T15:38:00Z">
        <w:r w:rsidRPr="0067047B" w:rsidDel="00D57713">
          <w:rPr>
            <w:rFonts w:ascii="Times New Roman" w:hAnsi="Times New Roman"/>
            <w:color w:val="000000"/>
            <w:sz w:val="18"/>
          </w:rPr>
          <w:delText>_</w:delText>
        </w:r>
      </w:del>
      <w:ins w:id="17" w:author="Harsh Bajoria     /FISYG/IBANK/BKC" w:date="2023-03-21T15:38:00Z">
        <w:r w:rsidR="00D57713">
          <w:rPr>
            <w:rFonts w:ascii="Times New Roman" w:hAnsi="Times New Roman"/>
            <w:color w:val="000000"/>
            <w:sz w:val="18"/>
          </w:rPr>
          <w:t xml:space="preserve"> </w:t>
        </w:r>
      </w:ins>
      <w:r w:rsidRPr="0067047B">
        <w:rPr>
          <w:rFonts w:ascii="Times New Roman" w:hAnsi="Times New Roman"/>
          <w:color w:val="000000"/>
          <w:sz w:val="18"/>
        </w:rPr>
        <w:t>of ICICI Bank and further stated that the said resolutions were in full force and effect.</w:t>
      </w: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r w:rsidRPr="0067047B">
        <w:rPr>
          <w:rFonts w:ascii="Times New Roman" w:hAnsi="Times New Roman"/>
          <w:color w:val="000000"/>
          <w:sz w:val="18"/>
        </w:rPr>
        <w:t xml:space="preserve">4.   Mr./Ms. </w:t>
      </w:r>
      <w:r w:rsidRPr="00D57713">
        <w:rPr>
          <w:rFonts w:ascii="Times New Roman" w:hAnsi="Times New Roman"/>
          <w:color w:val="000000"/>
          <w:sz w:val="18"/>
          <w:highlight w:val="yellow"/>
          <w:rPrChange w:id="18" w:author="Harsh Bajoria     /FISYG/IBANK/BKC" w:date="2023-03-21T15:38:00Z">
            <w:rPr>
              <w:rFonts w:ascii="Times New Roman" w:hAnsi="Times New Roman"/>
              <w:color w:val="000000"/>
              <w:sz w:val="18"/>
            </w:rPr>
          </w:rPrChange>
        </w:rPr>
        <w:t>___________________</w:t>
      </w:r>
      <w:r w:rsidRPr="0067047B">
        <w:rPr>
          <w:rFonts w:ascii="Times New Roman" w:hAnsi="Times New Roman"/>
          <w:color w:val="000000"/>
          <w:sz w:val="18"/>
        </w:rPr>
        <w:t xml:space="preserve">  further stated that the said title deeds so deposited were the only documents of title relating to the said immoveable properties in the possession, power and control of the Borrower and that the Borrower had a clear and marketable title to the said immoveable properties.</w:t>
      </w:r>
    </w:p>
    <w:p w:rsidR="003825D4" w:rsidRPr="0067047B"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Pr="00D57713" w:rsidRDefault="003825D4">
      <w:pPr>
        <w:pStyle w:val="BodyText"/>
        <w:rPr>
          <w:rFonts w:ascii="Times New Roman" w:hAnsi="Times New Roman" w:cs="Zurich BT"/>
          <w:color w:val="000000"/>
          <w:sz w:val="18"/>
        </w:rPr>
      </w:pPr>
      <w:r w:rsidRPr="00D57713">
        <w:rPr>
          <w:rFonts w:ascii="Times New Roman" w:hAnsi="Times New Roman" w:cs="Zurich BT"/>
          <w:color w:val="000000"/>
          <w:sz w:val="18"/>
        </w:rPr>
        <w:t xml:space="preserve">5.   The aforesaid deposit of title deeds was made by Mr./Ms. </w:t>
      </w:r>
      <w:r w:rsidRPr="006D55B9">
        <w:rPr>
          <w:rFonts w:ascii="Times New Roman" w:hAnsi="Times New Roman" w:cs="Zurich BT"/>
          <w:color w:val="000000"/>
          <w:sz w:val="18"/>
          <w:highlight w:val="yellow"/>
          <w:rPrChange w:id="19" w:author="Harsh Bajoria     /FISYG/IBANK/BKC" w:date="2023-03-21T15:39:00Z">
            <w:rPr>
              <w:rFonts w:ascii="Times New Roman" w:hAnsi="Times New Roman" w:cs="Zurich BT"/>
              <w:color w:val="000000"/>
              <w:sz w:val="18"/>
            </w:rPr>
          </w:rPrChange>
        </w:rPr>
        <w:t>___________________</w:t>
      </w:r>
      <w:r w:rsidRPr="00D57713">
        <w:rPr>
          <w:rFonts w:ascii="Times New Roman" w:hAnsi="Times New Roman" w:cs="Zurich BT"/>
          <w:color w:val="000000"/>
          <w:sz w:val="18"/>
        </w:rPr>
        <w:t xml:space="preserve">  </w:t>
      </w:r>
      <w:r w:rsidRPr="00D57713">
        <w:rPr>
          <w:rFonts w:ascii="Zurich BT" w:hAnsi="Zurich BT" w:cs="Zurich BT"/>
          <w:color w:val="000000"/>
          <w:vertAlign w:val="superscript"/>
        </w:rPr>
        <w:footnoteReference w:id="22"/>
      </w:r>
      <w:r w:rsidRPr="00D57713">
        <w:rPr>
          <w:rFonts w:ascii="Times New Roman" w:hAnsi="Times New Roman" w:cs="Zurich BT"/>
          <w:color w:val="000000"/>
          <w:sz w:val="18"/>
        </w:rPr>
        <w:t xml:space="preserve">on behalf of the  in the presence of Mr./Ms. </w:t>
      </w:r>
      <w:r w:rsidRPr="00D57713">
        <w:rPr>
          <w:rFonts w:ascii="Zurich BT" w:hAnsi="Zurich BT" w:cs="Zurich BT"/>
          <w:color w:val="000000"/>
          <w:vertAlign w:val="superscript"/>
        </w:rPr>
        <w:footnoteReference w:id="23"/>
      </w:r>
      <w:r w:rsidRPr="006D55B9">
        <w:rPr>
          <w:rFonts w:ascii="Times New Roman" w:hAnsi="Times New Roman" w:cs="Zurich BT"/>
          <w:color w:val="000000"/>
          <w:sz w:val="18"/>
          <w:highlight w:val="yellow"/>
          <w:rPrChange w:id="20" w:author="Harsh Bajoria     /FISYG/IBANK/BKC" w:date="2023-03-21T15:39:00Z">
            <w:rPr>
              <w:rFonts w:ascii="Times New Roman" w:hAnsi="Times New Roman" w:cs="Zurich BT"/>
              <w:color w:val="000000"/>
              <w:sz w:val="18"/>
            </w:rPr>
          </w:rPrChange>
        </w:rPr>
        <w:t>_________________</w:t>
      </w:r>
      <w:r w:rsidRPr="00D57713">
        <w:rPr>
          <w:rFonts w:ascii="Times New Roman" w:hAnsi="Times New Roman" w:cs="Zurich BT"/>
          <w:color w:val="000000"/>
          <w:sz w:val="18"/>
        </w:rPr>
        <w:t xml:space="preserve"> of ICICI Bank </w:t>
      </w:r>
      <w:r w:rsidRPr="00D57713">
        <w:rPr>
          <w:rFonts w:ascii="Zurich BT" w:hAnsi="Zurich BT" w:cs="Zurich BT"/>
          <w:color w:val="000000"/>
          <w:vertAlign w:val="superscript"/>
        </w:rPr>
        <w:footnoteReference w:id="24"/>
      </w:r>
      <w:r w:rsidRPr="00D57713">
        <w:rPr>
          <w:rFonts w:ascii="Times New Roman" w:hAnsi="Times New Roman" w:cs="Zurich BT"/>
          <w:color w:val="000000"/>
          <w:sz w:val="18"/>
        </w:rPr>
        <w:t xml:space="preserve">and Mr./Ms. </w:t>
      </w:r>
      <w:r w:rsidRPr="00D57713">
        <w:rPr>
          <w:rFonts w:ascii="Zurich BT" w:hAnsi="Zurich BT" w:cs="Zurich BT"/>
          <w:color w:val="000000"/>
          <w:vertAlign w:val="superscript"/>
        </w:rPr>
        <w:footnoteReference w:id="25"/>
      </w:r>
      <w:r w:rsidRPr="006D55B9">
        <w:rPr>
          <w:rFonts w:ascii="Times New Roman" w:hAnsi="Times New Roman" w:cs="Zurich BT"/>
          <w:color w:val="000000"/>
          <w:sz w:val="18"/>
          <w:highlight w:val="yellow"/>
          <w:rPrChange w:id="21" w:author="Harsh Bajoria     /FISYG/IBANK/BKC" w:date="2023-03-21T15:39:00Z">
            <w:rPr>
              <w:rFonts w:ascii="Times New Roman" w:hAnsi="Times New Roman" w:cs="Zurich BT"/>
              <w:color w:val="000000"/>
              <w:sz w:val="18"/>
            </w:rPr>
          </w:rPrChange>
        </w:rPr>
        <w:t>_________________</w:t>
      </w:r>
      <w:r w:rsidRPr="00D57713">
        <w:rPr>
          <w:rFonts w:ascii="Times New Roman" w:hAnsi="Times New Roman" w:cs="Zurich BT"/>
          <w:color w:val="000000"/>
          <w:sz w:val="18"/>
        </w:rPr>
        <w:t xml:space="preserve"> of </w:t>
      </w:r>
      <w:r w:rsidRPr="006D55B9">
        <w:rPr>
          <w:rFonts w:ascii="Times New Roman" w:hAnsi="Times New Roman" w:cs="Zurich BT"/>
          <w:color w:val="000000"/>
          <w:sz w:val="18"/>
          <w:highlight w:val="yellow"/>
          <w:rPrChange w:id="22" w:author="Harsh Bajoria     /FISYG/IBANK/BKC" w:date="2023-03-21T15:40:00Z">
            <w:rPr>
              <w:rFonts w:ascii="Times New Roman" w:hAnsi="Times New Roman" w:cs="Zurich BT"/>
              <w:color w:val="000000"/>
              <w:sz w:val="18"/>
            </w:rPr>
          </w:rPrChange>
        </w:rPr>
        <w:t>_______________________</w:t>
      </w:r>
      <w:r w:rsidRPr="00D57713">
        <w:rPr>
          <w:rFonts w:ascii="Times New Roman" w:hAnsi="Times New Roman" w:cs="Zurich BT"/>
          <w:color w:val="000000"/>
          <w:sz w:val="18"/>
        </w:rPr>
        <w:t xml:space="preserve">.   </w:t>
      </w:r>
    </w:p>
    <w:p w:rsidR="003825D4" w:rsidRDefault="003825D4">
      <w:pPr>
        <w:pageBreakBefore/>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color w:val="000000"/>
          <w:sz w:val="18"/>
          <w:u w:val="single"/>
        </w:rPr>
      </w:pPr>
      <w:r>
        <w:rPr>
          <w:rFonts w:ascii="Times New Roman" w:hAnsi="Times New Roman"/>
          <w:b/>
          <w:color w:val="000000"/>
          <w:sz w:val="18"/>
          <w:u w:val="single"/>
        </w:rPr>
        <w:lastRenderedPageBreak/>
        <w:t xml:space="preserve">THE </w:t>
      </w:r>
      <w:r w:rsidRPr="006F2003">
        <w:rPr>
          <w:rFonts w:ascii="Times New Roman" w:hAnsi="Times New Roman"/>
          <w:b/>
          <w:color w:val="000000"/>
          <w:sz w:val="18"/>
          <w:u w:val="single"/>
          <w:rPrChange w:id="23" w:author="Snehil .     /CLGE/IBANK/KOLKATA" w:date="2023-03-22T18:10:00Z">
            <w:rPr>
              <w:rFonts w:ascii="Times New Roman" w:hAnsi="Times New Roman"/>
              <w:b/>
              <w:color w:val="000000"/>
              <w:sz w:val="18"/>
              <w:u w:val="single"/>
            </w:rPr>
          </w:rPrChange>
        </w:rPr>
        <w:t>FIRST SCHEDULE</w:t>
      </w:r>
      <w:r>
        <w:rPr>
          <w:rFonts w:ascii="Times New Roman" w:hAnsi="Times New Roman"/>
          <w:b/>
          <w:color w:val="000000"/>
          <w:sz w:val="18"/>
          <w:u w:val="single"/>
        </w:rPr>
        <w:t xml:space="preserve"> ABOVE REFERRED TO  </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color w:val="000000"/>
          <w:sz w:val="18"/>
          <w:u w:val="single"/>
        </w:rPr>
      </w:pPr>
      <w:r>
        <w:rPr>
          <w:rFonts w:ascii="Times New Roman" w:hAnsi="Times New Roman"/>
          <w:b/>
          <w:color w:val="000000"/>
          <w:sz w:val="18"/>
          <w:u w:val="single"/>
        </w:rPr>
        <w:t>(DETAILS OF OFFICE, ETC.)</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olor w:val="000000"/>
          <w:sz w:val="18"/>
        </w:rPr>
      </w:pPr>
    </w:p>
    <w:p w:rsidR="003825D4" w:rsidRDefault="003825D4">
      <w:pPr>
        <w:pStyle w:val="BodyText"/>
        <w:rPr>
          <w:rFonts w:ascii="Times New Roman" w:hAnsi="Times New Roman"/>
          <w:sz w:val="18"/>
          <w:u w:val="single"/>
        </w:rPr>
      </w:pPr>
      <w:r>
        <w:rPr>
          <w:rFonts w:ascii="Times New Roman" w:hAnsi="Times New Roman"/>
          <w:sz w:val="18"/>
        </w:rPr>
        <w:t>1.</w:t>
      </w:r>
      <w:r>
        <w:rPr>
          <w:rFonts w:ascii="Times New Roman" w:hAnsi="Times New Roman"/>
          <w:sz w:val="18"/>
        </w:rPr>
        <w:tab/>
      </w:r>
      <w:r w:rsidRPr="006D55B9">
        <w:rPr>
          <w:rFonts w:ascii="Times New Roman" w:hAnsi="Times New Roman"/>
          <w:b/>
          <w:sz w:val="18"/>
          <w:highlight w:val="cyan"/>
          <w:u w:val="single"/>
          <w:rPrChange w:id="24" w:author="Harsh Bajoria     /FISYG/IBANK/BKC" w:date="2023-03-21T15:43:00Z">
            <w:rPr>
              <w:rFonts w:ascii="Times New Roman" w:hAnsi="Times New Roman"/>
              <w:b/>
              <w:sz w:val="18"/>
              <w:u w:val="single"/>
            </w:rPr>
          </w:rPrChange>
        </w:rPr>
        <w:t>Address of the place where title deeds are being deposited</w:t>
      </w:r>
      <w:r>
        <w:rPr>
          <w:rFonts w:ascii="Times New Roman" w:hAnsi="Times New Roman"/>
          <w:b/>
          <w:sz w:val="18"/>
          <w:u w:val="single"/>
        </w:rPr>
        <w:t>:</w:t>
      </w:r>
      <w:r>
        <w:rPr>
          <w:rFonts w:ascii="Times New Roman" w:hAnsi="Times New Roman"/>
          <w:sz w:val="18"/>
          <w:u w:val="single"/>
        </w:rPr>
        <w:t xml:space="preserve"> </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r w:rsidRPr="006D55B9">
        <w:rPr>
          <w:highlight w:val="yellow"/>
          <w:vertAlign w:val="superscript"/>
          <w:rPrChange w:id="25" w:author="Harsh Bajoria     /FISYG/IBANK/BKC" w:date="2023-03-21T15:44:00Z">
            <w:rPr>
              <w:vertAlign w:val="superscript"/>
            </w:rPr>
          </w:rPrChange>
        </w:rPr>
        <w:footnoteReference w:id="26"/>
      </w:r>
      <w:r w:rsidRPr="006D55B9">
        <w:rPr>
          <w:rFonts w:ascii="Times New Roman" w:hAnsi="Times New Roman"/>
          <w:color w:val="000000"/>
          <w:sz w:val="18"/>
          <w:highlight w:val="yellow"/>
          <w:rPrChange w:id="26" w:author="Harsh Bajoria     /FISYG/IBANK/BKC" w:date="2023-03-21T15:44:00Z">
            <w:rPr>
              <w:rFonts w:ascii="Times New Roman" w:hAnsi="Times New Roman"/>
              <w:color w:val="000000"/>
              <w:sz w:val="18"/>
            </w:rPr>
          </w:rPrChange>
        </w:rPr>
        <w:t>ICICI Bank branch / zonal / regional / corporate office/ other address :</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color w:val="000000"/>
          <w:sz w:val="18"/>
        </w:rPr>
      </w:pPr>
      <w:r>
        <w:rPr>
          <w:rFonts w:ascii="Times New Roman" w:hAnsi="Times New Roman"/>
          <w:color w:val="000000"/>
          <w:sz w:val="18"/>
        </w:rPr>
        <w:t>2.</w:t>
      </w:r>
      <w:r>
        <w:rPr>
          <w:rFonts w:ascii="Times New Roman" w:hAnsi="Times New Roman"/>
          <w:color w:val="000000"/>
          <w:sz w:val="18"/>
        </w:rPr>
        <w:tab/>
      </w:r>
      <w:r w:rsidRPr="006D55B9">
        <w:rPr>
          <w:rFonts w:ascii="Times New Roman" w:hAnsi="Times New Roman"/>
          <w:b/>
          <w:color w:val="000000"/>
          <w:sz w:val="18"/>
          <w:highlight w:val="cyan"/>
          <w:u w:val="single"/>
          <w:rPrChange w:id="27" w:author="Harsh Bajoria     /FISYG/IBANK/BKC" w:date="2023-03-21T15:44:00Z">
            <w:rPr>
              <w:rFonts w:ascii="Times New Roman" w:hAnsi="Times New Roman"/>
              <w:b/>
              <w:color w:val="000000"/>
              <w:sz w:val="18"/>
              <w:u w:val="single"/>
            </w:rPr>
          </w:rPrChange>
        </w:rPr>
        <w:t>Name(s) of the banks / institutions for whom ICICI Bank is holding title deeds and the amounts their respective facilities</w:t>
      </w:r>
      <w:r w:rsidRPr="006D55B9">
        <w:rPr>
          <w:rFonts w:ascii="Times New Roman" w:hAnsi="Times New Roman"/>
          <w:b/>
          <w:color w:val="000000"/>
          <w:sz w:val="18"/>
          <w:highlight w:val="cyan"/>
          <w:rPrChange w:id="28" w:author="Harsh Bajoria     /FISYG/IBANK/BKC" w:date="2023-03-21T15:44:00Z">
            <w:rPr>
              <w:rFonts w:ascii="Times New Roman" w:hAnsi="Times New Roman"/>
              <w:b/>
              <w:color w:val="000000"/>
              <w:sz w:val="18"/>
            </w:rPr>
          </w:rPrChange>
        </w:rPr>
        <w:t xml:space="preserve"> :</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tbl>
      <w:tblPr>
        <w:tblW w:w="0" w:type="auto"/>
        <w:tblInd w:w="-15" w:type="dxa"/>
        <w:tblLayout w:type="fixed"/>
        <w:tblLook w:val="0000" w:firstRow="0" w:lastRow="0" w:firstColumn="0" w:lastColumn="0" w:noHBand="0" w:noVBand="0"/>
      </w:tblPr>
      <w:tblGrid>
        <w:gridCol w:w="830"/>
        <w:gridCol w:w="1813"/>
        <w:gridCol w:w="1994"/>
        <w:gridCol w:w="2013"/>
      </w:tblGrid>
      <w:tr w:rsidR="003825D4">
        <w:tc>
          <w:tcPr>
            <w:tcW w:w="830" w:type="dxa"/>
            <w:tcBorders>
              <w:top w:val="single" w:sz="4" w:space="0" w:color="000000"/>
              <w:left w:val="single" w:sz="4" w:space="0" w:color="000000"/>
              <w:bottom w:val="single" w:sz="4" w:space="0" w:color="000000"/>
            </w:tcBorders>
          </w:tcPr>
          <w:p w:rsidR="003825D4" w:rsidRPr="006D55B9"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u w:val="single"/>
              </w:rPr>
            </w:pPr>
            <w:proofErr w:type="spellStart"/>
            <w:r w:rsidRPr="006D55B9">
              <w:rPr>
                <w:rFonts w:ascii="Times New Roman" w:hAnsi="Times New Roman"/>
                <w:color w:val="000000"/>
                <w:sz w:val="18"/>
                <w:u w:val="single"/>
              </w:rPr>
              <w:t>Sr.No</w:t>
            </w:r>
            <w:proofErr w:type="spellEnd"/>
            <w:r w:rsidRPr="006D55B9">
              <w:rPr>
                <w:rFonts w:ascii="Times New Roman" w:hAnsi="Times New Roman"/>
                <w:color w:val="000000"/>
                <w:sz w:val="18"/>
                <w:u w:val="single"/>
              </w:rPr>
              <w:t>.</w:t>
            </w:r>
          </w:p>
        </w:tc>
        <w:tc>
          <w:tcPr>
            <w:tcW w:w="1813" w:type="dxa"/>
            <w:tcBorders>
              <w:top w:val="single" w:sz="4" w:space="0" w:color="000000"/>
              <w:left w:val="single" w:sz="4" w:space="0" w:color="000000"/>
              <w:bottom w:val="single" w:sz="4" w:space="0" w:color="000000"/>
            </w:tcBorders>
          </w:tcPr>
          <w:p w:rsidR="003825D4" w:rsidRPr="006D55B9"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u w:val="single"/>
              </w:rPr>
            </w:pPr>
            <w:r w:rsidRPr="006D55B9">
              <w:rPr>
                <w:rFonts w:ascii="Times New Roman" w:hAnsi="Times New Roman"/>
                <w:color w:val="000000"/>
                <w:sz w:val="18"/>
                <w:u w:val="single"/>
              </w:rPr>
              <w:t>Name(s) of the bank(s)/</w:t>
            </w:r>
            <w:proofErr w:type="spellStart"/>
            <w:r w:rsidRPr="006D55B9">
              <w:rPr>
                <w:rFonts w:ascii="Times New Roman" w:hAnsi="Times New Roman"/>
                <w:color w:val="000000"/>
                <w:sz w:val="18"/>
                <w:u w:val="single"/>
              </w:rPr>
              <w:t>instn</w:t>
            </w:r>
            <w:proofErr w:type="spellEnd"/>
            <w:r w:rsidRPr="006D55B9">
              <w:rPr>
                <w:rFonts w:ascii="Times New Roman" w:hAnsi="Times New Roman"/>
                <w:color w:val="000000"/>
                <w:sz w:val="18"/>
                <w:u w:val="single"/>
              </w:rPr>
              <w:t>(s).</w:t>
            </w:r>
          </w:p>
        </w:tc>
        <w:tc>
          <w:tcPr>
            <w:tcW w:w="1994" w:type="dxa"/>
            <w:tcBorders>
              <w:top w:val="single" w:sz="4" w:space="0" w:color="000000"/>
              <w:left w:val="single" w:sz="4" w:space="0" w:color="000000"/>
              <w:bottom w:val="single" w:sz="4" w:space="0" w:color="000000"/>
            </w:tcBorders>
          </w:tcPr>
          <w:p w:rsidR="003825D4" w:rsidRPr="006D55B9"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u w:val="single"/>
              </w:rPr>
            </w:pPr>
            <w:r w:rsidRPr="006D55B9">
              <w:rPr>
                <w:rFonts w:ascii="Times New Roman" w:hAnsi="Times New Roman"/>
                <w:color w:val="000000"/>
                <w:sz w:val="18"/>
                <w:u w:val="single"/>
              </w:rPr>
              <w:t>Amounts of secured facilities (</w:t>
            </w:r>
            <w:proofErr w:type="spellStart"/>
            <w:r w:rsidRPr="006D55B9">
              <w:rPr>
                <w:rFonts w:ascii="Times New Roman" w:hAnsi="Times New Roman"/>
                <w:color w:val="000000"/>
                <w:sz w:val="18"/>
                <w:u w:val="single"/>
              </w:rPr>
              <w:t>Rs</w:t>
            </w:r>
            <w:proofErr w:type="spellEnd"/>
            <w:r w:rsidRPr="006D55B9">
              <w:rPr>
                <w:rFonts w:ascii="Times New Roman" w:hAnsi="Times New Roman"/>
                <w:color w:val="000000"/>
                <w:sz w:val="18"/>
                <w:u w:val="single"/>
              </w:rPr>
              <w:t xml:space="preserve">. in </w:t>
            </w:r>
            <w:proofErr w:type="spellStart"/>
            <w:r w:rsidRPr="006D55B9">
              <w:rPr>
                <w:rFonts w:ascii="Times New Roman" w:hAnsi="Times New Roman"/>
                <w:color w:val="000000"/>
                <w:sz w:val="18"/>
                <w:u w:val="single"/>
              </w:rPr>
              <w:t>mn</w:t>
            </w:r>
            <w:proofErr w:type="spellEnd"/>
            <w:r w:rsidRPr="006D55B9">
              <w:rPr>
                <w:rFonts w:ascii="Times New Roman" w:hAnsi="Times New Roman"/>
                <w:color w:val="000000"/>
                <w:sz w:val="18"/>
                <w:u w:val="single"/>
              </w:rPr>
              <w:t>.)</w:t>
            </w:r>
          </w:p>
        </w:tc>
        <w:tc>
          <w:tcPr>
            <w:tcW w:w="2013" w:type="dxa"/>
            <w:tcBorders>
              <w:top w:val="single" w:sz="4" w:space="0" w:color="000000"/>
              <w:left w:val="single" w:sz="4" w:space="0" w:color="000000"/>
              <w:bottom w:val="single" w:sz="4" w:space="0" w:color="000000"/>
              <w:right w:val="single" w:sz="4" w:space="0" w:color="000000"/>
            </w:tcBorders>
          </w:tcPr>
          <w:p w:rsidR="003825D4" w:rsidRPr="006D55B9" w:rsidRDefault="003825D4" w:rsidP="00D57713">
            <w:pPr>
              <w:rPr>
                <w:rFonts w:ascii="Times New Roman" w:hAnsi="Times New Roman"/>
                <w:color w:val="000000"/>
                <w:sz w:val="18"/>
                <w:u w:val="single"/>
              </w:rPr>
            </w:pPr>
            <w:r w:rsidRPr="006D55B9">
              <w:rPr>
                <w:rFonts w:ascii="Times New Roman" w:hAnsi="Times New Roman"/>
                <w:color w:val="000000"/>
                <w:sz w:val="18"/>
                <w:u w:val="single"/>
              </w:rPr>
              <w:t>Ranking of charge</w:t>
            </w:r>
          </w:p>
          <w:p w:rsidR="003825D4" w:rsidRPr="006D55B9" w:rsidRDefault="003825D4" w:rsidP="00D57713">
            <w:r w:rsidRPr="006D55B9">
              <w:rPr>
                <w:rFonts w:ascii="Times New Roman" w:hAnsi="Times New Roman"/>
                <w:color w:val="000000"/>
                <w:sz w:val="18"/>
                <w:u w:val="single"/>
              </w:rPr>
              <w:t>Exclusive/First/Second/Third/Residuary</w:t>
            </w:r>
          </w:p>
        </w:tc>
      </w:tr>
      <w:tr w:rsidR="003825D4">
        <w:tc>
          <w:tcPr>
            <w:tcW w:w="830" w:type="dxa"/>
            <w:tcBorders>
              <w:top w:val="single" w:sz="4" w:space="0" w:color="000000"/>
              <w:left w:val="single" w:sz="4" w:space="0" w:color="000000"/>
              <w:bottom w:val="single" w:sz="4" w:space="0" w:color="000000"/>
            </w:tcBorders>
          </w:tcPr>
          <w:p w:rsidR="003825D4" w:rsidRPr="006D55B9" w:rsidRDefault="006D55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highlight w:val="yellow"/>
                <w:rPrChange w:id="29" w:author="Harsh Bajoria     /FISYG/IBANK/BKC" w:date="2023-03-21T15:46:00Z">
                  <w:rPr>
                    <w:rFonts w:ascii="Times New Roman" w:hAnsi="Times New Roman"/>
                    <w:color w:val="000000"/>
                    <w:sz w:val="18"/>
                  </w:rPr>
                </w:rPrChange>
              </w:rPr>
            </w:pPr>
            <w:ins w:id="30" w:author="Harsh Bajoria     /FISYG/IBANK/BKC" w:date="2023-03-21T15:46:00Z">
              <w:r w:rsidRPr="006D55B9">
                <w:rPr>
                  <w:rFonts w:ascii="Times New Roman" w:hAnsi="Times New Roman"/>
                  <w:color w:val="000000"/>
                  <w:sz w:val="18"/>
                  <w:highlight w:val="yellow"/>
                  <w:rPrChange w:id="31" w:author="Harsh Bajoria     /FISYG/IBANK/BKC" w:date="2023-03-21T15:46:00Z">
                    <w:rPr>
                      <w:rFonts w:ascii="Times New Roman" w:hAnsi="Times New Roman"/>
                      <w:color w:val="000000"/>
                      <w:sz w:val="18"/>
                    </w:rPr>
                  </w:rPrChange>
                </w:rPr>
                <w:t>&lt;&gt;</w:t>
              </w:r>
            </w:ins>
          </w:p>
        </w:tc>
        <w:tc>
          <w:tcPr>
            <w:tcW w:w="1813" w:type="dxa"/>
            <w:tcBorders>
              <w:top w:val="single" w:sz="4" w:space="0" w:color="000000"/>
              <w:left w:val="single" w:sz="4" w:space="0" w:color="000000"/>
              <w:bottom w:val="single" w:sz="4" w:space="0" w:color="000000"/>
            </w:tcBorders>
          </w:tcPr>
          <w:p w:rsidR="003825D4" w:rsidRPr="006D55B9" w:rsidRDefault="006D55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highlight w:val="yellow"/>
                <w:rPrChange w:id="32" w:author="Harsh Bajoria     /FISYG/IBANK/BKC" w:date="2023-03-21T15:46:00Z">
                  <w:rPr>
                    <w:rFonts w:ascii="Times New Roman" w:hAnsi="Times New Roman"/>
                    <w:color w:val="000000"/>
                    <w:sz w:val="18"/>
                  </w:rPr>
                </w:rPrChange>
              </w:rPr>
            </w:pPr>
            <w:ins w:id="33" w:author="Harsh Bajoria     /FISYG/IBANK/BKC" w:date="2023-03-21T15:46:00Z">
              <w:r w:rsidRPr="006D55B9">
                <w:rPr>
                  <w:rFonts w:ascii="Times New Roman" w:hAnsi="Times New Roman"/>
                  <w:color w:val="000000"/>
                  <w:sz w:val="18"/>
                  <w:highlight w:val="yellow"/>
                  <w:rPrChange w:id="34" w:author="Harsh Bajoria     /FISYG/IBANK/BKC" w:date="2023-03-21T15:46:00Z">
                    <w:rPr>
                      <w:rFonts w:ascii="Times New Roman" w:hAnsi="Times New Roman"/>
                      <w:color w:val="000000"/>
                      <w:sz w:val="18"/>
                    </w:rPr>
                  </w:rPrChange>
                </w:rPr>
                <w:t>&lt;&gt;</w:t>
              </w:r>
            </w:ins>
          </w:p>
        </w:tc>
        <w:tc>
          <w:tcPr>
            <w:tcW w:w="1994" w:type="dxa"/>
            <w:tcBorders>
              <w:top w:val="single" w:sz="4" w:space="0" w:color="000000"/>
              <w:left w:val="single" w:sz="4" w:space="0" w:color="000000"/>
              <w:bottom w:val="single" w:sz="4" w:space="0" w:color="000000"/>
            </w:tcBorders>
          </w:tcPr>
          <w:p w:rsidR="003825D4" w:rsidRPr="006D55B9" w:rsidRDefault="006D55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highlight w:val="yellow"/>
                <w:rPrChange w:id="35" w:author="Harsh Bajoria     /FISYG/IBANK/BKC" w:date="2023-03-21T15:46:00Z">
                  <w:rPr>
                    <w:rFonts w:ascii="Times New Roman" w:hAnsi="Times New Roman"/>
                    <w:color w:val="000000"/>
                    <w:sz w:val="18"/>
                  </w:rPr>
                </w:rPrChange>
              </w:rPr>
            </w:pPr>
            <w:ins w:id="36" w:author="Harsh Bajoria     /FISYG/IBANK/BKC" w:date="2023-03-21T15:46:00Z">
              <w:r w:rsidRPr="006D55B9">
                <w:rPr>
                  <w:rFonts w:ascii="Times New Roman" w:hAnsi="Times New Roman"/>
                  <w:color w:val="000000"/>
                  <w:sz w:val="18"/>
                  <w:highlight w:val="yellow"/>
                  <w:rPrChange w:id="37" w:author="Harsh Bajoria     /FISYG/IBANK/BKC" w:date="2023-03-21T15:46:00Z">
                    <w:rPr>
                      <w:rFonts w:ascii="Times New Roman" w:hAnsi="Times New Roman"/>
                      <w:color w:val="000000"/>
                      <w:sz w:val="18"/>
                    </w:rPr>
                  </w:rPrChange>
                </w:rPr>
                <w:t>&lt;&gt;</w:t>
              </w:r>
            </w:ins>
          </w:p>
        </w:tc>
        <w:tc>
          <w:tcPr>
            <w:tcW w:w="2013" w:type="dxa"/>
            <w:tcBorders>
              <w:top w:val="single" w:sz="4" w:space="0" w:color="000000"/>
              <w:left w:val="single" w:sz="4" w:space="0" w:color="000000"/>
              <w:bottom w:val="single" w:sz="4" w:space="0" w:color="000000"/>
              <w:right w:val="single" w:sz="4" w:space="0" w:color="000000"/>
            </w:tcBorders>
          </w:tcPr>
          <w:p w:rsidR="003825D4" w:rsidRPr="006D55B9" w:rsidRDefault="006D55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highlight w:val="yellow"/>
                <w:rPrChange w:id="38" w:author="Harsh Bajoria     /FISYG/IBANK/BKC" w:date="2023-03-21T15:46:00Z">
                  <w:rPr>
                    <w:rFonts w:ascii="Times New Roman" w:hAnsi="Times New Roman"/>
                    <w:color w:val="000000"/>
                    <w:sz w:val="18"/>
                  </w:rPr>
                </w:rPrChange>
              </w:rPr>
            </w:pPr>
            <w:ins w:id="39" w:author="Harsh Bajoria     /FISYG/IBANK/BKC" w:date="2023-03-21T15:46:00Z">
              <w:r w:rsidRPr="006D55B9">
                <w:rPr>
                  <w:rFonts w:ascii="Times New Roman" w:hAnsi="Times New Roman"/>
                  <w:color w:val="000000"/>
                  <w:sz w:val="18"/>
                  <w:highlight w:val="yellow"/>
                  <w:rPrChange w:id="40" w:author="Harsh Bajoria     /FISYG/IBANK/BKC" w:date="2023-03-21T15:46:00Z">
                    <w:rPr>
                      <w:rFonts w:ascii="Times New Roman" w:hAnsi="Times New Roman"/>
                      <w:color w:val="000000"/>
                      <w:sz w:val="18"/>
                    </w:rPr>
                  </w:rPrChange>
                </w:rPr>
                <w:t>&lt;&gt;</w:t>
              </w:r>
            </w:ins>
          </w:p>
        </w:tc>
      </w:tr>
      <w:tr w:rsidR="003825D4">
        <w:tc>
          <w:tcPr>
            <w:tcW w:w="830" w:type="dxa"/>
            <w:tcBorders>
              <w:top w:val="single" w:sz="4" w:space="0" w:color="000000"/>
              <w:left w:val="single" w:sz="4" w:space="0" w:color="000000"/>
              <w:bottom w:val="single" w:sz="4" w:space="0" w:color="000000"/>
            </w:tcBorders>
          </w:tcPr>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rPr>
            </w:pPr>
          </w:p>
        </w:tc>
        <w:tc>
          <w:tcPr>
            <w:tcW w:w="1813" w:type="dxa"/>
            <w:tcBorders>
              <w:top w:val="single" w:sz="4" w:space="0" w:color="000000"/>
              <w:left w:val="single" w:sz="4" w:space="0" w:color="000000"/>
              <w:bottom w:val="single" w:sz="4" w:space="0" w:color="000000"/>
            </w:tcBorders>
          </w:tcPr>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rPr>
            </w:pPr>
          </w:p>
        </w:tc>
        <w:tc>
          <w:tcPr>
            <w:tcW w:w="1994" w:type="dxa"/>
            <w:tcBorders>
              <w:top w:val="single" w:sz="4" w:space="0" w:color="000000"/>
              <w:left w:val="single" w:sz="4" w:space="0" w:color="000000"/>
              <w:bottom w:val="single" w:sz="4" w:space="0" w:color="000000"/>
            </w:tcBorders>
          </w:tcPr>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rPr>
            </w:pPr>
          </w:p>
        </w:tc>
        <w:tc>
          <w:tcPr>
            <w:tcW w:w="2013" w:type="dxa"/>
            <w:tcBorders>
              <w:top w:val="single" w:sz="4" w:space="0" w:color="000000"/>
              <w:left w:val="single" w:sz="4" w:space="0" w:color="000000"/>
              <w:bottom w:val="single" w:sz="4" w:space="0" w:color="000000"/>
              <w:right w:val="single" w:sz="4" w:space="0" w:color="000000"/>
            </w:tcBorders>
          </w:tcPr>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rPr>
                <w:rFonts w:ascii="Times New Roman" w:hAnsi="Times New Roman"/>
                <w:color w:val="000000"/>
                <w:sz w:val="18"/>
              </w:rPr>
            </w:pPr>
          </w:p>
        </w:tc>
      </w:tr>
    </w:tbl>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jc w:val="both"/>
        <w:rPr>
          <w:rFonts w:ascii="Times New Roman" w:hAnsi="Times New Roman"/>
          <w:b/>
          <w:color w:val="000000"/>
          <w:sz w:val="18"/>
        </w:rPr>
      </w:pPr>
      <w:r>
        <w:rPr>
          <w:rFonts w:ascii="Times New Roman" w:hAnsi="Times New Roman"/>
          <w:sz w:val="18"/>
        </w:rPr>
        <w:t>3.</w:t>
      </w:r>
      <w:r>
        <w:rPr>
          <w:rFonts w:ascii="Times New Roman" w:hAnsi="Times New Roman"/>
          <w:sz w:val="18"/>
        </w:rPr>
        <w:tab/>
      </w:r>
      <w:r w:rsidRPr="006D55B9">
        <w:rPr>
          <w:rFonts w:ascii="Times New Roman" w:hAnsi="Times New Roman"/>
          <w:b/>
          <w:color w:val="000000"/>
          <w:sz w:val="18"/>
          <w:highlight w:val="cyan"/>
          <w:u w:val="single"/>
          <w:rPrChange w:id="41" w:author="Harsh Bajoria     /FISYG/IBANK/BKC" w:date="2023-03-21T15:44:00Z">
            <w:rPr>
              <w:rFonts w:ascii="Times New Roman" w:hAnsi="Times New Roman"/>
              <w:b/>
              <w:color w:val="000000"/>
              <w:sz w:val="18"/>
              <w:u w:val="single"/>
            </w:rPr>
          </w:rPrChange>
        </w:rPr>
        <w:t xml:space="preserve">Insert details of the </w:t>
      </w:r>
      <w:r w:rsidR="0067047B" w:rsidRPr="006D55B9">
        <w:rPr>
          <w:rFonts w:ascii="Times New Roman" w:hAnsi="Times New Roman"/>
          <w:b/>
          <w:color w:val="000000"/>
          <w:sz w:val="18"/>
          <w:highlight w:val="cyan"/>
          <w:u w:val="single"/>
          <w:rPrChange w:id="42" w:author="Harsh Bajoria     /FISYG/IBANK/BKC" w:date="2023-03-21T15:44:00Z">
            <w:rPr>
              <w:rFonts w:ascii="Times New Roman" w:hAnsi="Times New Roman"/>
              <w:b/>
              <w:color w:val="000000"/>
              <w:sz w:val="18"/>
              <w:u w:val="single"/>
            </w:rPr>
          </w:rPrChange>
        </w:rPr>
        <w:t>Borrower</w:t>
      </w:r>
      <w:r w:rsidRPr="006D55B9">
        <w:rPr>
          <w:rFonts w:ascii="Times New Roman" w:hAnsi="Times New Roman"/>
          <w:b/>
          <w:color w:val="000000"/>
          <w:sz w:val="18"/>
          <w:highlight w:val="cyan"/>
          <w:rPrChange w:id="43" w:author="Harsh Bajoria     /FISYG/IBANK/BKC" w:date="2023-03-21T15:44:00Z">
            <w:rPr>
              <w:rFonts w:ascii="Times New Roman" w:hAnsi="Times New Roman"/>
              <w:b/>
              <w:color w:val="000000"/>
              <w:sz w:val="18"/>
            </w:rPr>
          </w:rPrChange>
        </w:rPr>
        <w:t>:</w:t>
      </w:r>
    </w:p>
    <w:p w:rsidR="003825D4" w:rsidRDefault="003825D4">
      <w:pPr>
        <w:jc w:val="both"/>
        <w:rPr>
          <w:rFonts w:ascii="Times New Roman" w:hAnsi="Times New Roman"/>
          <w:color w:val="000000"/>
          <w:sz w:val="18"/>
        </w:rPr>
      </w:pPr>
    </w:p>
    <w:p w:rsidR="003825D4" w:rsidRDefault="003825D4">
      <w:pPr>
        <w:rPr>
          <w:rFonts w:ascii="Times New Roman" w:hAnsi="Times New Roman"/>
          <w:color w:val="000000"/>
          <w:sz w:val="18"/>
        </w:rPr>
      </w:pPr>
      <w:r w:rsidRPr="006D55B9">
        <w:rPr>
          <w:rFonts w:ascii="Times New Roman" w:hAnsi="Times New Roman"/>
          <w:color w:val="000000"/>
          <w:sz w:val="18"/>
          <w:highlight w:val="yellow"/>
          <w:rPrChange w:id="44" w:author="Harsh Bajoria     /FISYG/IBANK/BKC" w:date="2023-03-21T15:45:00Z">
            <w:rPr>
              <w:rFonts w:ascii="Times New Roman" w:hAnsi="Times New Roman"/>
              <w:color w:val="000000"/>
              <w:sz w:val="18"/>
            </w:rPr>
          </w:rPrChange>
        </w:rPr>
        <w:t>[ Copy description of the Borrower from the Facility Agreement / Credit Facility Application Form }</w:t>
      </w:r>
    </w:p>
    <w:p w:rsidR="003825D4" w:rsidRPr="006D55B9" w:rsidRDefault="003825D4">
      <w:pPr>
        <w:pageBreakBefore/>
        <w:jc w:val="center"/>
        <w:rPr>
          <w:rFonts w:ascii="Times New Roman" w:hAnsi="Times New Roman"/>
          <w:b/>
          <w:color w:val="000000"/>
          <w:sz w:val="18"/>
          <w:highlight w:val="cyan"/>
          <w:u w:val="single"/>
          <w:rPrChange w:id="45" w:author="Harsh Bajoria     /FISYG/IBANK/BKC" w:date="2023-03-21T15:44:00Z">
            <w:rPr>
              <w:rFonts w:ascii="Times New Roman" w:hAnsi="Times New Roman"/>
              <w:b/>
              <w:color w:val="000000"/>
              <w:sz w:val="18"/>
              <w:u w:val="single"/>
            </w:rPr>
          </w:rPrChange>
        </w:rPr>
      </w:pPr>
      <w:r w:rsidRPr="006D55B9">
        <w:rPr>
          <w:rFonts w:ascii="Times New Roman" w:hAnsi="Times New Roman"/>
          <w:b/>
          <w:color w:val="000000"/>
          <w:sz w:val="18"/>
          <w:highlight w:val="cyan"/>
          <w:u w:val="single"/>
          <w:rPrChange w:id="46" w:author="Harsh Bajoria     /FISYG/IBANK/BKC" w:date="2023-03-21T15:44:00Z">
            <w:rPr>
              <w:rFonts w:ascii="Times New Roman" w:hAnsi="Times New Roman"/>
              <w:b/>
              <w:color w:val="000000"/>
              <w:sz w:val="18"/>
              <w:u w:val="single"/>
            </w:rPr>
          </w:rPrChange>
        </w:rPr>
        <w:lastRenderedPageBreak/>
        <w:t xml:space="preserve">THE </w:t>
      </w:r>
      <w:r w:rsidRPr="006F2003">
        <w:rPr>
          <w:rFonts w:ascii="Times New Roman" w:hAnsi="Times New Roman"/>
          <w:b/>
          <w:color w:val="000000"/>
          <w:sz w:val="18"/>
          <w:highlight w:val="cyan"/>
          <w:u w:val="single"/>
          <w:rPrChange w:id="47" w:author="Snehil .     /CLGE/IBANK/KOLKATA" w:date="2023-03-22T18:10:00Z">
            <w:rPr>
              <w:rFonts w:ascii="Times New Roman" w:hAnsi="Times New Roman"/>
              <w:b/>
              <w:color w:val="000000"/>
              <w:sz w:val="18"/>
              <w:u w:val="single"/>
            </w:rPr>
          </w:rPrChange>
        </w:rPr>
        <w:t xml:space="preserve">SECOND SCHEDULE </w:t>
      </w:r>
      <w:r w:rsidRPr="006D55B9">
        <w:rPr>
          <w:rFonts w:ascii="Times New Roman" w:hAnsi="Times New Roman"/>
          <w:b/>
          <w:color w:val="000000"/>
          <w:sz w:val="18"/>
          <w:highlight w:val="cyan"/>
          <w:u w:val="single"/>
          <w:rPrChange w:id="48" w:author="Harsh Bajoria     /FISYG/IBANK/BKC" w:date="2023-03-21T15:44:00Z">
            <w:rPr>
              <w:rFonts w:ascii="Times New Roman" w:hAnsi="Times New Roman"/>
              <w:b/>
              <w:color w:val="000000"/>
              <w:sz w:val="18"/>
              <w:u w:val="single"/>
            </w:rPr>
          </w:rPrChange>
        </w:rPr>
        <w:t>ABOVE REFERRED TO</w:t>
      </w:r>
    </w:p>
    <w:p w:rsidR="003825D4" w:rsidRPr="006D55B9" w:rsidRDefault="003825D4">
      <w:pPr>
        <w:pStyle w:val="BodyText2"/>
        <w:jc w:val="center"/>
        <w:rPr>
          <w:rFonts w:ascii="Times New Roman" w:hAnsi="Times New Roman"/>
          <w:b/>
          <w:sz w:val="18"/>
          <w:highlight w:val="cyan"/>
          <w:rPrChange w:id="49" w:author="Harsh Bajoria     /FISYG/IBANK/BKC" w:date="2023-03-21T15:44:00Z">
            <w:rPr>
              <w:rFonts w:ascii="Times New Roman" w:hAnsi="Times New Roman"/>
              <w:b/>
              <w:sz w:val="18"/>
            </w:rPr>
          </w:rPrChange>
        </w:rPr>
      </w:pPr>
      <w:r w:rsidRPr="006D55B9">
        <w:rPr>
          <w:rFonts w:ascii="Times New Roman" w:hAnsi="Times New Roman"/>
          <w:b/>
          <w:sz w:val="18"/>
          <w:highlight w:val="cyan"/>
          <w:rPrChange w:id="50" w:author="Harsh Bajoria     /FISYG/IBANK/BKC" w:date="2023-03-21T15:44:00Z">
            <w:rPr>
              <w:rFonts w:ascii="Times New Roman" w:hAnsi="Times New Roman"/>
              <w:b/>
              <w:sz w:val="18"/>
            </w:rPr>
          </w:rPrChange>
        </w:rPr>
        <w:t>(LIST OF DOCUMENTS OF TITLE, EVIDENCES,</w:t>
      </w:r>
    </w:p>
    <w:p w:rsidR="003825D4" w:rsidRDefault="003825D4">
      <w:pPr>
        <w:pStyle w:val="BodyText2"/>
        <w:jc w:val="center"/>
        <w:rPr>
          <w:rFonts w:ascii="Times New Roman" w:hAnsi="Times New Roman"/>
          <w:b/>
          <w:sz w:val="18"/>
        </w:rPr>
      </w:pPr>
      <w:r w:rsidRPr="006D55B9">
        <w:rPr>
          <w:rFonts w:ascii="Times New Roman" w:hAnsi="Times New Roman"/>
          <w:b/>
          <w:sz w:val="18"/>
          <w:highlight w:val="cyan"/>
          <w:rPrChange w:id="51" w:author="Harsh Bajoria     /FISYG/IBANK/BKC" w:date="2023-03-21T15:44:00Z">
            <w:rPr>
              <w:rFonts w:ascii="Times New Roman" w:hAnsi="Times New Roman"/>
              <w:b/>
              <w:sz w:val="18"/>
            </w:rPr>
          </w:rPrChange>
        </w:rPr>
        <w:t>DEEDS AND WRITINGS)</w:t>
      </w: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center"/>
        <w:rPr>
          <w:rFonts w:ascii="Times New Roman" w:hAnsi="Times New Roman"/>
          <w:color w:val="000000"/>
          <w:sz w:val="18"/>
        </w:rPr>
      </w:pPr>
      <w:r w:rsidRPr="006D55B9">
        <w:rPr>
          <w:rFonts w:ascii="Times New Roman" w:hAnsi="Times New Roman"/>
          <w:color w:val="000000"/>
          <w:sz w:val="18"/>
          <w:highlight w:val="yellow"/>
          <w:rPrChange w:id="52" w:author="Harsh Bajoria     /FISYG/IBANK/BKC" w:date="2023-03-21T15:46:00Z">
            <w:rPr>
              <w:rFonts w:ascii="Times New Roman" w:hAnsi="Times New Roman"/>
              <w:color w:val="000000"/>
              <w:sz w:val="18"/>
            </w:rPr>
          </w:rPrChange>
        </w:rPr>
        <w:t>[ INSERT DETAILS ]</w:t>
      </w:r>
    </w:p>
    <w:p w:rsidR="003825D4" w:rsidRPr="006D55B9" w:rsidRDefault="003825D4">
      <w:pPr>
        <w:pageBreakBefore/>
        <w:jc w:val="center"/>
        <w:rPr>
          <w:rFonts w:ascii="Times New Roman" w:hAnsi="Times New Roman"/>
          <w:b/>
          <w:color w:val="000000"/>
          <w:sz w:val="18"/>
          <w:highlight w:val="cyan"/>
          <w:u w:val="single"/>
          <w:rPrChange w:id="53" w:author="Harsh Bajoria     /FISYG/IBANK/BKC" w:date="2023-03-21T15:44:00Z">
            <w:rPr>
              <w:rFonts w:ascii="Times New Roman" w:hAnsi="Times New Roman"/>
              <w:b/>
              <w:color w:val="000000"/>
              <w:sz w:val="18"/>
              <w:u w:val="single"/>
            </w:rPr>
          </w:rPrChange>
        </w:rPr>
      </w:pPr>
      <w:r w:rsidRPr="006D55B9">
        <w:rPr>
          <w:rFonts w:ascii="Times New Roman" w:hAnsi="Times New Roman"/>
          <w:b/>
          <w:color w:val="000000"/>
          <w:sz w:val="18"/>
          <w:highlight w:val="cyan"/>
          <w:u w:val="single"/>
          <w:rPrChange w:id="54" w:author="Harsh Bajoria     /FISYG/IBANK/BKC" w:date="2023-03-21T15:44:00Z">
            <w:rPr>
              <w:rFonts w:ascii="Times New Roman" w:hAnsi="Times New Roman"/>
              <w:b/>
              <w:color w:val="000000"/>
              <w:sz w:val="18"/>
              <w:u w:val="single"/>
            </w:rPr>
          </w:rPrChange>
        </w:rPr>
        <w:lastRenderedPageBreak/>
        <w:t xml:space="preserve">THE </w:t>
      </w:r>
      <w:r w:rsidRPr="006F2003">
        <w:rPr>
          <w:rFonts w:ascii="Times New Roman" w:hAnsi="Times New Roman"/>
          <w:b/>
          <w:color w:val="000000"/>
          <w:sz w:val="18"/>
          <w:highlight w:val="cyan"/>
          <w:u w:val="single"/>
          <w:rPrChange w:id="55" w:author="Snehil .     /CLGE/IBANK/KOLKATA" w:date="2023-03-22T18:10:00Z">
            <w:rPr>
              <w:rFonts w:ascii="Times New Roman" w:hAnsi="Times New Roman"/>
              <w:b/>
              <w:color w:val="000000"/>
              <w:sz w:val="18"/>
              <w:u w:val="single"/>
            </w:rPr>
          </w:rPrChange>
        </w:rPr>
        <w:t xml:space="preserve">THIRD SCHEDULE </w:t>
      </w:r>
      <w:r w:rsidRPr="006D55B9">
        <w:rPr>
          <w:rFonts w:ascii="Times New Roman" w:hAnsi="Times New Roman"/>
          <w:b/>
          <w:color w:val="000000"/>
          <w:sz w:val="18"/>
          <w:highlight w:val="cyan"/>
          <w:u w:val="single"/>
          <w:rPrChange w:id="56" w:author="Harsh Bajoria     /FISYG/IBANK/BKC" w:date="2023-03-21T15:44:00Z">
            <w:rPr>
              <w:rFonts w:ascii="Times New Roman" w:hAnsi="Times New Roman"/>
              <w:b/>
              <w:color w:val="000000"/>
              <w:sz w:val="18"/>
              <w:u w:val="single"/>
            </w:rPr>
          </w:rPrChange>
        </w:rPr>
        <w:t>ABOVE REFERRED TO</w:t>
      </w:r>
    </w:p>
    <w:p w:rsidR="003825D4" w:rsidRDefault="003825D4">
      <w:pPr>
        <w:jc w:val="center"/>
        <w:rPr>
          <w:rFonts w:ascii="Times New Roman" w:hAnsi="Times New Roman"/>
          <w:b/>
          <w:color w:val="000000"/>
          <w:sz w:val="18"/>
          <w:u w:val="single"/>
        </w:rPr>
      </w:pPr>
      <w:r w:rsidRPr="006D55B9">
        <w:rPr>
          <w:rFonts w:ascii="Times New Roman" w:hAnsi="Times New Roman"/>
          <w:b/>
          <w:color w:val="000000"/>
          <w:sz w:val="18"/>
          <w:highlight w:val="cyan"/>
          <w:u w:val="single"/>
          <w:rPrChange w:id="57" w:author="Harsh Bajoria     /FISYG/IBANK/BKC" w:date="2023-03-21T15:44:00Z">
            <w:rPr>
              <w:rFonts w:ascii="Times New Roman" w:hAnsi="Times New Roman"/>
              <w:b/>
              <w:color w:val="000000"/>
              <w:sz w:val="18"/>
              <w:u w:val="single"/>
            </w:rPr>
          </w:rPrChange>
        </w:rPr>
        <w:t>(DESCRIPTION OF THE BORROWER’S IMMOVEABLE PROPERTIES )</w:t>
      </w:r>
    </w:p>
    <w:p w:rsidR="003825D4" w:rsidRDefault="003825D4">
      <w:pPr>
        <w:jc w:val="both"/>
        <w:rPr>
          <w:rFonts w:ascii="Times New Roman" w:hAnsi="Times New Roman"/>
          <w:b/>
          <w:color w:val="000000"/>
          <w:sz w:val="18"/>
        </w:rPr>
      </w:pPr>
    </w:p>
    <w:p w:rsidR="003825D4" w:rsidRDefault="003825D4">
      <w:pPr>
        <w:jc w:val="both"/>
        <w:rPr>
          <w:rFonts w:ascii="Times New Roman" w:hAnsi="Times New Roman"/>
          <w:color w:val="000000"/>
          <w:sz w:val="18"/>
        </w:rPr>
      </w:pPr>
    </w:p>
    <w:p w:rsidR="003825D4" w:rsidRDefault="003825D4">
      <w:pPr>
        <w:jc w:val="center"/>
        <w:rPr>
          <w:rFonts w:ascii="Times New Roman" w:hAnsi="Times New Roman"/>
          <w:color w:val="000000"/>
          <w:sz w:val="18"/>
        </w:rPr>
      </w:pPr>
      <w:r w:rsidRPr="006D55B9">
        <w:rPr>
          <w:rFonts w:ascii="Times New Roman" w:hAnsi="Times New Roman"/>
          <w:color w:val="000000"/>
          <w:sz w:val="18"/>
          <w:highlight w:val="yellow"/>
          <w:rPrChange w:id="58" w:author="Harsh Bajoria     /FISYG/IBANK/BKC" w:date="2023-03-21T15:46:00Z">
            <w:rPr>
              <w:rFonts w:ascii="Times New Roman" w:hAnsi="Times New Roman"/>
              <w:color w:val="000000"/>
              <w:sz w:val="18"/>
            </w:rPr>
          </w:rPrChange>
        </w:rPr>
        <w:t>[ INSERT DETAILS ]</w:t>
      </w: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r w:rsidRPr="00740004">
        <w:rPr>
          <w:rFonts w:ascii="Times New Roman" w:hAnsi="Times New Roman"/>
          <w:color w:val="000000"/>
          <w:sz w:val="18"/>
        </w:rPr>
        <w:t>together with all the buildings and structures thereon, fixtures, fittings and all plant and machinery attached to the earth or permanently fastened to anything attached to  the earth, both present and future.</w:t>
      </w: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p>
    <w:p w:rsidR="003825D4" w:rsidRDefault="003825D4">
      <w:pPr>
        <w:jc w:val="both"/>
        <w:rPr>
          <w:rFonts w:ascii="Times New Roman" w:hAnsi="Times New Roman"/>
          <w:color w:val="000000"/>
          <w:sz w:val="18"/>
        </w:rPr>
      </w:pPr>
      <w:r>
        <w:rPr>
          <w:rFonts w:ascii="Times New Roman" w:hAnsi="Times New Roman"/>
          <w:color w:val="000000"/>
          <w:sz w:val="18"/>
        </w:rPr>
        <w:tab/>
      </w:r>
      <w:r>
        <w:rPr>
          <w:rFonts w:ascii="Times New Roman" w:hAnsi="Times New Roman"/>
          <w:color w:val="000000"/>
          <w:sz w:val="18"/>
        </w:rPr>
        <w:tab/>
      </w:r>
      <w:r>
        <w:rPr>
          <w:rFonts w:ascii="Times New Roman" w:hAnsi="Times New Roman"/>
          <w:color w:val="000000"/>
          <w:sz w:val="18"/>
        </w:rPr>
        <w:tab/>
      </w:r>
      <w:r>
        <w:rPr>
          <w:rFonts w:ascii="Times New Roman" w:hAnsi="Times New Roman"/>
          <w:color w:val="000000"/>
          <w:sz w:val="18"/>
        </w:rPr>
        <w:tab/>
      </w:r>
      <w:r>
        <w:rPr>
          <w:rFonts w:ascii="Times New Roman" w:hAnsi="Times New Roman"/>
          <w:color w:val="000000"/>
          <w:sz w:val="18"/>
        </w:rPr>
        <w:tab/>
      </w:r>
      <w:r>
        <w:rPr>
          <w:rFonts w:ascii="Times New Roman" w:hAnsi="Times New Roman"/>
          <w:color w:val="000000"/>
          <w:sz w:val="18"/>
        </w:rPr>
        <w:tab/>
      </w:r>
    </w:p>
    <w:p w:rsidR="003825D4" w:rsidRDefault="003825D4">
      <w:pPr>
        <w:jc w:val="both"/>
        <w:rPr>
          <w:rFonts w:ascii="Times New Roman" w:hAnsi="Times New Roman"/>
          <w:color w:val="000000"/>
          <w:sz w:val="18"/>
        </w:rPr>
      </w:pPr>
    </w:p>
    <w:p w:rsidR="003825D4" w:rsidRPr="006D55B9" w:rsidRDefault="003825D4">
      <w:pPr>
        <w:pageBreakBefore/>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color w:val="000000"/>
          <w:sz w:val="18"/>
          <w:highlight w:val="cyan"/>
          <w:rPrChange w:id="59" w:author="Harsh Bajoria     /FISYG/IBANK/BKC" w:date="2023-03-21T15:44:00Z">
            <w:rPr>
              <w:rFonts w:ascii="Times New Roman" w:hAnsi="Times New Roman"/>
              <w:b/>
              <w:color w:val="000000"/>
              <w:sz w:val="18"/>
            </w:rPr>
          </w:rPrChange>
        </w:rPr>
      </w:pPr>
      <w:r w:rsidRPr="00D57713">
        <w:rPr>
          <w:vertAlign w:val="superscript"/>
        </w:rPr>
        <w:lastRenderedPageBreak/>
        <w:footnoteReference w:id="27"/>
      </w:r>
      <w:r w:rsidRPr="006D55B9">
        <w:rPr>
          <w:rFonts w:ascii="Times New Roman" w:hAnsi="Times New Roman"/>
          <w:b/>
          <w:color w:val="000000"/>
          <w:sz w:val="18"/>
          <w:highlight w:val="cyan"/>
          <w:rPrChange w:id="60" w:author="Harsh Bajoria     /FISYG/IBANK/BKC" w:date="2023-03-21T15:44:00Z">
            <w:rPr>
              <w:rFonts w:ascii="Times New Roman" w:hAnsi="Times New Roman"/>
              <w:b/>
              <w:color w:val="000000"/>
              <w:sz w:val="18"/>
            </w:rPr>
          </w:rPrChange>
        </w:rPr>
        <w:t>THE FOURTH SCHEDULE ABOVE REFERRED TO</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color w:val="000000"/>
          <w:sz w:val="18"/>
        </w:rPr>
      </w:pPr>
      <w:r w:rsidRPr="006D55B9">
        <w:rPr>
          <w:rFonts w:ascii="Times New Roman" w:hAnsi="Times New Roman"/>
          <w:b/>
          <w:color w:val="000000"/>
          <w:sz w:val="18"/>
          <w:highlight w:val="cyan"/>
          <w:rPrChange w:id="61" w:author="Harsh Bajoria     /FISYG/IBANK/BKC" w:date="2023-03-21T15:44:00Z">
            <w:rPr>
              <w:rFonts w:ascii="Times New Roman" w:hAnsi="Times New Roman"/>
              <w:b/>
              <w:color w:val="000000"/>
              <w:sz w:val="18"/>
            </w:rPr>
          </w:rPrChange>
        </w:rPr>
        <w:t xml:space="preserve">(DESCRIPTION OF THE </w:t>
      </w:r>
      <w:r w:rsidRPr="00C40A57">
        <w:rPr>
          <w:rFonts w:ascii="Times New Roman" w:hAnsi="Times New Roman"/>
          <w:b/>
          <w:color w:val="000000"/>
          <w:sz w:val="18"/>
          <w:highlight w:val="cyan"/>
          <w:rPrChange w:id="62" w:author="Snehil .     /CLGE/IBANK/KOLKATA" w:date="2023-03-22T18:13:00Z">
            <w:rPr>
              <w:rFonts w:ascii="Times New Roman" w:hAnsi="Times New Roman"/>
              <w:b/>
              <w:color w:val="000000"/>
              <w:sz w:val="18"/>
            </w:rPr>
          </w:rPrChange>
        </w:rPr>
        <w:t xml:space="preserve">VACANT </w:t>
      </w:r>
      <w:bookmarkStart w:id="63" w:name="_GoBack"/>
      <w:bookmarkEnd w:id="63"/>
      <w:r w:rsidRPr="006D55B9">
        <w:rPr>
          <w:rFonts w:ascii="Times New Roman" w:hAnsi="Times New Roman"/>
          <w:b/>
          <w:color w:val="000000"/>
          <w:sz w:val="18"/>
          <w:highlight w:val="cyan"/>
          <w:rPrChange w:id="64" w:author="Harsh Bajoria     /FISYG/IBANK/BKC" w:date="2023-03-21T15:44:00Z">
            <w:rPr>
              <w:rFonts w:ascii="Times New Roman" w:hAnsi="Times New Roman"/>
              <w:b/>
              <w:color w:val="000000"/>
              <w:sz w:val="18"/>
            </w:rPr>
          </w:rPrChange>
        </w:rPr>
        <w:t>LAND)</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r>
        <w:rPr>
          <w:rFonts w:ascii="Times New Roman" w:hAnsi="Times New Roman"/>
          <w:color w:val="000000"/>
          <w:sz w:val="18"/>
        </w:rPr>
        <w:tab/>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r>
        <w:rPr>
          <w:rFonts w:ascii="Times New Roman" w:hAnsi="Times New Roman"/>
          <w:color w:val="000000"/>
          <w:sz w:val="18"/>
        </w:rPr>
        <w:t>________________________</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r>
        <w:rPr>
          <w:rFonts w:ascii="Times New Roman" w:hAnsi="Times New Roman"/>
          <w:color w:val="000000"/>
          <w:sz w:val="18"/>
        </w:rPr>
        <w:t>Name of ICICI Bank official</w:t>
      </w:r>
      <w:r>
        <w:rPr>
          <w:rFonts w:ascii="Times New Roman" w:hAnsi="Times New Roman"/>
          <w:color w:val="000000"/>
          <w:sz w:val="18"/>
        </w:rPr>
        <w:tab/>
      </w:r>
      <w:r>
        <w:rPr>
          <w:rFonts w:ascii="Times New Roman" w:hAnsi="Times New Roman"/>
          <w:color w:val="000000"/>
          <w:sz w:val="18"/>
        </w:rPr>
        <w:tab/>
      </w:r>
      <w:r>
        <w:rPr>
          <w:rFonts w:ascii="Times New Roman" w:hAnsi="Times New Roman"/>
          <w:color w:val="000000"/>
          <w:sz w:val="18"/>
        </w:rPr>
        <w:tab/>
      </w:r>
      <w:r>
        <w:rPr>
          <w:rFonts w:ascii="Times New Roman" w:hAnsi="Times New Roman"/>
          <w:color w:val="000000"/>
          <w:sz w:val="18"/>
        </w:rPr>
        <w:tab/>
      </w:r>
      <w:r>
        <w:rPr>
          <w:rFonts w:ascii="Times New Roman" w:hAnsi="Times New Roman"/>
          <w:color w:val="000000"/>
          <w:sz w:val="18"/>
        </w:rPr>
        <w:tab/>
      </w:r>
      <w:r>
        <w:rPr>
          <w:rFonts w:ascii="Times New Roman" w:hAnsi="Times New Roman"/>
          <w:color w:val="000000"/>
          <w:sz w:val="18"/>
        </w:rPr>
        <w:tab/>
      </w:r>
      <w:r>
        <w:rPr>
          <w:rFonts w:ascii="Times New Roman" w:hAnsi="Times New Roman"/>
          <w:color w:val="000000"/>
          <w:sz w:val="18"/>
        </w:rPr>
        <w:tab/>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r>
        <w:rPr>
          <w:rFonts w:ascii="Times New Roman" w:hAnsi="Times New Roman"/>
          <w:color w:val="000000"/>
          <w:sz w:val="18"/>
        </w:rPr>
        <w:t>And Signature</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r>
        <w:rPr>
          <w:rFonts w:ascii="Times New Roman" w:hAnsi="Times New Roman"/>
          <w:color w:val="000000"/>
          <w:sz w:val="18"/>
        </w:rPr>
        <w:t xml:space="preserve">Dated this </w:t>
      </w:r>
      <w:r w:rsidRPr="00D57713">
        <w:rPr>
          <w:vertAlign w:val="superscript"/>
        </w:rPr>
        <w:footnoteReference w:id="28"/>
      </w:r>
      <w:r>
        <w:rPr>
          <w:rFonts w:ascii="Times New Roman" w:hAnsi="Times New Roman"/>
          <w:color w:val="000000"/>
          <w:sz w:val="18"/>
        </w:rPr>
        <w:t>_______ day of ____________, 200____</w:t>
      </w: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 w:val="18"/>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18"/>
        </w:rPr>
      </w:pPr>
    </w:p>
    <w:p w:rsidR="003825D4" w:rsidRDefault="003825D4">
      <w:pPr>
        <w:rPr>
          <w:rFonts w:ascii="Times New Roman" w:hAnsi="Times New Roman"/>
          <w:sz w:val="18"/>
        </w:rPr>
      </w:pPr>
    </w:p>
    <w:p w:rsidR="003825D4" w:rsidRDefault="003825D4"/>
    <w:sectPr w:rsidR="003825D4">
      <w:headerReference w:type="default" r:id="rId7"/>
      <w:footerReference w:type="default" r:id="rId8"/>
      <w:pgSz w:w="11906" w:h="16838"/>
      <w:pgMar w:top="1440" w:right="1440" w:bottom="1440" w:left="2880" w:header="792" w:footer="79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9B3" w:rsidRDefault="005829B3">
      <w:r>
        <w:separator/>
      </w:r>
    </w:p>
  </w:endnote>
  <w:endnote w:type="continuationSeparator" w:id="0">
    <w:p w:rsidR="005829B3" w:rsidRDefault="0058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Mangal">
    <w:altName w:val="Liberation Mono"/>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5D4" w:rsidRDefault="0067047B">
    <w:pPr>
      <w:pStyle w:val="Footer"/>
      <w:tabs>
        <w:tab w:val="left" w:pos="720"/>
      </w:tabs>
      <w:ind w:left="360"/>
      <w:jc w:val="right"/>
      <w:rPr>
        <w:sz w:val="8"/>
      </w:rPr>
    </w:pPr>
    <w:r>
      <w:rPr>
        <w:noProof/>
        <w:lang w:val="en-IN" w:eastAsia="en-IN"/>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-3810</wp:posOffset>
              </wp:positionV>
              <wp:extent cx="64770" cy="140335"/>
              <wp:effectExtent l="0" t="0" r="0"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40335"/>
                      </a:xfrm>
                      <a:prstGeom prst="rect">
                        <a:avLst/>
                      </a:prstGeom>
                      <a:solidFill>
                        <a:srgbClr val="FFFFFF">
                          <a:alpha val="0"/>
                        </a:srgbClr>
                      </a:solidFill>
                      <a:ln w="0">
                        <a:solidFill>
                          <a:srgbClr val="808080"/>
                        </a:solidFill>
                        <a:miter lim="800000"/>
                        <a:headEnd/>
                        <a:tailEnd/>
                      </a:ln>
                    </wps:spPr>
                    <wps:txbx>
                      <w:txbxContent>
                        <w:p w:rsidR="003825D4" w:rsidRDefault="003825D4">
                          <w:pPr>
                            <w:pStyle w:val="Footer"/>
                          </w:pPr>
                          <w:r>
                            <w:rPr>
                              <w:rStyle w:val="PageNumber"/>
                              <w:sz w:val="18"/>
                            </w:rPr>
                            <w:fldChar w:fldCharType="begin"/>
                          </w:r>
                          <w:r>
                            <w:rPr>
                              <w:rStyle w:val="PageNumber"/>
                              <w:sz w:val="18"/>
                            </w:rPr>
                            <w:instrText xml:space="preserve"> PAGE </w:instrText>
                          </w:r>
                          <w:r>
                            <w:rPr>
                              <w:rStyle w:val="PageNumber"/>
                              <w:sz w:val="18"/>
                            </w:rPr>
                            <w:fldChar w:fldCharType="separate"/>
                          </w:r>
                          <w:r w:rsidR="00C40A57">
                            <w:rPr>
                              <w:rStyle w:val="PageNumber"/>
                              <w:noProof/>
                              <w:sz w:val="18"/>
                            </w:rPr>
                            <w:t>6</w:t>
                          </w:r>
                          <w:r>
                            <w:rPr>
                              <w:rStyle w:val="PageNumber"/>
                              <w:sz w:val="18"/>
                            </w:rPr>
                            <w:fldChar w:fldCharType="end"/>
                          </w:r>
                        </w:p>
                      </w:txbxContent>
                    </wps:txbx>
                    <wps:bodyPr rot="0" vert="horz" wrap="square" lIns="19050" tIns="19050" rIns="19050" bIns="1905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3pt;width:5.1pt;height:11.0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" strokecolor="gray" strokeweight="0">
              <v:fill opacity="0"/>
              <v:textbox inset="1.5pt,1.5pt,1.5pt,1.5pt">
                <w:txbxContent>
                  <w:p w:rsidR="003825D4" w:rsidRDefault="003825D4">
                    <w:pPr>
                      <w:pStyle w:val="Footer"/>
                    </w:pPr>
                    <w:r>
                      <w:rPr>
                        <w:rStyle w:val="PageNumber"/>
                        <w:sz w:val="18"/>
                      </w:rPr>
                      <w:fldChar w:fldCharType="begin"/>
                    </w:r>
                    <w:r>
                      <w:rPr>
                        <w:rStyle w:val="PageNumber"/>
                        <w:sz w:val="18"/>
                      </w:rPr>
                      <w:instrText xml:space="preserve"> PAGE </w:instrText>
                    </w:r>
                    <w:r>
                      <w:rPr>
                        <w:rStyle w:val="PageNumber"/>
                        <w:sz w:val="18"/>
                      </w:rPr>
                      <w:fldChar w:fldCharType="separate"/>
                    </w:r>
                    <w:r w:rsidR="00C40A57">
                      <w:rPr>
                        <w:rStyle w:val="PageNumber"/>
                        <w:noProof/>
                        <w:sz w:val="18"/>
                      </w:rPr>
                      <w:t>6</w:t>
                    </w:r>
                    <w:r>
                      <w:rPr>
                        <w:rStyle w:val="PageNumber"/>
                        <w:sz w:val="18"/>
                      </w:rPr>
                      <w:fldChar w:fldCharType="end"/>
                    </w:r>
                  </w:p>
                </w:txbxContent>
              </v:textbox>
              <w10:wrap type="square" side="largest" anchorx="margin"/>
            </v:shape>
          </w:pict>
        </mc:Fallback>
      </mc:AlternateContent>
    </w:r>
  </w:p>
  <w:p w:rsidR="003825D4" w:rsidRDefault="0067047B">
    <w:pPr>
      <w:jc w:val="right"/>
      <w:rPr>
        <w:sz w:val="8"/>
      </w:rPr>
    </w:pPr>
    <w:r>
      <w:rPr>
        <w:noProof/>
        <w:sz w:val="8"/>
        <w:lang w:val="en-IN" w:eastAsia="en-IN"/>
      </w:rPr>
      <w:drawing>
        <wp:inline distT="0" distB="0" distL="0" distR="0">
          <wp:extent cx="161925" cy="152400"/>
          <wp:effectExtent l="0" t="0" r="0" b="0"/>
          <wp:docPr id="1" name="Picture 1" descr="na0160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01607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3825D4">
      <w:rPr>
        <w:sz w:val="8"/>
      </w:rPr>
      <w:t xml:space="preserve">     </w:t>
    </w:r>
  </w:p>
  <w:p w:rsidR="003825D4" w:rsidRDefault="003825D4">
    <w:pPr>
      <w:jc w:val="right"/>
      <w:rPr>
        <w:sz w:val="8"/>
      </w:rPr>
    </w:pPr>
    <w:r>
      <w:rPr>
        <w:sz w:val="8"/>
      </w:rPr>
      <w:t>080212</w:t>
    </w:r>
    <w:proofErr w:type="gramStart"/>
    <w:r>
      <w:rPr>
        <w:sz w:val="8"/>
      </w:rPr>
      <w:t>.V5</w:t>
    </w:r>
    <w:proofErr w:type="gramEnd"/>
  </w:p>
  <w:p w:rsidR="003825D4" w:rsidRDefault="003825D4">
    <w:pPr>
      <w:pStyle w:val="Footer"/>
      <w:tabs>
        <w:tab w:val="left" w:pos="720"/>
      </w:tabs>
      <w:ind w:left="360"/>
      <w:jc w:val="right"/>
      <w:rPr>
        <w:rFonts w:ascii="Zurich BT" w:eastAsia="Zurich BT" w:hAnsi="Zurich BT" w:cs="Zurich BT"/>
        <w:sz w:val="8"/>
      </w:rPr>
    </w:pPr>
  </w:p>
  <w:p w:rsidR="003825D4" w:rsidRDefault="003825D4">
    <w:pPr>
      <w:jc w:val="right"/>
      <w:rPr>
        <w:sz w:val="8"/>
      </w:rPr>
    </w:pPr>
  </w:p>
  <w:p w:rsidR="003825D4" w:rsidRDefault="003825D4">
    <w:pPr>
      <w:rPr>
        <w:rFonts w:eastAsia="Zurich BT"/>
        <w:sz w:val="8"/>
      </w:rPr>
    </w:pPr>
    <w:r>
      <w:rPr>
        <w:rFonts w:eastAsia="Zurich BT"/>
        <w:sz w:val="8"/>
      </w:rPr>
      <w:t xml:space="preserve">  </w:t>
    </w:r>
  </w:p>
  <w:p w:rsidR="003825D4" w:rsidRDefault="003825D4">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9B3" w:rsidRDefault="005829B3">
      <w:r>
        <w:separator/>
      </w:r>
    </w:p>
  </w:footnote>
  <w:footnote w:type="continuationSeparator" w:id="0">
    <w:p w:rsidR="005829B3" w:rsidRDefault="005829B3">
      <w:r>
        <w:continuationSeparator/>
      </w:r>
    </w:p>
  </w:footnote>
  <w:footnote w:id="1">
    <w:p w:rsidR="003825D4" w:rsidRDefault="003825D4">
      <w:pPr>
        <w:pStyle w:val="FootnoteText"/>
        <w:rPr>
          <w:sz w:val="16"/>
        </w:rPr>
      </w:pPr>
      <w:r>
        <w:rPr>
          <w:rStyle w:val="FootnoteCharacters"/>
        </w:rPr>
        <w:footnoteRef/>
      </w:r>
      <w:r>
        <w:rPr>
          <w:sz w:val="16"/>
        </w:rPr>
        <w:tab/>
        <w:t xml:space="preserve"> to be used when BORROWER is depositing title deeds</w:t>
      </w:r>
    </w:p>
  </w:footnote>
  <w:footnote w:id="2">
    <w:p w:rsidR="003825D4" w:rsidRDefault="003825D4">
      <w:pPr>
        <w:pStyle w:val="FootnoteText"/>
        <w:rPr>
          <w:sz w:val="16"/>
        </w:rPr>
      </w:pPr>
      <w:r>
        <w:rPr>
          <w:rStyle w:val="FootnoteCharacters"/>
        </w:rPr>
        <w:footnoteRef/>
      </w:r>
      <w:r>
        <w:rPr>
          <w:sz w:val="16"/>
        </w:rPr>
        <w:tab/>
        <w:t xml:space="preserve"> insert the date of creation of mortgage</w:t>
      </w:r>
    </w:p>
  </w:footnote>
  <w:footnote w:id="3">
    <w:p w:rsidR="003825D4" w:rsidRDefault="003825D4">
      <w:pPr>
        <w:pStyle w:val="FootnoteText"/>
        <w:rPr>
          <w:sz w:val="16"/>
        </w:rPr>
      </w:pPr>
      <w:r>
        <w:rPr>
          <w:rStyle w:val="FootnoteCharacters"/>
        </w:rPr>
        <w:footnoteRef/>
      </w:r>
      <w:r>
        <w:rPr>
          <w:sz w:val="16"/>
        </w:rPr>
        <w:tab/>
        <w:t xml:space="preserve"> in case of  partnership firm – insert names of  all partners; in case of </w:t>
      </w:r>
      <w:proofErr w:type="spellStart"/>
      <w:r>
        <w:rPr>
          <w:sz w:val="16"/>
        </w:rPr>
        <w:t>proprietory</w:t>
      </w:r>
      <w:proofErr w:type="spellEnd"/>
      <w:r>
        <w:rPr>
          <w:sz w:val="16"/>
        </w:rPr>
        <w:t xml:space="preserve"> concern – proprietor; for </w:t>
      </w:r>
      <w:proofErr w:type="spellStart"/>
      <w:r>
        <w:rPr>
          <w:sz w:val="16"/>
        </w:rPr>
        <w:t>huf</w:t>
      </w:r>
      <w:proofErr w:type="spellEnd"/>
      <w:r>
        <w:rPr>
          <w:sz w:val="16"/>
        </w:rPr>
        <w:t xml:space="preserve"> – </w:t>
      </w:r>
      <w:proofErr w:type="spellStart"/>
      <w:r>
        <w:rPr>
          <w:sz w:val="16"/>
        </w:rPr>
        <w:t>karta</w:t>
      </w:r>
      <w:proofErr w:type="spellEnd"/>
      <w:r>
        <w:rPr>
          <w:sz w:val="16"/>
        </w:rPr>
        <w:t xml:space="preserve"> and all adult members / members; in case of body corporates, the name of authorized person </w:t>
      </w:r>
    </w:p>
  </w:footnote>
  <w:footnote w:id="4">
    <w:p w:rsidR="003825D4" w:rsidRDefault="003825D4">
      <w:pPr>
        <w:pStyle w:val="FootnoteText"/>
        <w:rPr>
          <w:sz w:val="16"/>
        </w:rPr>
      </w:pPr>
      <w:r>
        <w:rPr>
          <w:rStyle w:val="FootnoteCharacters"/>
        </w:rPr>
        <w:footnoteRef/>
      </w:r>
      <w:r>
        <w:rPr>
          <w:sz w:val="16"/>
        </w:rPr>
        <w:tab/>
        <w:t xml:space="preserve"> applicable if the mortgage transaction is being completed in </w:t>
      </w:r>
      <w:proofErr w:type="spellStart"/>
      <w:r>
        <w:rPr>
          <w:sz w:val="16"/>
        </w:rPr>
        <w:t>icici</w:t>
      </w:r>
      <w:proofErr w:type="spellEnd"/>
      <w:r>
        <w:rPr>
          <w:sz w:val="16"/>
        </w:rPr>
        <w:t xml:space="preserve"> bank’s office</w:t>
      </w:r>
    </w:p>
  </w:footnote>
  <w:footnote w:id="5">
    <w:p w:rsidR="003825D4" w:rsidRDefault="003825D4">
      <w:pPr>
        <w:pStyle w:val="FootnoteText"/>
        <w:rPr>
          <w:sz w:val="16"/>
        </w:rPr>
      </w:pPr>
      <w:r>
        <w:rPr>
          <w:rStyle w:val="FootnoteCharacters"/>
        </w:rPr>
        <w:footnoteRef/>
      </w:r>
      <w:r>
        <w:rPr>
          <w:sz w:val="16"/>
        </w:rPr>
        <w:tab/>
        <w:t xml:space="preserve"> </w:t>
      </w:r>
      <w:proofErr w:type="gramStart"/>
      <w:r>
        <w:rPr>
          <w:sz w:val="16"/>
        </w:rPr>
        <w:t>applicable</w:t>
      </w:r>
      <w:proofErr w:type="gramEnd"/>
      <w:r>
        <w:rPr>
          <w:sz w:val="16"/>
        </w:rPr>
        <w:t xml:space="preserve"> if the mortgage transaction is being completed in some other person’s office </w:t>
      </w:r>
      <w:proofErr w:type="spellStart"/>
      <w:r>
        <w:rPr>
          <w:sz w:val="16"/>
        </w:rPr>
        <w:t>eg</w:t>
      </w:r>
      <w:proofErr w:type="spellEnd"/>
      <w:r>
        <w:rPr>
          <w:sz w:val="16"/>
        </w:rPr>
        <w:t>. advocates</w:t>
      </w:r>
    </w:p>
  </w:footnote>
  <w:footnote w:id="6">
    <w:p w:rsidR="003825D4" w:rsidRDefault="003825D4">
      <w:pPr>
        <w:pStyle w:val="FootnoteText"/>
        <w:rPr>
          <w:sz w:val="16"/>
        </w:rPr>
      </w:pPr>
      <w:r>
        <w:rPr>
          <w:rStyle w:val="FootnoteCharacters"/>
        </w:rPr>
        <w:footnoteRef/>
      </w:r>
      <w:r>
        <w:rPr>
          <w:sz w:val="16"/>
        </w:rPr>
        <w:tab/>
        <w:t xml:space="preserve"> to be deleted if title deeds are not to be held for other banks / </w:t>
      </w:r>
      <w:proofErr w:type="spellStart"/>
      <w:r>
        <w:rPr>
          <w:sz w:val="16"/>
        </w:rPr>
        <w:t>institns</w:t>
      </w:r>
      <w:proofErr w:type="spellEnd"/>
    </w:p>
  </w:footnote>
  <w:footnote w:id="7">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16"/>
        </w:rPr>
      </w:pPr>
      <w:r>
        <w:rPr>
          <w:rStyle w:val="FootnoteCharacters"/>
          <w:rFonts w:ascii="Times New Roman" w:hAnsi="Times New Roman"/>
        </w:rPr>
        <w:footnoteRef/>
      </w:r>
      <w:r>
        <w:rPr>
          <w:rFonts w:ascii="Times New Roman" w:hAnsi="Times New Roman"/>
          <w:sz w:val="16"/>
        </w:rPr>
        <w:tab/>
        <w:t xml:space="preserve"> insert when </w:t>
      </w:r>
      <w:proofErr w:type="spellStart"/>
      <w:r>
        <w:rPr>
          <w:rFonts w:ascii="Times New Roman" w:hAnsi="Times New Roman"/>
          <w:sz w:val="16"/>
        </w:rPr>
        <w:t>ulcra</w:t>
      </w:r>
      <w:proofErr w:type="spellEnd"/>
      <w:r>
        <w:rPr>
          <w:rFonts w:ascii="Times New Roman" w:hAnsi="Times New Roman"/>
          <w:sz w:val="16"/>
        </w:rPr>
        <w:t xml:space="preserve"> provisions are not applicable</w:t>
      </w:r>
    </w:p>
  </w:footnote>
  <w:footnote w:id="8">
    <w:p w:rsidR="003825D4" w:rsidRDefault="003825D4">
      <w:pPr>
        <w:pStyle w:val="FootnoteText"/>
        <w:rPr>
          <w:sz w:val="16"/>
        </w:rPr>
      </w:pPr>
      <w:r>
        <w:rPr>
          <w:rStyle w:val="FootnoteCharacters"/>
        </w:rPr>
        <w:footnoteRef/>
      </w:r>
      <w:r>
        <w:rPr>
          <w:sz w:val="16"/>
        </w:rPr>
        <w:tab/>
        <w:t xml:space="preserve"> delete whichever is not applicable</w:t>
      </w:r>
    </w:p>
  </w:footnote>
  <w:footnote w:id="9">
    <w:p w:rsidR="003825D4" w:rsidRDefault="003825D4">
      <w:pPr>
        <w:pStyle w:val="FootnoteText"/>
        <w:rPr>
          <w:sz w:val="16"/>
        </w:rPr>
      </w:pPr>
      <w:r>
        <w:rPr>
          <w:rStyle w:val="FootnoteCharacters"/>
        </w:rPr>
        <w:footnoteRef/>
      </w:r>
      <w:r>
        <w:rPr>
          <w:sz w:val="16"/>
        </w:rPr>
        <w:tab/>
        <w:t xml:space="preserve"> delete in case of individuals,  proprietor and </w:t>
      </w:r>
      <w:proofErr w:type="spellStart"/>
      <w:r>
        <w:rPr>
          <w:sz w:val="16"/>
        </w:rPr>
        <w:t>huf</w:t>
      </w:r>
      <w:proofErr w:type="spellEnd"/>
      <w:r>
        <w:rPr>
          <w:sz w:val="16"/>
        </w:rPr>
        <w:t xml:space="preserve">  (where the Karta and all adult members are depositing the title deeds)</w:t>
      </w:r>
    </w:p>
  </w:footnote>
  <w:footnote w:id="10">
    <w:p w:rsidR="003825D4" w:rsidRDefault="003825D4">
      <w:pPr>
        <w:pStyle w:val="FootnoteText"/>
        <w:rPr>
          <w:sz w:val="16"/>
        </w:rPr>
      </w:pPr>
      <w:r>
        <w:rPr>
          <w:rStyle w:val="FootnoteCharacters"/>
        </w:rPr>
        <w:footnoteRef/>
      </w:r>
      <w:r>
        <w:rPr>
          <w:sz w:val="16"/>
        </w:rPr>
        <w:tab/>
        <w:t xml:space="preserve"> delete whichever is not applicable</w:t>
      </w:r>
    </w:p>
  </w:footnote>
  <w:footnote w:id="11">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16"/>
        </w:rPr>
      </w:pPr>
      <w:r>
        <w:rPr>
          <w:rStyle w:val="FootnoteCharacters"/>
          <w:rFonts w:ascii="Times New Roman" w:hAnsi="Times New Roman"/>
        </w:rPr>
        <w:footnoteRef/>
      </w:r>
      <w:r>
        <w:rPr>
          <w:rFonts w:ascii="Times New Roman" w:hAnsi="Times New Roman"/>
          <w:sz w:val="16"/>
        </w:rPr>
        <w:tab/>
        <w:t xml:space="preserve"> insert when property to be secured is totally built up and there are no vacant lands </w:t>
      </w:r>
    </w:p>
  </w:footnote>
  <w:footnote w:id="12">
    <w:p w:rsidR="003825D4" w:rsidRDefault="003825D4">
      <w:pPr>
        <w:pStyle w:val="FootnoteText"/>
        <w:rPr>
          <w:sz w:val="16"/>
        </w:rPr>
      </w:pPr>
      <w:r>
        <w:rPr>
          <w:rStyle w:val="FootnoteCharacters"/>
        </w:rPr>
        <w:footnoteRef/>
      </w:r>
      <w:r>
        <w:rPr>
          <w:sz w:val="16"/>
        </w:rPr>
        <w:tab/>
        <w:t xml:space="preserve"> delete whichever is not applicable</w:t>
      </w:r>
    </w:p>
  </w:footnote>
  <w:footnote w:id="13">
    <w:p w:rsidR="003825D4" w:rsidRDefault="003825D4">
      <w:pPr>
        <w:pStyle w:val="FootnoteText"/>
        <w:rPr>
          <w:sz w:val="16"/>
        </w:rPr>
      </w:pPr>
      <w:r>
        <w:rPr>
          <w:rStyle w:val="FootnoteCharacters"/>
        </w:rPr>
        <w:footnoteRef/>
      </w:r>
      <w:r>
        <w:rPr>
          <w:sz w:val="16"/>
        </w:rPr>
        <w:tab/>
        <w:t xml:space="preserve"> delete in case of individuals,  proprietor ,  </w:t>
      </w:r>
      <w:proofErr w:type="spellStart"/>
      <w:r>
        <w:rPr>
          <w:sz w:val="16"/>
        </w:rPr>
        <w:t>huf</w:t>
      </w:r>
      <w:proofErr w:type="spellEnd"/>
      <w:r>
        <w:rPr>
          <w:sz w:val="16"/>
        </w:rPr>
        <w:t xml:space="preserve">  (where the Karta and all adult members are depositing the title deeds)</w:t>
      </w:r>
    </w:p>
  </w:footnote>
  <w:footnote w:id="14">
    <w:p w:rsidR="003825D4" w:rsidRDefault="003825D4">
      <w:pPr>
        <w:pStyle w:val="FootnoteText"/>
        <w:rPr>
          <w:sz w:val="16"/>
        </w:rPr>
      </w:pPr>
      <w:r>
        <w:rPr>
          <w:rStyle w:val="FootnoteCharacters"/>
        </w:rPr>
        <w:footnoteRef/>
      </w:r>
      <w:r>
        <w:rPr>
          <w:sz w:val="16"/>
        </w:rPr>
        <w:tab/>
        <w:t xml:space="preserve"> delete whichever is not applicable</w:t>
      </w:r>
    </w:p>
  </w:footnote>
  <w:footnote w:id="15">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16"/>
        </w:rPr>
      </w:pPr>
      <w:r>
        <w:rPr>
          <w:rStyle w:val="FootnoteCharacters"/>
          <w:rFonts w:ascii="Times New Roman" w:hAnsi="Times New Roman"/>
        </w:rPr>
        <w:footnoteRef/>
      </w:r>
      <w:r>
        <w:rPr>
          <w:rFonts w:ascii="Times New Roman" w:hAnsi="Times New Roman"/>
          <w:sz w:val="16"/>
        </w:rPr>
        <w:tab/>
        <w:t xml:space="preserve"> </w:t>
      </w:r>
      <w:proofErr w:type="gramStart"/>
      <w:r>
        <w:rPr>
          <w:rFonts w:ascii="Times New Roman" w:hAnsi="Times New Roman"/>
          <w:sz w:val="16"/>
        </w:rPr>
        <w:t>insert</w:t>
      </w:r>
      <w:proofErr w:type="gramEnd"/>
      <w:r>
        <w:rPr>
          <w:rFonts w:ascii="Times New Roman" w:hAnsi="Times New Roman"/>
          <w:sz w:val="16"/>
        </w:rPr>
        <w:t xml:space="preserve"> when order under section 20 of </w:t>
      </w:r>
      <w:proofErr w:type="spellStart"/>
      <w:r>
        <w:rPr>
          <w:rFonts w:ascii="Times New Roman" w:hAnsi="Times New Roman"/>
          <w:sz w:val="16"/>
        </w:rPr>
        <w:t>ulcra</w:t>
      </w:r>
      <w:proofErr w:type="spellEnd"/>
      <w:r>
        <w:rPr>
          <w:rFonts w:ascii="Times New Roman" w:hAnsi="Times New Roman"/>
          <w:sz w:val="16"/>
        </w:rPr>
        <w:t xml:space="preserve"> is obtained for holding vacant lands and section 27 approval  not required for </w:t>
      </w:r>
      <w:proofErr w:type="spellStart"/>
      <w:r>
        <w:rPr>
          <w:rFonts w:ascii="Times New Roman" w:hAnsi="Times New Roman"/>
          <w:sz w:val="16"/>
        </w:rPr>
        <w:t>mge</w:t>
      </w:r>
      <w:proofErr w:type="spellEnd"/>
      <w:r>
        <w:rPr>
          <w:rFonts w:ascii="Times New Roman" w:hAnsi="Times New Roman"/>
          <w:sz w:val="16"/>
        </w:rPr>
        <w:t>. in respect of built up lands</w:t>
      </w:r>
    </w:p>
  </w:footnote>
  <w:footnote w:id="16">
    <w:p w:rsidR="003825D4" w:rsidRDefault="003825D4">
      <w:pPr>
        <w:pStyle w:val="FootnoteText"/>
        <w:rPr>
          <w:sz w:val="16"/>
        </w:rPr>
      </w:pPr>
      <w:r>
        <w:rPr>
          <w:rStyle w:val="FootnoteCharacters"/>
        </w:rPr>
        <w:footnoteRef/>
      </w:r>
      <w:r>
        <w:rPr>
          <w:sz w:val="16"/>
        </w:rPr>
        <w:tab/>
        <w:t xml:space="preserve"> delete whichever is not applicable</w:t>
      </w:r>
    </w:p>
  </w:footnote>
  <w:footnote w:id="17">
    <w:p w:rsidR="003825D4" w:rsidRDefault="003825D4">
      <w:pPr>
        <w:pStyle w:val="FootnoteText"/>
        <w:rPr>
          <w:sz w:val="16"/>
        </w:rPr>
      </w:pPr>
      <w:r>
        <w:rPr>
          <w:rStyle w:val="FootnoteCharacters"/>
        </w:rPr>
        <w:footnoteRef/>
      </w:r>
      <w:r>
        <w:rPr>
          <w:sz w:val="16"/>
        </w:rPr>
        <w:tab/>
        <w:t xml:space="preserve"> delete in case of individuals,  proprietor,  </w:t>
      </w:r>
      <w:proofErr w:type="spellStart"/>
      <w:r>
        <w:rPr>
          <w:sz w:val="16"/>
        </w:rPr>
        <w:t>huf</w:t>
      </w:r>
      <w:proofErr w:type="spellEnd"/>
      <w:r>
        <w:rPr>
          <w:sz w:val="16"/>
        </w:rPr>
        <w:t xml:space="preserve">, </w:t>
      </w:r>
      <w:proofErr w:type="spellStart"/>
      <w:r>
        <w:rPr>
          <w:sz w:val="16"/>
        </w:rPr>
        <w:t>karta</w:t>
      </w:r>
      <w:proofErr w:type="spellEnd"/>
      <w:r>
        <w:rPr>
          <w:sz w:val="16"/>
        </w:rPr>
        <w:t xml:space="preserve"> (where the Karta and all adult members are depositing the title deeds)</w:t>
      </w:r>
    </w:p>
  </w:footnote>
  <w:footnote w:id="18">
    <w:p w:rsidR="003825D4" w:rsidRDefault="003825D4">
      <w:pPr>
        <w:pStyle w:val="FootnoteText"/>
        <w:rPr>
          <w:sz w:val="16"/>
        </w:rPr>
      </w:pPr>
      <w:r>
        <w:rPr>
          <w:rStyle w:val="FootnoteCharacters"/>
        </w:rPr>
        <w:footnoteRef/>
      </w:r>
      <w:r>
        <w:rPr>
          <w:sz w:val="16"/>
        </w:rPr>
        <w:tab/>
        <w:t xml:space="preserve"> delete whichever is not applicable</w:t>
      </w:r>
    </w:p>
  </w:footnote>
  <w:footnote w:id="19">
    <w:p w:rsidR="003825D4" w:rsidRDefault="003825D4">
      <w:pPr>
        <w:pStyle w:val="FootnoteText"/>
        <w:rPr>
          <w:sz w:val="16"/>
        </w:rPr>
      </w:pPr>
      <w:r>
        <w:rPr>
          <w:rStyle w:val="FootnoteCharacters"/>
        </w:rPr>
        <w:footnoteRef/>
      </w:r>
      <w:r>
        <w:rPr>
          <w:sz w:val="16"/>
        </w:rPr>
        <w:tab/>
        <w:t xml:space="preserve"> applicable only for company, society, trust (if the same is a company)</w:t>
      </w:r>
    </w:p>
  </w:footnote>
  <w:footnote w:id="20">
    <w:p w:rsidR="003825D4" w:rsidRDefault="003825D4">
      <w:pPr>
        <w:pStyle w:val="FootnoteText"/>
        <w:rPr>
          <w:sz w:val="16"/>
        </w:rPr>
      </w:pPr>
      <w:r>
        <w:rPr>
          <w:rStyle w:val="FootnoteCharacters"/>
        </w:rPr>
        <w:footnoteRef/>
      </w:r>
      <w:r>
        <w:rPr>
          <w:sz w:val="16"/>
        </w:rPr>
        <w:tab/>
        <w:t xml:space="preserve"> delete whichever is not applicable</w:t>
      </w:r>
    </w:p>
  </w:footnote>
  <w:footnote w:id="21">
    <w:p w:rsidR="003825D4" w:rsidRDefault="003825D4">
      <w:pPr>
        <w:pStyle w:val="FootnoteText"/>
        <w:rPr>
          <w:sz w:val="16"/>
        </w:rPr>
      </w:pPr>
      <w:r>
        <w:rPr>
          <w:rStyle w:val="FootnoteCharacters"/>
        </w:rPr>
        <w:footnoteRef/>
      </w:r>
      <w:r>
        <w:rPr>
          <w:sz w:val="16"/>
        </w:rPr>
        <w:tab/>
        <w:t xml:space="preserve"> delete whichever is not applicable</w:t>
      </w:r>
    </w:p>
  </w:footnote>
  <w:footnote w:id="22">
    <w:p w:rsidR="003825D4" w:rsidRDefault="003825D4">
      <w:pPr>
        <w:pStyle w:val="FootnoteText"/>
        <w:rPr>
          <w:sz w:val="16"/>
        </w:rPr>
      </w:pPr>
      <w:r>
        <w:rPr>
          <w:rStyle w:val="FootnoteCharacters"/>
        </w:rPr>
        <w:footnoteRef/>
      </w:r>
      <w:r>
        <w:rPr>
          <w:sz w:val="16"/>
        </w:rPr>
        <w:tab/>
        <w:t xml:space="preserve"> delete in case of individuals, proprietor, </w:t>
      </w:r>
      <w:proofErr w:type="spellStart"/>
      <w:r>
        <w:rPr>
          <w:sz w:val="16"/>
        </w:rPr>
        <w:t>huf</w:t>
      </w:r>
      <w:proofErr w:type="spellEnd"/>
      <w:r>
        <w:rPr>
          <w:sz w:val="16"/>
        </w:rPr>
        <w:t xml:space="preserve">  (where the Karta and all adult members are depositing the title deeds)</w:t>
      </w:r>
    </w:p>
  </w:footnote>
  <w:footnote w:id="23">
    <w:p w:rsidR="003825D4" w:rsidRDefault="003825D4">
      <w:pPr>
        <w:pStyle w:val="FootnoteText"/>
        <w:rPr>
          <w:sz w:val="16"/>
        </w:rPr>
      </w:pPr>
      <w:r>
        <w:rPr>
          <w:rStyle w:val="FootnoteCharacters"/>
        </w:rPr>
        <w:footnoteRef/>
      </w:r>
      <w:r>
        <w:rPr>
          <w:sz w:val="16"/>
        </w:rPr>
        <w:tab/>
        <w:t xml:space="preserve"> insert name of official other than official who is accepting </w:t>
      </w:r>
      <w:proofErr w:type="spellStart"/>
      <w:r>
        <w:rPr>
          <w:sz w:val="16"/>
        </w:rPr>
        <w:t>tds</w:t>
      </w:r>
      <w:proofErr w:type="spellEnd"/>
    </w:p>
  </w:footnote>
  <w:footnote w:id="24">
    <w:p w:rsidR="003825D4" w:rsidRDefault="003825D4">
      <w:pPr>
        <w:pStyle w:val="FootnoteText"/>
        <w:rPr>
          <w:sz w:val="16"/>
        </w:rPr>
      </w:pPr>
      <w:r>
        <w:rPr>
          <w:rStyle w:val="FootnoteCharacters"/>
        </w:rPr>
        <w:footnoteRef/>
      </w:r>
      <w:r>
        <w:rPr>
          <w:sz w:val="16"/>
        </w:rPr>
        <w:tab/>
        <w:t xml:space="preserve"> delete if not applicable</w:t>
      </w:r>
    </w:p>
  </w:footnote>
  <w:footnote w:id="25">
    <w:p w:rsidR="003825D4" w:rsidRDefault="003825D4">
      <w:pPr>
        <w:pStyle w:val="FootnoteText"/>
        <w:rPr>
          <w:sz w:val="16"/>
        </w:rPr>
      </w:pPr>
      <w:r>
        <w:rPr>
          <w:rStyle w:val="FootnoteCharacters"/>
        </w:rPr>
        <w:footnoteRef/>
      </w:r>
      <w:r>
        <w:rPr>
          <w:sz w:val="16"/>
        </w:rPr>
        <w:tab/>
        <w:t xml:space="preserve"> insert names of officials of other banks / institutions</w:t>
      </w:r>
    </w:p>
  </w:footnote>
  <w:footnote w:id="26">
    <w:p w:rsidR="003825D4" w:rsidRDefault="003825D4">
      <w:pPr>
        <w:pStyle w:val="FootnoteText"/>
        <w:rPr>
          <w:sz w:val="16"/>
        </w:rPr>
      </w:pPr>
      <w:r>
        <w:rPr>
          <w:rStyle w:val="FootnoteCharacters"/>
        </w:rPr>
        <w:footnoteRef/>
      </w:r>
      <w:r>
        <w:rPr>
          <w:sz w:val="16"/>
        </w:rPr>
        <w:tab/>
        <w:t xml:space="preserve"> delete whichever is not applicable</w:t>
      </w:r>
    </w:p>
  </w:footnote>
  <w:footnote w:id="27">
    <w:p w:rsidR="003825D4" w:rsidRDefault="003825D4">
      <w:pPr>
        <w:pStyle w:val="FootnoteText"/>
        <w:rPr>
          <w:sz w:val="16"/>
        </w:rPr>
      </w:pPr>
      <w:r>
        <w:rPr>
          <w:rStyle w:val="FootnoteCharacters"/>
        </w:rPr>
        <w:footnoteRef/>
      </w:r>
      <w:r>
        <w:rPr>
          <w:sz w:val="16"/>
        </w:rPr>
        <w:tab/>
        <w:t xml:space="preserve"> delete if not applicable</w:t>
      </w:r>
    </w:p>
  </w:footnote>
  <w:footnote w:id="28">
    <w:p w:rsidR="003825D4" w:rsidRDefault="003825D4">
      <w:pPr>
        <w:pStyle w:val="FootnoteText"/>
        <w:rPr>
          <w:sz w:val="16"/>
        </w:rPr>
      </w:pPr>
      <w:r>
        <w:rPr>
          <w:rStyle w:val="FootnoteCharacters"/>
        </w:rPr>
        <w:footnoteRef/>
      </w:r>
      <w:r>
        <w:rPr>
          <w:sz w:val="16"/>
        </w:rPr>
        <w:tab/>
        <w:t xml:space="preserve"> this date should be the next working day after the date of creation of mortgage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s>
      <w:ind w:left="-1440" w:right="3"/>
      <w:jc w:val="center"/>
      <w:rPr>
        <w:rFonts w:ascii="Arial" w:hAnsi="Arial" w:cs="Arial"/>
        <w:color w:val="000000"/>
        <w:sz w:val="24"/>
      </w:rPr>
    </w:pPr>
  </w:p>
  <w:p w:rsidR="003825D4" w:rsidRDefault="003825D4">
    <w:pPr>
      <w:widowControl w:val="0"/>
      <w:tabs>
        <w:tab w:val="left" w:pos="720"/>
        <w:tab w:val="left" w:pos="1440"/>
        <w:tab w:val="left" w:pos="2160"/>
        <w:tab w:val="left" w:pos="2880"/>
        <w:tab w:val="left" w:pos="3600"/>
        <w:tab w:val="left" w:pos="4320"/>
        <w:tab w:val="left" w:pos="5040"/>
        <w:tab w:val="left" w:pos="5760"/>
        <w:tab w:val="left" w:pos="6480"/>
        <w:tab w:val="left" w:pos="7200"/>
      </w:tabs>
      <w:ind w:left="-1440" w:right="3"/>
      <w:rPr>
        <w:rFonts w:ascii="Arial" w:hAnsi="Arial" w:cs="Arial"/>
        <w:color w:val="00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Bullet"/>
      <w:lvlText w:val=""/>
      <w:lvlJc w:val="left"/>
      <w:pPr>
        <w:tabs>
          <w:tab w:val="num" w:pos="360"/>
        </w:tabs>
        <w:ind w:left="288" w:hanging="288"/>
      </w:pPr>
      <w:rPr>
        <w:rFonts w:ascii="Symbol" w:hAnsi="Symbol" w:cs="Symbol"/>
      </w:rPr>
    </w:lvl>
  </w:abstractNum>
  <w:abstractNum w:abstractNumId="2" w15:restartNumberingAfterBreak="0">
    <w:nsid w:val="00000003"/>
    <w:multiLevelType w:val="singleLevel"/>
    <w:tmpl w:val="00000003"/>
    <w:name w:val="WW8Num3"/>
    <w:lvl w:ilvl="0">
      <w:start w:val="1"/>
      <w:numFmt w:val="decimal"/>
      <w:pStyle w:val="NumberList"/>
      <w:lvlText w:val="%1."/>
      <w:lvlJc w:val="left"/>
      <w:pPr>
        <w:tabs>
          <w:tab w:val="num" w:pos="360"/>
        </w:tabs>
        <w:ind w:left="360" w:hanging="360"/>
      </w:pPr>
    </w:lvl>
  </w:abstractNum>
  <w:abstractNum w:abstractNumId="3" w15:restartNumberingAfterBreak="0">
    <w:nsid w:val="00000004"/>
    <w:multiLevelType w:val="singleLevel"/>
    <w:tmpl w:val="00000004"/>
    <w:name w:val="WW8Num4"/>
    <w:lvl w:ilvl="0">
      <w:start w:val="1"/>
      <w:numFmt w:val="bullet"/>
      <w:pStyle w:val="Bullet1"/>
      <w:lvlText w:val=""/>
      <w:lvlJc w:val="left"/>
      <w:pPr>
        <w:tabs>
          <w:tab w:val="num" w:pos="360"/>
        </w:tabs>
        <w:ind w:left="360" w:hanging="360"/>
      </w:pPr>
      <w:rPr>
        <w:rFonts w:ascii="Symbol" w:hAnsi="Symbol" w:cs="Symbol"/>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sh Bajoria     /FISYG/IBANK/BKC">
    <w15:presenceInfo w15:providerId="AD" w15:userId="S-1-5-21-1343024091-725345543-504838010-2046023"/>
  </w15:person>
  <w15:person w15:author="Ayesha Das     /CLGE/IBANK/KOLKATA">
    <w15:presenceInfo w15:providerId="AD" w15:userId="S-1-5-21-1343024091-725345543-504838010-1450826"/>
  </w15:person>
  <w15:person w15:author="Snehil .     /CLGE/IBANK/KOLKATA">
    <w15:presenceInfo w15:providerId="AD" w15:userId="S-1-5-21-1343024091-725345543-504838010-2360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D4"/>
    <w:rsid w:val="002F4FF4"/>
    <w:rsid w:val="003825D4"/>
    <w:rsid w:val="005829B3"/>
    <w:rsid w:val="0067047B"/>
    <w:rsid w:val="006D55B9"/>
    <w:rsid w:val="006F2003"/>
    <w:rsid w:val="00740004"/>
    <w:rsid w:val="00C40A57"/>
    <w:rsid w:val="00C66266"/>
    <w:rsid w:val="00D17BD3"/>
    <w:rsid w:val="00D57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8C0AB6B3-3CF5-43EC-9B9E-9DB1C240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Zurich BT" w:hAnsi="Zurich BT" w:cs="Zurich BT"/>
      <w:sz w:val="22"/>
      <w:lang w:val="en-US" w:eastAsia="zh-CN"/>
    </w:rPr>
  </w:style>
  <w:style w:type="paragraph" w:styleId="Heading1">
    <w:name w:val="heading 1"/>
    <w:basedOn w:val="Normal"/>
    <w:next w:val="Normal"/>
    <w:qFormat/>
    <w:pPr>
      <w:keepNext/>
      <w:numPr>
        <w:numId w:val="1"/>
      </w:numPr>
      <w:spacing w:before="240" w:after="60"/>
      <w:outlineLvl w:val="0"/>
    </w:pPr>
    <w:rPr>
      <w:rFonts w:ascii="Zurich Blk BT" w:hAnsi="Zurich Blk BT" w:cs="Zurich Blk BT"/>
      <w:kern w:val="1"/>
      <w:sz w:val="28"/>
    </w:rPr>
  </w:style>
  <w:style w:type="paragraph" w:styleId="Heading2">
    <w:name w:val="heading 2"/>
    <w:basedOn w:val="Normal"/>
    <w:next w:val="Normal"/>
    <w:qFormat/>
    <w:pPr>
      <w:keepNext/>
      <w:numPr>
        <w:ilvl w:val="1"/>
        <w:numId w:val="1"/>
      </w:numPr>
      <w:spacing w:before="240" w:after="60"/>
      <w:outlineLvl w:val="1"/>
    </w:pPr>
    <w:rPr>
      <w:rFonts w:ascii="Zurich Blk BT" w:hAnsi="Zurich Blk BT" w:cs="Zurich Blk BT"/>
      <w:i/>
      <w:sz w:val="24"/>
    </w:rPr>
  </w:style>
  <w:style w:type="paragraph" w:styleId="Heading3">
    <w:name w:val="heading 3"/>
    <w:basedOn w:val="Normal"/>
    <w:next w:val="Normal"/>
    <w:qFormat/>
    <w:pPr>
      <w:keepNext/>
      <w:numPr>
        <w:ilvl w:val="2"/>
        <w:numId w:val="1"/>
      </w:numPr>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cs="Symbol"/>
    </w:rPr>
  </w:style>
  <w:style w:type="character" w:customStyle="1" w:styleId="WW8Num3z0">
    <w:name w:val="WW8Num3z0"/>
    <w:rPr>
      <w:rFonts w:ascii="Symbol" w:hAnsi="Symbol" w:cs="Symbol"/>
    </w:rPr>
  </w:style>
  <w:style w:type="character" w:customStyle="1" w:styleId="FootnoteCharacters">
    <w:name w:val="Footnote Characters"/>
    <w:basedOn w:val="DefaultParagraphFont"/>
    <w:rPr>
      <w:vertAlign w:val="superscript"/>
    </w:rPr>
  </w:style>
  <w:style w:type="character" w:styleId="PageNumber">
    <w:name w:val="page number"/>
    <w:basedOn w:val="DefaultParagraphFont"/>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spacing w:before="141" w:after="72"/>
      <w:jc w:val="center"/>
    </w:pPr>
    <w:rPr>
      <w:b/>
      <w:kern w:val="1"/>
      <w:sz w:val="36"/>
    </w:rPr>
  </w:style>
  <w:style w:type="paragraph" w:styleId="BodyText">
    <w:name w:val="Body Text"/>
    <w:basedOn w:val="Normal"/>
    <w:rPr>
      <w:rFonts w:ascii="Zurich Blk BT" w:hAnsi="Zurich Blk BT" w:cs="Zurich Blk BT"/>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BodySingle">
    <w:name w:val="Body Single"/>
    <w:basedOn w:val="Normal"/>
  </w:style>
  <w:style w:type="paragraph" w:customStyle="1" w:styleId="Bullet1">
    <w:name w:val="Bullet 1"/>
    <w:basedOn w:val="Normal"/>
    <w:pPr>
      <w:numPr>
        <w:numId w:val="4"/>
      </w:numPr>
      <w:tabs>
        <w:tab w:val="left" w:pos="288"/>
      </w:tabs>
      <w:suppressAutoHyphens w:val="0"/>
      <w:ind w:left="288" w:hanging="288"/>
    </w:pPr>
    <w:rPr>
      <w:rFonts w:ascii="Zurich Blk BT" w:hAnsi="Zurich Blk BT" w:cs="Zurich Blk BT"/>
      <w:i/>
    </w:rPr>
  </w:style>
  <w:style w:type="paragraph" w:customStyle="1" w:styleId="NumberList">
    <w:name w:val="Number List"/>
    <w:basedOn w:val="Normal"/>
    <w:pPr>
      <w:numPr>
        <w:numId w:val="3"/>
      </w:numPr>
    </w:pPr>
  </w:style>
  <w:style w:type="paragraph" w:customStyle="1" w:styleId="Subhead">
    <w:name w:val="Subhead"/>
    <w:basedOn w:val="Normal"/>
    <w:pPr>
      <w:spacing w:before="72" w:after="72"/>
    </w:pPr>
    <w:rPr>
      <w:i/>
    </w:rPr>
  </w:style>
  <w:style w:type="paragraph" w:customStyle="1" w:styleId="Bullet">
    <w:name w:val="Bullet"/>
    <w:basedOn w:val="Normal"/>
    <w:pPr>
      <w:numPr>
        <w:numId w:val="2"/>
      </w:numPr>
      <w:tabs>
        <w:tab w:val="left" w:pos="288"/>
      </w:tabs>
    </w:pPr>
    <w:rPr>
      <w:rFonts w:ascii="Zurich Blk BT" w:hAnsi="Zurich Blk BT" w:cs="Zurich Blk BT"/>
    </w:rPr>
  </w:style>
  <w:style w:type="paragraph" w:styleId="Footer">
    <w:name w:val="footer"/>
    <w:basedOn w:val="Normal"/>
    <w:rPr>
      <w:rFonts w:ascii="Zurich Blk BT" w:hAnsi="Zurich Blk BT" w:cs="Zurich Blk BT"/>
    </w:rPr>
  </w:style>
  <w:style w:type="paragraph" w:styleId="Header">
    <w:name w:val="header"/>
    <w:basedOn w:val="Normal"/>
    <w:rPr>
      <w:i/>
    </w:rPr>
  </w:style>
  <w:style w:type="paragraph" w:styleId="BodyText2">
    <w:name w:val="Body Text 2"/>
    <w:basedOn w:val="Normal"/>
    <w:pPr>
      <w:suppressAutoHyphens w:val="0"/>
      <w:jc w:val="both"/>
    </w:pPr>
    <w:rPr>
      <w:rFonts w:ascii="Zurich Blk BT" w:hAnsi="Zurich Blk BT" w:cs="Zurich Blk BT"/>
      <w:bCs/>
      <w:color w:val="000000"/>
      <w:u w:val="single"/>
    </w:rPr>
  </w:style>
  <w:style w:type="paragraph" w:styleId="FootnoteText">
    <w:name w:val="footnote text"/>
    <w:basedOn w:val="Normal"/>
    <w:semiHidden/>
    <w:pPr>
      <w:suppressAutoHyphens w:val="0"/>
    </w:pPr>
    <w:rPr>
      <w:rFonts w:ascii="Times New Roman" w:hAnsi="Times New Roman" w:cs="Times New Roman"/>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link w:val="BalloonTextChar"/>
    <w:rsid w:val="002F4FF4"/>
    <w:rPr>
      <w:rFonts w:ascii="Segoe UI" w:hAnsi="Segoe UI" w:cs="Segoe UI"/>
      <w:sz w:val="18"/>
      <w:szCs w:val="18"/>
    </w:rPr>
  </w:style>
  <w:style w:type="character" w:customStyle="1" w:styleId="BalloonTextChar">
    <w:name w:val="Balloon Text Char"/>
    <w:basedOn w:val="DefaultParagraphFont"/>
    <w:link w:val="BalloonText"/>
    <w:rsid w:val="002F4FF4"/>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Normalised Template for Word97</vt:lpstr>
    </vt:vector>
  </TitlesOfParts>
  <Company>ICICI LTD</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Normalised Template for Word97</dc:title>
  <dc:subject/>
  <dc:creator>Nayana Jyothi(CLG)</dc:creator>
  <cp:keywords/>
  <cp:lastModifiedBy>Snehil .     /CLGE/IBANK/KOLKATA</cp:lastModifiedBy>
  <cp:revision>4</cp:revision>
  <cp:lastPrinted>1899-12-31T18:30:00Z</cp:lastPrinted>
  <dcterms:created xsi:type="dcterms:W3CDTF">2023-03-22T05:35:00Z</dcterms:created>
  <dcterms:modified xsi:type="dcterms:W3CDTF">2023-03-22T12:43:00Z</dcterms:modified>
</cp:coreProperties>
</file>